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5C26637C" w:rsidR="00265CA6" w:rsidRPr="00563380" w:rsidRDefault="00265CA6" w:rsidP="00DA1F7C">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w:t>
      </w:r>
      <w:r w:rsidR="00684083">
        <w:rPr>
          <w:b/>
          <w:bCs/>
        </w:rPr>
        <w:t>yearling</w:t>
      </w:r>
      <w:r w:rsidRPr="00563380">
        <w:rPr>
          <w:b/>
          <w:bCs/>
        </w:rPr>
        <w:t xml:space="preserv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DA1F7C">
      <w:pPr>
        <w:pStyle w:val="Default"/>
        <w:spacing w:before="120" w:after="120" w:line="360" w:lineRule="auto"/>
      </w:pPr>
      <w:r w:rsidRPr="00563380">
        <w:t xml:space="preserve"> </w:t>
      </w:r>
    </w:p>
    <w:p w14:paraId="18167402" w14:textId="76838699" w:rsidR="005D1C07" w:rsidRPr="003452FA" w:rsidRDefault="005D1C07" w:rsidP="00DA1F7C">
      <w:pPr>
        <w:pStyle w:val="Body"/>
        <w:spacing w:before="120" w:after="120" w:line="360" w:lineRule="auto"/>
        <w:rPr>
          <w:rFonts w:ascii="Times New Roman" w:hAnsi="Times New Roman" w:cs="Times New Roman"/>
          <w:color w:val="000000" w:themeColor="text1"/>
          <w:vertAlign w:val="superscript"/>
          <w:lang w:val="it-CH"/>
        </w:rPr>
      </w:pPr>
      <w:commentRangeStart w:id="0"/>
      <w:commentRangeStart w:id="1"/>
      <w:r w:rsidRPr="003452FA">
        <w:rPr>
          <w:rFonts w:ascii="Times New Roman" w:hAnsi="Times New Roman" w:cs="Times New Roman"/>
          <w:color w:val="000000" w:themeColor="text1"/>
          <w:lang w:val="it-CH"/>
        </w:rPr>
        <w:t xml:space="preserve">Giulia </w:t>
      </w:r>
      <w:commentRangeEnd w:id="0"/>
      <w:r w:rsidR="00D52C7B">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0"/>
      </w:r>
      <w:commentRangeEnd w:id="1"/>
      <w:r w:rsidR="005C51CE">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1"/>
      </w:r>
      <w:r w:rsidRPr="003452FA">
        <w:rPr>
          <w:rFonts w:ascii="Times New Roman" w:hAnsi="Times New Roman" w:cs="Times New Roman"/>
          <w:color w:val="000000" w:themeColor="text1"/>
          <w:lang w:val="it-CH"/>
        </w:rPr>
        <w:t>Masoero</w:t>
      </w:r>
      <w:r w:rsidRPr="003452FA">
        <w:rPr>
          <w:rFonts w:ascii="Times New Roman" w:hAnsi="Times New Roman" w:cs="Times New Roman"/>
          <w:color w:val="000000" w:themeColor="text1"/>
          <w:vertAlign w:val="superscript"/>
          <w:lang w:val="it-CH"/>
        </w:rPr>
        <w:t>1</w:t>
      </w:r>
      <w:r w:rsidR="00462D28" w:rsidRPr="003452FA">
        <w:rPr>
          <w:rFonts w:ascii="Times New Roman" w:hAnsi="Times New Roman" w:cs="Times New Roman"/>
          <w:color w:val="000000" w:themeColor="text1"/>
          <w:vertAlign w:val="superscript"/>
          <w:lang w:val="it-CH"/>
        </w:rPr>
        <w:t>,</w:t>
      </w:r>
      <w:r w:rsidR="00FB22AE">
        <w:rPr>
          <w:rFonts w:ascii="Times New Roman" w:hAnsi="Times New Roman" w:cs="Times New Roman"/>
          <w:color w:val="000000" w:themeColor="text1"/>
          <w:vertAlign w:val="superscript"/>
          <w:lang w:val="it-CH"/>
        </w:rPr>
        <w:t>6</w:t>
      </w:r>
      <w:r w:rsidRPr="003452FA">
        <w:rPr>
          <w:rFonts w:ascii="Times New Roman" w:hAnsi="Times New Roman" w:cs="Times New Roman"/>
          <w:color w:val="000000" w:themeColor="text1"/>
          <w:vertAlign w:val="superscript"/>
          <w:lang w:val="it-CH"/>
        </w:rPr>
        <w:t>*</w:t>
      </w:r>
      <w:r w:rsidRPr="003452FA">
        <w:rPr>
          <w:rFonts w:ascii="Times New Roman" w:hAnsi="Times New Roman" w:cs="Times New Roman"/>
          <w:color w:val="000000" w:themeColor="text1"/>
          <w:lang w:val="it-CH"/>
        </w:rPr>
        <w:t xml:space="preserve">, </w:t>
      </w:r>
      <w:r w:rsidR="00E54F3C" w:rsidRPr="003452FA">
        <w:rPr>
          <w:rFonts w:ascii="Times New Roman" w:hAnsi="Times New Roman" w:cs="Times New Roman"/>
          <w:lang w:val="it-CH"/>
        </w:rPr>
        <w:t>Kristina Georgieva Gencheva</w:t>
      </w:r>
      <w:r w:rsidR="00E54F3C" w:rsidRPr="003452FA">
        <w:rPr>
          <w:rFonts w:ascii="Times New Roman" w:hAnsi="Times New Roman" w:cs="Times New Roman"/>
          <w:color w:val="000000" w:themeColor="text1"/>
          <w:vertAlign w:val="superscript"/>
          <w:lang w:val="it-CH"/>
        </w:rPr>
        <w:t>2</w:t>
      </w:r>
      <w:r w:rsidR="00E54F3C" w:rsidRPr="003452FA">
        <w:rPr>
          <w:rFonts w:ascii="Times New Roman" w:hAnsi="Times New Roman" w:cs="Times New Roman"/>
          <w:color w:val="000000" w:themeColor="text1"/>
          <w:lang w:val="it-CH"/>
        </w:rPr>
        <w:t xml:space="preserve">, </w:t>
      </w:r>
      <w:r w:rsidR="0098258D" w:rsidRPr="003452FA">
        <w:rPr>
          <w:rFonts w:ascii="Times New Roman" w:hAnsi="Times New Roman" w:cs="Times New Roman"/>
          <w:color w:val="000000" w:themeColor="text1"/>
          <w:lang w:val="it-CH"/>
        </w:rPr>
        <w:t>Noémie Ioset</w:t>
      </w:r>
      <w:r w:rsidR="003C3D17" w:rsidRPr="003452FA">
        <w:rPr>
          <w:rFonts w:ascii="Times New Roman" w:hAnsi="Times New Roman" w:cs="Times New Roman"/>
          <w:color w:val="000000" w:themeColor="text1"/>
          <w:vertAlign w:val="superscript"/>
          <w:lang w:val="it-CH"/>
        </w:rPr>
        <w:t>3</w:t>
      </w:r>
      <w:r w:rsidR="0098258D" w:rsidRPr="003452FA">
        <w:rPr>
          <w:rFonts w:ascii="Times New Roman" w:hAnsi="Times New Roman" w:cs="Times New Roman"/>
          <w:color w:val="000000" w:themeColor="text1"/>
          <w:lang w:val="it-CH"/>
        </w:rPr>
        <w:t xml:space="preserve">, </w:t>
      </w:r>
      <w:r w:rsidR="00560A92" w:rsidRPr="003452FA">
        <w:rPr>
          <w:rFonts w:ascii="Times New Roman" w:hAnsi="Times New Roman" w:cs="Times New Roman"/>
          <w:color w:val="000000" w:themeColor="text1"/>
          <w:lang w:val="it-CH"/>
        </w:rPr>
        <w:t>Louis-Félix Bersier</w:t>
      </w:r>
      <w:r w:rsidR="003C3D17" w:rsidRPr="003452FA">
        <w:rPr>
          <w:rFonts w:ascii="Times New Roman" w:hAnsi="Times New Roman" w:cs="Times New Roman"/>
          <w:color w:val="000000" w:themeColor="text1"/>
          <w:vertAlign w:val="superscript"/>
          <w:lang w:val="it-CH"/>
        </w:rPr>
        <w:t>3</w:t>
      </w:r>
      <w:r w:rsidR="00560A92" w:rsidRPr="003452FA">
        <w:rPr>
          <w:rFonts w:ascii="Times New Roman" w:hAnsi="Times New Roman" w:cs="Times New Roman"/>
          <w:color w:val="000000" w:themeColor="text1"/>
          <w:lang w:val="it-CH"/>
        </w:rPr>
        <w:t>, Federico Tettamanti</w:t>
      </w:r>
      <w:r w:rsidR="00DD6793" w:rsidRPr="003452FA">
        <w:rPr>
          <w:rFonts w:ascii="Times New Roman" w:hAnsi="Times New Roman" w:cs="Times New Roman"/>
          <w:color w:val="000000" w:themeColor="text1"/>
          <w:vertAlign w:val="superscript"/>
          <w:lang w:val="it-CH"/>
        </w:rPr>
        <w:t>4</w:t>
      </w:r>
      <w:r w:rsidR="00FB22AE">
        <w:rPr>
          <w:rFonts w:ascii="Times New Roman" w:hAnsi="Times New Roman" w:cs="Times New Roman"/>
          <w:color w:val="000000" w:themeColor="text1"/>
          <w:vertAlign w:val="superscript"/>
          <w:lang w:val="it-CH"/>
        </w:rPr>
        <w:t>,5</w:t>
      </w:r>
      <w:r w:rsidR="00560A92" w:rsidRPr="003452FA">
        <w:rPr>
          <w:rFonts w:ascii="Times New Roman" w:hAnsi="Times New Roman" w:cs="Times New Roman"/>
          <w:color w:val="000000" w:themeColor="text1"/>
          <w:lang w:val="it-CH"/>
        </w:rPr>
        <w:t xml:space="preserve">, </w:t>
      </w:r>
      <w:r w:rsidRPr="003452FA">
        <w:rPr>
          <w:rFonts w:ascii="Times New Roman" w:hAnsi="Times New Roman" w:cs="Times New Roman"/>
          <w:color w:val="000000" w:themeColor="text1"/>
          <w:lang w:val="it-CH"/>
        </w:rPr>
        <w:t>Pierre Bize</w:t>
      </w:r>
      <w:r w:rsidR="00FB22AE" w:rsidRPr="003452FA">
        <w:rPr>
          <w:rFonts w:ascii="Times New Roman" w:hAnsi="Times New Roman" w:cs="Times New Roman"/>
          <w:color w:val="000000" w:themeColor="text1"/>
          <w:vertAlign w:val="superscript"/>
          <w:lang w:val="it-CH"/>
        </w:rPr>
        <w:t>2,</w:t>
      </w:r>
      <w:r w:rsidR="00FB22AE">
        <w:rPr>
          <w:rFonts w:ascii="Times New Roman" w:hAnsi="Times New Roman" w:cs="Times New Roman"/>
          <w:color w:val="000000" w:themeColor="text1"/>
          <w:vertAlign w:val="superscript"/>
          <w:lang w:val="it-CH"/>
        </w:rPr>
        <w:t>6</w:t>
      </w:r>
    </w:p>
    <w:p w14:paraId="4701B1D1" w14:textId="6874C5D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2ECF8B9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F418AC">
        <w:rPr>
          <w:rFonts w:ascii="Times New Roman" w:hAnsi="Times New Roman" w:cs="Times New Roman"/>
          <w:color w:val="000000" w:themeColor="text1"/>
          <w:lang w:val="en-GB"/>
        </w:rPr>
        <w:t>School of Biological Sciences, University of Aberdeen</w:t>
      </w:r>
      <w:r w:rsidR="004B0520">
        <w:rPr>
          <w:rFonts w:ascii="Times New Roman" w:hAnsi="Times New Roman" w:cs="Times New Roman"/>
          <w:color w:val="000000" w:themeColor="text1"/>
          <w:lang w:val="en-GB"/>
        </w:rPr>
        <w:t>, United Kingdom</w:t>
      </w:r>
    </w:p>
    <w:p w14:paraId="13B1231D" w14:textId="19FD6EFC" w:rsidR="00265CA6" w:rsidRPr="007A55F6" w:rsidRDefault="00265CA6"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r w:rsidR="007A55F6">
        <w:rPr>
          <w:rFonts w:ascii="Times New Roman" w:hAnsi="Times New Roman" w:cs="Times New Roman"/>
          <w:color w:val="000000" w:themeColor="text1"/>
          <w:vertAlign w:val="superscript"/>
          <w:lang w:val="en-GB"/>
        </w:rPr>
        <w:t xml:space="preserve"> </w:t>
      </w:r>
      <w:r w:rsidR="007A55F6">
        <w:rPr>
          <w:rFonts w:ascii="Times New Roman" w:hAnsi="Times New Roman" w:cs="Times New Roman"/>
          <w:color w:val="000000" w:themeColor="text1"/>
          <w:lang w:val="en-GB"/>
        </w:rPr>
        <w:t xml:space="preserve">Department of Biology, University of Fribourg, Chemin du </w:t>
      </w:r>
      <w:proofErr w:type="spellStart"/>
      <w:r w:rsidR="007A55F6">
        <w:rPr>
          <w:rFonts w:ascii="Times New Roman" w:hAnsi="Times New Roman" w:cs="Times New Roman"/>
          <w:color w:val="000000" w:themeColor="text1"/>
          <w:lang w:val="en-GB"/>
        </w:rPr>
        <w:t>Musée</w:t>
      </w:r>
      <w:proofErr w:type="spellEnd"/>
      <w:r w:rsidR="007A55F6">
        <w:rPr>
          <w:rFonts w:ascii="Times New Roman" w:hAnsi="Times New Roman" w:cs="Times New Roman"/>
          <w:color w:val="000000" w:themeColor="text1"/>
          <w:lang w:val="en-GB"/>
        </w:rPr>
        <w:t xml:space="preserve"> 10, Fribourg, Switzerland</w:t>
      </w:r>
    </w:p>
    <w:p w14:paraId="366157DF" w14:textId="51CB53B3" w:rsidR="00265CA6" w:rsidRDefault="00265CA6" w:rsidP="00DA1F7C">
      <w:pPr>
        <w:pStyle w:val="Body"/>
        <w:spacing w:before="120" w:after="120" w:line="360" w:lineRule="auto"/>
        <w:rPr>
          <w:rFonts w:ascii="Times New Roman" w:hAnsi="Times New Roman" w:cs="Times New Roman"/>
          <w:color w:val="000000" w:themeColor="text1"/>
          <w:lang w:val="it-CH"/>
        </w:rPr>
      </w:pPr>
      <w:r w:rsidRPr="003452FA">
        <w:rPr>
          <w:rFonts w:ascii="Times New Roman" w:hAnsi="Times New Roman" w:cs="Times New Roman"/>
          <w:color w:val="000000" w:themeColor="text1"/>
          <w:vertAlign w:val="superscript"/>
          <w:lang w:val="it-CH"/>
        </w:rPr>
        <w:t>4</w:t>
      </w:r>
      <w:r w:rsidR="005D6730" w:rsidRPr="003452FA">
        <w:rPr>
          <w:rFonts w:ascii="Times New Roman" w:hAnsi="Times New Roman" w:cs="Times New Roman"/>
          <w:color w:val="000000" w:themeColor="text1"/>
          <w:vertAlign w:val="superscript"/>
          <w:lang w:val="it-CH"/>
        </w:rPr>
        <w:t xml:space="preserve"> </w:t>
      </w:r>
      <w:r w:rsidR="005D6730" w:rsidRPr="003452FA">
        <w:rPr>
          <w:rFonts w:ascii="Times New Roman" w:hAnsi="Times New Roman" w:cs="Times New Roman"/>
          <w:color w:val="000000" w:themeColor="text1"/>
          <w:lang w:val="it-CH"/>
        </w:rPr>
        <w:t>Studio alpino Tettamanti, La C</w:t>
      </w:r>
      <w:r w:rsidR="005D6730">
        <w:rPr>
          <w:rFonts w:ascii="Times New Roman" w:hAnsi="Times New Roman" w:cs="Times New Roman"/>
          <w:color w:val="000000" w:themeColor="text1"/>
          <w:lang w:val="it-CH"/>
        </w:rPr>
        <w:t>ampagna d Zora 15, 6678 Lodano, Switzerland</w:t>
      </w:r>
    </w:p>
    <w:p w14:paraId="6E42B6DB" w14:textId="77777777" w:rsidR="00FB22AE" w:rsidRPr="003452FA" w:rsidRDefault="00FB22AE" w:rsidP="00DA1F7C">
      <w:pPr>
        <w:pStyle w:val="pf0"/>
        <w:spacing w:line="360" w:lineRule="auto"/>
        <w:rPr>
          <w:rFonts w:eastAsia="Arial Unicode MS"/>
          <w:color w:val="000000" w:themeColor="text1"/>
          <w:u w:color="000000"/>
          <w:bdr w:val="nil"/>
          <w:lang w:val="it-CH" w:eastAsia="en-GB"/>
          <w14:textOutline w14:w="0" w14:cap="flat" w14:cmpd="sng" w14:algn="ctr">
            <w14:noFill/>
            <w14:prstDash w14:val="solid"/>
            <w14:bevel/>
          </w14:textOutline>
        </w:rPr>
        <w:pPrChange w:id="2" w:author="Giulia Masoero" w:date="2023-05-04T16:29:00Z">
          <w:pPr>
            <w:pStyle w:val="pf0"/>
          </w:pPr>
        </w:pPrChange>
      </w:pPr>
      <w:r w:rsidRPr="003452FA">
        <w:rPr>
          <w:rFonts w:eastAsia="Arial Unicode MS"/>
          <w:color w:val="000000" w:themeColor="text1"/>
          <w:u w:color="000000"/>
          <w:bdr w:val="nil"/>
          <w:vertAlign w:val="superscript"/>
          <w:lang w:val="it-CH" w:eastAsia="en-GB"/>
          <w14:textOutline w14:w="0" w14:cap="flat" w14:cmpd="sng" w14:algn="ctr">
            <w14:noFill/>
            <w14:prstDash w14:val="solid"/>
            <w14:bevel/>
          </w14:textOutline>
        </w:rPr>
        <w:t>5</w:t>
      </w:r>
      <w:r w:rsidRPr="003452FA">
        <w:rPr>
          <w:rFonts w:eastAsia="Arial Unicode MS"/>
          <w:color w:val="000000" w:themeColor="text1"/>
          <w:u w:color="000000"/>
          <w:bdr w:val="nil"/>
          <w:lang w:val="it-CH" w:eastAsia="en-GB"/>
          <w14:textOutline w14:w="0" w14:cap="flat" w14:cmpd="sng" w14:algn="ctr">
            <w14:noFill/>
            <w14:prstDash w14:val="solid"/>
            <w14:bevel/>
          </w14:textOutline>
        </w:rPr>
        <w:t xml:space="preserve"> Ufficio della Caccia e della Pesca del Cantone Ticino, Bellinzona, Switzerland</w:t>
      </w:r>
    </w:p>
    <w:p w14:paraId="10B49E88" w14:textId="6B2B5BB3" w:rsidR="001F7321" w:rsidRPr="00563380" w:rsidRDefault="00694F50"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vertAlign w:val="superscript"/>
          <w:lang w:val="en-GB"/>
        </w:rPr>
        <w:t>6</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12"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DA1F7C">
      <w:pPr>
        <w:pStyle w:val="Default"/>
        <w:spacing w:before="120" w:after="120" w:line="360" w:lineRule="auto"/>
        <w:ind w:firstLine="426"/>
      </w:pPr>
    </w:p>
    <w:p w14:paraId="6BDCA12B" w14:textId="1E4C57DF" w:rsidR="005D1C07" w:rsidRPr="00563380" w:rsidRDefault="005D1C07" w:rsidP="00DA1F7C">
      <w:pPr>
        <w:pStyle w:val="Body"/>
        <w:spacing w:before="120" w:after="120" w:line="360" w:lineRule="auto"/>
        <w:rPr>
          <w:rFonts w:ascii="Times New Roman" w:hAnsi="Times New Roman" w:cs="Times New Roman"/>
          <w:b/>
          <w:bCs/>
          <w:color w:val="000000" w:themeColor="text1"/>
          <w:lang w:val="en-GB"/>
        </w:rPr>
      </w:pPr>
      <w:commentRangeStart w:id="3"/>
      <w:r w:rsidRPr="00563380">
        <w:rPr>
          <w:rFonts w:ascii="Times New Roman" w:hAnsi="Times New Roman" w:cs="Times New Roman"/>
          <w:b/>
          <w:bCs/>
          <w:color w:val="000000" w:themeColor="text1"/>
          <w:lang w:val="en-GB"/>
        </w:rPr>
        <w:t>ORCID</w:t>
      </w:r>
      <w:del w:id="4" w:author="Giulia Masoero" w:date="2023-05-01T09:40:00Z">
        <w:r w:rsidR="008E0486" w:rsidRPr="00563380" w:rsidDel="00DC0002">
          <w:rPr>
            <w:rFonts w:ascii="Times New Roman" w:hAnsi="Times New Roman" w:cs="Times New Roman"/>
            <w:b/>
            <w:bCs/>
            <w:color w:val="000000" w:themeColor="text1"/>
            <w:lang w:val="en-GB"/>
          </w:rPr>
          <w:delText xml:space="preserve"> </w:delText>
        </w:r>
        <w:commentRangeEnd w:id="3"/>
        <w:r w:rsidR="009046BF" w:rsidDel="00DC0002">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3"/>
        </w:r>
        <w:r w:rsidR="008E0486" w:rsidRPr="00563380" w:rsidDel="00DC0002">
          <w:rPr>
            <w:rFonts w:ascii="Times New Roman" w:hAnsi="Times New Roman" w:cs="Times New Roman"/>
            <w:b/>
            <w:bCs/>
            <w:color w:val="000000" w:themeColor="text1"/>
            <w:lang w:val="en-GB"/>
          </w:rPr>
          <w:delText>(</w:delText>
        </w:r>
        <w:r w:rsidR="008E0486" w:rsidRPr="00563380" w:rsidDel="00DC0002">
          <w:rPr>
            <w:rFonts w:ascii="Times New Roman" w:hAnsi="Times New Roman" w:cs="Times New Roman"/>
            <w:b/>
            <w:bCs/>
            <w:color w:val="000000" w:themeColor="text1"/>
            <w:highlight w:val="yellow"/>
            <w:lang w:val="en-GB"/>
          </w:rPr>
          <w:delText>please add your ORCID if you have one. Thanks</w:delText>
        </w:r>
        <w:r w:rsidR="008E0486" w:rsidRPr="00563380" w:rsidDel="00DC0002">
          <w:rPr>
            <w:rFonts w:ascii="Times New Roman" w:hAnsi="Times New Roman" w:cs="Times New Roman"/>
            <w:b/>
            <w:bCs/>
            <w:color w:val="000000" w:themeColor="text1"/>
            <w:lang w:val="en-GB"/>
          </w:rPr>
          <w:delText>)</w:delText>
        </w:r>
      </w:del>
    </w:p>
    <w:p w14:paraId="0A1FCC5C" w14:textId="77777777"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153DAD6" w:rsidR="003D28B6" w:rsidRPr="00563380" w:rsidRDefault="007A55F6"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LFB: </w:t>
      </w:r>
      <w:r w:rsidRPr="007A55F6">
        <w:rPr>
          <w:rFonts w:ascii="Times New Roman" w:hAnsi="Times New Roman" w:cs="Times New Roman"/>
          <w:color w:val="000000" w:themeColor="text1"/>
          <w:lang w:val="en-GB"/>
        </w:rPr>
        <w:t>0000-0001-9552-8032</w:t>
      </w:r>
    </w:p>
    <w:p w14:paraId="7695522B" w14:textId="1D9C30DC" w:rsidR="005D1C07" w:rsidRPr="00563380" w:rsidRDefault="005D1C07" w:rsidP="00DA1F7C">
      <w:pPr>
        <w:pStyle w:val="Default"/>
        <w:spacing w:before="120" w:after="120" w:line="360" w:lineRule="auto"/>
        <w:ind w:firstLine="426"/>
      </w:pPr>
    </w:p>
    <w:p w14:paraId="0C0B1C13" w14:textId="47C38295" w:rsidR="00075185" w:rsidRPr="00563380" w:rsidRDefault="00693283" w:rsidP="00DA1F7C">
      <w:pPr>
        <w:pStyle w:val="Default"/>
        <w:spacing w:before="120" w:after="120" w:line="360" w:lineRule="auto"/>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w:t>
      </w:r>
      <w:r w:rsidR="00684083">
        <w:rPr>
          <w:color w:val="auto"/>
        </w:rPr>
        <w:t>yearling</w:t>
      </w:r>
      <w:r w:rsidR="00942763" w:rsidRPr="00563380">
        <w:rPr>
          <w:color w:val="auto"/>
        </w:rPr>
        <w:t xml:space="preserve">s, lactation, large ungulates, life stages, Switzerland, Ticino canton </w:t>
      </w:r>
    </w:p>
    <w:p w14:paraId="08E9F9BA" w14:textId="42F067C1" w:rsidR="00075185" w:rsidRPr="00563380" w:rsidRDefault="00075185" w:rsidP="00DA1F7C">
      <w:pPr>
        <w:pBdr>
          <w:top w:val="nil"/>
          <w:left w:val="nil"/>
          <w:bottom w:val="nil"/>
          <w:right w:val="nil"/>
          <w:between w:val="nil"/>
          <w:bar w:val="nil"/>
        </w:pBdr>
        <w:spacing w:line="360" w:lineRule="auto"/>
        <w:pPrChange w:id="5" w:author="Giulia Masoero" w:date="2023-05-04T16:29:00Z">
          <w:pPr>
            <w:pBdr>
              <w:top w:val="nil"/>
              <w:left w:val="nil"/>
              <w:bottom w:val="nil"/>
              <w:right w:val="nil"/>
              <w:between w:val="nil"/>
              <w:bar w:val="nil"/>
            </w:pBdr>
          </w:pPr>
        </w:pPrChange>
      </w:pPr>
      <w:r w:rsidRPr="00563380">
        <w:rPr>
          <w:b/>
          <w:bCs/>
        </w:rPr>
        <w:t>Journal</w:t>
      </w:r>
      <w:r w:rsidRPr="00563380">
        <w:t>:</w:t>
      </w:r>
      <w:r w:rsidR="00942763" w:rsidRPr="00563380">
        <w:t xml:space="preserve"> </w:t>
      </w:r>
      <w:proofErr w:type="spellStart"/>
      <w:r w:rsidRPr="00563380">
        <w:t>Biology</w:t>
      </w:r>
      <w:proofErr w:type="spellEnd"/>
      <w:r w:rsidRPr="00563380">
        <w:t xml:space="preserve"> </w:t>
      </w:r>
      <w:proofErr w:type="spellStart"/>
      <w:r w:rsidRPr="00563380">
        <w:t>letters</w:t>
      </w:r>
      <w:proofErr w:type="spellEnd"/>
    </w:p>
    <w:p w14:paraId="1DF54625" w14:textId="77777777" w:rsidR="00684083" w:rsidRDefault="00684083" w:rsidP="00DA1F7C">
      <w:pPr>
        <w:pStyle w:val="Default"/>
        <w:spacing w:before="120" w:after="120" w:line="360" w:lineRule="auto"/>
        <w:ind w:firstLine="426"/>
        <w:rPr>
          <w:color w:val="333132"/>
        </w:rPr>
      </w:pPr>
      <w:r>
        <w:rPr>
          <w:color w:val="333132"/>
        </w:rPr>
        <w:br w:type="page"/>
      </w:r>
    </w:p>
    <w:p w14:paraId="6037032D" w14:textId="0FD2590A" w:rsidR="00D41520" w:rsidRPr="00563380" w:rsidRDefault="00D41520" w:rsidP="00DA1F7C">
      <w:pPr>
        <w:pStyle w:val="Default"/>
        <w:spacing w:before="120" w:after="120" w:line="360" w:lineRule="auto"/>
        <w:ind w:firstLine="426"/>
        <w:rPr>
          <w:b/>
          <w:bCs/>
        </w:rPr>
      </w:pPr>
      <w:r w:rsidRPr="00563380">
        <w:rPr>
          <w:b/>
          <w:bCs/>
        </w:rPr>
        <w:lastRenderedPageBreak/>
        <w:t>Abstract</w:t>
      </w:r>
      <w:r w:rsidR="00125019" w:rsidRPr="00563380">
        <w:rPr>
          <w:b/>
          <w:bCs/>
        </w:rPr>
        <w:t xml:space="preserve"> </w:t>
      </w:r>
    </w:p>
    <w:p w14:paraId="4CBBA1A8" w14:textId="72797A09" w:rsidR="00294694" w:rsidRPr="00563380" w:rsidRDefault="000600EB" w:rsidP="00DA1F7C">
      <w:pPr>
        <w:pStyle w:val="Default"/>
        <w:spacing w:before="120" w:after="120" w:line="360" w:lineRule="auto"/>
      </w:pPr>
      <w:r>
        <w:t>Climate change has been hypothesised to be partly driving the change in size observed in numerous species</w:t>
      </w:r>
      <w:commentRangeStart w:id="6"/>
      <w:r w:rsidR="00CF0A0E">
        <w:t>.</w:t>
      </w:r>
      <w:r w:rsidR="00C96D34">
        <w:t xml:space="preserve"> </w:t>
      </w:r>
      <w:commentRangeEnd w:id="6"/>
      <w:r w:rsidR="007A55F6">
        <w:rPr>
          <w:rStyle w:val="CommentReference"/>
          <w:color w:val="auto"/>
          <w:lang w:val="en-US" w:eastAsia="en-US"/>
        </w:rPr>
        <w:commentReference w:id="6"/>
      </w:r>
      <w:r>
        <w:t>W</w:t>
      </w:r>
      <w:r w:rsidR="00CA2D77">
        <w:t xml:space="preserve">e investigated </w:t>
      </w:r>
      <w:r w:rsidR="001B0BB7">
        <w:t xml:space="preserve">the body mass </w:t>
      </w:r>
      <w:r w:rsidR="008175A9">
        <w:t xml:space="preserve">changes </w:t>
      </w:r>
      <w:r w:rsidR="001B0BB7">
        <w:t xml:space="preserve">of </w:t>
      </w:r>
      <w:r w:rsidR="00EA47B7" w:rsidRPr="00563380">
        <w:rPr>
          <w:color w:val="auto"/>
        </w:rPr>
        <w:t xml:space="preserve">5635 </w:t>
      </w:r>
      <w:r w:rsidR="00684083">
        <w:t>yearling</w:t>
      </w:r>
      <w:r w:rsidR="00C6769A">
        <w:t xml:space="preserve"> </w:t>
      </w:r>
      <w:r w:rsidR="00325F00">
        <w:t xml:space="preserve">Alpine </w:t>
      </w:r>
      <w:r w:rsidR="00C6769A">
        <w:t>chamois</w:t>
      </w:r>
      <w:r w:rsidR="00325F00">
        <w:t xml:space="preserve"> </w:t>
      </w:r>
      <w:r w:rsidR="00325F00" w:rsidRPr="00563380">
        <w:t>(</w:t>
      </w:r>
      <w:r w:rsidR="00325F00" w:rsidRPr="00563380">
        <w:rPr>
          <w:i/>
          <w:iCs/>
        </w:rPr>
        <w:t>Rupicapra rupicapra</w:t>
      </w:r>
      <w:r w:rsidR="00325F00" w:rsidRPr="00563380">
        <w:t>)</w:t>
      </w:r>
      <w:r w:rsidR="00C6769A">
        <w:t xml:space="preserve"> </w:t>
      </w:r>
      <w:r w:rsidR="0076328A">
        <w:t>harvested</w:t>
      </w:r>
      <w:r w:rsidR="003452FA">
        <w:t xml:space="preserve"> in September</w:t>
      </w:r>
      <w:r w:rsidR="0076328A">
        <w:t xml:space="preserve"> at</w:t>
      </w:r>
      <w:r w:rsidR="00C6769A">
        <w:t xml:space="preserve"> 1.5 years of age</w:t>
      </w:r>
      <w:r w:rsidR="00B93A5F">
        <w:t xml:space="preserve"> </w:t>
      </w:r>
      <w:r w:rsidR="00294694" w:rsidRPr="00563380">
        <w:t>in the Swiss Alps</w:t>
      </w:r>
      <w:r w:rsidR="00D12EA5">
        <w:t xml:space="preserve"> (Ticino canton)</w:t>
      </w:r>
      <w:r w:rsidR="0024007D">
        <w:t xml:space="preserve"> in relation to temperature</w:t>
      </w:r>
      <w:r w:rsidR="0053127C">
        <w:t xml:space="preserve"> </w:t>
      </w:r>
      <w:r w:rsidR="00294694" w:rsidRPr="00563380">
        <w:t xml:space="preserve">from 1992 to 2018. </w:t>
      </w:r>
      <w:r w:rsidR="008175A9">
        <w:t>Y</w:t>
      </w:r>
      <w:r w:rsidR="00684083">
        <w:t>earling</w:t>
      </w:r>
      <w:r w:rsidR="003452FA">
        <w:t xml:space="preserve"> chamois shrank by 2.97kg while temperatures between May and July raised by </w:t>
      </w:r>
      <w:r w:rsidR="003452FA" w:rsidRPr="00563380">
        <w:t>1.</w:t>
      </w:r>
      <w:r w:rsidR="003452FA">
        <w:t>7</w:t>
      </w:r>
      <w:r w:rsidR="003452FA" w:rsidRPr="00563380">
        <w:t>°C</w:t>
      </w:r>
      <w:r w:rsidR="003452FA">
        <w:t xml:space="preserve">. </w:t>
      </w:r>
      <w:commentRangeStart w:id="7"/>
      <w:commentRangeEnd w:id="7"/>
      <w:r w:rsidR="003452FA">
        <w:rPr>
          <w:rStyle w:val="CommentReference"/>
          <w:color w:val="auto"/>
          <w:lang w:val="en-US" w:eastAsia="en-US"/>
        </w:rPr>
        <w:commentReference w:id="7"/>
      </w:r>
      <w:r w:rsidR="007A55F6">
        <w:t>W</w:t>
      </w:r>
      <w:r w:rsidR="003452FA">
        <w:t>armer temperatures were associated with slower growth</w:t>
      </w:r>
      <w:r>
        <w:t>,</w:t>
      </w:r>
      <w:r w:rsidR="003452FA">
        <w:t xml:space="preserve"> with two periods having the strongest impact on </w:t>
      </w:r>
      <w:r w:rsidR="003452FA" w:rsidRPr="00563380">
        <w:t>the growth of chamois</w:t>
      </w:r>
      <w:r w:rsidR="003452FA">
        <w:t>:</w:t>
      </w:r>
      <w:r w:rsidR="003452FA" w:rsidRPr="00563380">
        <w:t xml:space="preserve"> </w:t>
      </w:r>
      <w:r>
        <w:t xml:space="preserve">birth and </w:t>
      </w:r>
      <w:r w:rsidR="00BD273E" w:rsidRPr="00563380">
        <w:t>early</w:t>
      </w:r>
      <w:r w:rsidR="00294694" w:rsidRPr="00563380">
        <w:t xml:space="preserve"> lactation </w:t>
      </w:r>
      <w:r w:rsidR="00BD273E" w:rsidRPr="00563380">
        <w:t>(May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00E52159">
        <w:t xml:space="preserve"> and</w:t>
      </w:r>
      <w:r w:rsidR="003452FA">
        <w:t>,</w:t>
      </w:r>
      <w:r w:rsidR="00E52159">
        <w:t xml:space="preserve"> to a </w:t>
      </w:r>
      <w:r w:rsidR="002950FD">
        <w:t>lesser</w:t>
      </w:r>
      <w:r w:rsidR="00E52159">
        <w:t xml:space="preserve"> extent</w:t>
      </w:r>
      <w:r w:rsidR="003452FA">
        <w:t>,</w:t>
      </w:r>
      <w:r w:rsidR="00E52159">
        <w:t xml:space="preserve"> </w:t>
      </w:r>
      <w:r w:rsidR="00BD2EAD">
        <w:t>the summer</w:t>
      </w:r>
      <w:r w:rsidR="001A1F53">
        <w:t xml:space="preserve"> (May 2</w:t>
      </w:r>
      <w:r w:rsidR="001A1F53" w:rsidRPr="00000D53">
        <w:rPr>
          <w:vertAlign w:val="superscript"/>
        </w:rPr>
        <w:t>nd</w:t>
      </w:r>
      <w:r w:rsidR="001A1F53">
        <w:t xml:space="preserve"> until July 21</w:t>
      </w:r>
      <w:r w:rsidR="001A1F53" w:rsidRPr="00000D53">
        <w:rPr>
          <w:vertAlign w:val="superscript"/>
        </w:rPr>
        <w:t>st</w:t>
      </w:r>
      <w:r w:rsidR="001A1F53">
        <w:t>)</w:t>
      </w:r>
      <w:commentRangeStart w:id="8"/>
      <w:commentRangeEnd w:id="8"/>
      <w:r w:rsidR="001A1F53">
        <w:rPr>
          <w:rStyle w:val="CommentReference"/>
          <w:color w:val="auto"/>
          <w:lang w:val="en-US" w:eastAsia="en-US"/>
        </w:rPr>
        <w:commentReference w:id="8"/>
      </w:r>
      <w:r w:rsidR="006F3D28">
        <w:t xml:space="preserve"> </w:t>
      </w:r>
      <w:r w:rsidR="001A1F53">
        <w:t>previous to the harvest</w:t>
      </w:r>
      <w:r w:rsidR="00294694" w:rsidRPr="00563380">
        <w:t xml:space="preserve">. </w:t>
      </w:r>
      <w:r w:rsidR="009D6DC3">
        <w:t>Finally,</w:t>
      </w:r>
      <w:r w:rsidR="00534AC2">
        <w:t xml:space="preserve"> </w:t>
      </w:r>
      <w:r w:rsidR="003452FA">
        <w:t xml:space="preserve">analysing </w:t>
      </w:r>
      <w:r w:rsidR="00AD40F8">
        <w:t xml:space="preserve">year-detrended </w:t>
      </w:r>
      <w:r w:rsidR="00E401A1">
        <w:t xml:space="preserve">mass and temperature </w:t>
      </w:r>
      <w:r w:rsidR="00AD40F8">
        <w:t xml:space="preserve">data </w:t>
      </w:r>
      <w:r w:rsidR="00345233">
        <w:t xml:space="preserve">strongly </w:t>
      </w:r>
      <w:r w:rsidR="003452FA">
        <w:t>support</w:t>
      </w:r>
      <w:r>
        <w:t>s</w:t>
      </w:r>
      <w:r w:rsidR="005B26CB">
        <w:t xml:space="preserve"> the </w:t>
      </w:r>
      <w:r w:rsidR="0038075E">
        <w:t xml:space="preserve">hypothesis that </w:t>
      </w:r>
      <w:r w:rsidR="00831D6E">
        <w:t xml:space="preserve">the </w:t>
      </w:r>
      <w:r w:rsidR="0038075E">
        <w:t xml:space="preserve">increases in temperature during </w:t>
      </w:r>
      <w:r w:rsidR="00336130">
        <w:t>growth</w:t>
      </w:r>
      <w:r w:rsidR="0038075E">
        <w:t xml:space="preserve"> </w:t>
      </w:r>
      <w:r w:rsidR="003452FA">
        <w:t>are</w:t>
      </w:r>
      <w:r w:rsidR="00B12C7D">
        <w:t xml:space="preserve"> </w:t>
      </w:r>
      <w:r w:rsidR="00831D6E">
        <w:t>responsible for</w:t>
      </w:r>
      <w:r w:rsidR="00B12C7D">
        <w:t xml:space="preserve"> the decrease in body mass of </w:t>
      </w:r>
      <w:r w:rsidR="00684083">
        <w:t>yearling</w:t>
      </w:r>
      <w:r w:rsidR="00B12C7D">
        <w:t xml:space="preserve"> chamois. </w:t>
      </w:r>
      <w:r w:rsidR="002D42B3">
        <w:t>Altogether, our</w:t>
      </w:r>
      <w:r w:rsidR="00203ECD" w:rsidRPr="00563380">
        <w:t xml:space="preserve"> results suggest that the rising temperatures in the </w:t>
      </w:r>
      <w:r w:rsidR="00B748EF">
        <w:t>A</w:t>
      </w:r>
      <w:r w:rsidR="00203ECD" w:rsidRPr="00563380">
        <w:t xml:space="preserve">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DA1F7C">
      <w:pPr>
        <w:pStyle w:val="Default"/>
        <w:spacing w:before="120" w:after="120" w:line="360" w:lineRule="auto"/>
        <w:ind w:firstLine="426"/>
      </w:pPr>
    </w:p>
    <w:p w14:paraId="50DB40A5" w14:textId="10FC2600" w:rsidR="00294694" w:rsidRPr="00563380" w:rsidRDefault="00294694" w:rsidP="00DA1F7C">
      <w:pPr>
        <w:pStyle w:val="Default"/>
        <w:spacing w:before="120" w:after="120" w:line="360" w:lineRule="auto"/>
        <w:ind w:firstLine="426"/>
        <w:rPr>
          <w:color w:val="auto"/>
        </w:rPr>
      </w:pPr>
      <w:commentRangeStart w:id="9"/>
      <w:r w:rsidRPr="00563380">
        <w:rPr>
          <w:b/>
          <w:bCs/>
          <w:color w:val="auto"/>
        </w:rPr>
        <w:t xml:space="preserve">Introduction </w:t>
      </w:r>
      <w:commentRangeEnd w:id="9"/>
      <w:r w:rsidR="000528A8" w:rsidRPr="00563380">
        <w:rPr>
          <w:rStyle w:val="CommentReference"/>
          <w:color w:val="auto"/>
          <w:lang w:val="en-US" w:eastAsia="en-US"/>
        </w:rPr>
        <w:commentReference w:id="9"/>
      </w:r>
    </w:p>
    <w:p w14:paraId="43F804FA" w14:textId="49DE120D" w:rsidR="002940EB" w:rsidRDefault="00294694" w:rsidP="00DA1F7C">
      <w:pPr>
        <w:pStyle w:val="Default"/>
        <w:spacing w:before="120" w:after="120" w:line="360" w:lineRule="auto"/>
        <w:ind w:firstLine="426"/>
        <w:rPr>
          <w:color w:val="auto"/>
        </w:rPr>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264B62">
        <w:rPr>
          <w:color w:val="auto"/>
        </w:rPr>
        <w:instrText xml:space="preserve"> ADDIN ZOTERO_ITEM CSL_CITATION {"citationID":"B8Q4uYKz","properties":{"formattedCitation":"[1]","plainCitation":"[1]","noteIndex":0},"citationItems":[{"id":3489,"uris":["http://zotero.org/users/3388363/items/BK3RUPT7"],"itemData":{"id":3489,"type":"article-journal","abstract":"Most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264B62">
        <w:rPr>
          <w:color w:val="auto"/>
        </w:rPr>
        <w:t>[1]</w:t>
      </w:r>
      <w:r w:rsidR="00581B1B" w:rsidRPr="00563380">
        <w:fldChar w:fldCharType="end"/>
      </w:r>
      <w:r w:rsidR="009361A1">
        <w:t>,</w:t>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264B62">
        <w:rPr>
          <w:color w:val="auto"/>
        </w:rPr>
        <w:instrText xml:space="preserve"> ADDIN ZOTERO_ITEM CSL_CITATION {"citationID":"NuzezjL1","properties":{"formattedCitation":"[2\\uc0\\u8211{}4]","plainCitation":"[2–4]","noteIndex":0},"citationItems":[{"id":1291,"uris":["http://zotero.org/users/3388363/items/LMA3Q7IM"],"itemData":{"id":1291,"type":"document","abstract":"A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264B62" w:rsidRPr="00264B62">
        <w:rPr>
          <w:color w:val="auto"/>
        </w:rPr>
        <w:t>[2–4]</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264B62">
        <w:rPr>
          <w:color w:val="auto"/>
        </w:rPr>
        <w:instrText xml:space="preserve"> ADDIN ZOTERO_ITEM CSL_CITATION {"citationID":"R1boKK7D","properties":{"formattedCitation":"[5]","plainCitation":"[5]","noteIndex":0},"citationItems":[{"id":4148,"uris":["http://zotero.org/users/3388363/items/47NVFK24"],"itemData":{"id":4148,"type":"article-journal","container-title":"Journal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264B62">
        <w:rPr>
          <w:color w:val="auto"/>
        </w:rPr>
        <w:t>[5]</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(Bergman rule</w:t>
      </w:r>
      <w:r w:rsidR="003F7F26" w:rsidRPr="00563380">
        <w:rPr>
          <w:color w:val="auto"/>
        </w:rPr>
        <w:t>;</w:t>
      </w:r>
      <w:r w:rsidR="00E97717" w:rsidRPr="00563380">
        <w:rPr>
          <w:color w:val="auto"/>
        </w:rPr>
        <w:t xml:space="preserve"> </w:t>
      </w:r>
      <w:r w:rsidR="0099637C">
        <w:rPr>
          <w:color w:val="auto"/>
        </w:rPr>
        <w:fldChar w:fldCharType="begin"/>
      </w:r>
      <w:r w:rsidR="0099637C">
        <w:rPr>
          <w:color w:val="auto"/>
        </w:rPr>
        <w:instrText xml:space="preserve"> ADDIN ZOTERO_ITEM CSL_CITATION {"citationID":"AO2WcAZs","properties":{"formattedCitation":"[6]","plainCitation":"[6]","noteIndex":0},"citationItems":[{"id":3160,"uris":["http://zotero.org/users/3388363/items/DM3XELCQ"],"itemData":{"id":3160,"type":"article-journal","container-title":"Abgedruckt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99637C">
        <w:rPr>
          <w:color w:val="auto"/>
        </w:rPr>
        <w:fldChar w:fldCharType="separate"/>
      </w:r>
      <w:r w:rsidR="0099637C">
        <w:rPr>
          <w:noProof/>
          <w:color w:val="auto"/>
        </w:rPr>
        <w:t>[6]</w:t>
      </w:r>
      <w:r w:rsidR="0099637C">
        <w:rPr>
          <w:color w:val="auto"/>
        </w:rPr>
        <w:fldChar w:fldCharType="end"/>
      </w:r>
      <w:r w:rsidR="0099637C">
        <w:rPr>
          <w:color w:val="auto"/>
        </w:rPr>
        <w:t>)</w:t>
      </w:r>
      <w:r w:rsidRPr="00563380">
        <w:rPr>
          <w:color w:val="auto"/>
        </w:rPr>
        <w:t xml:space="preserve">. </w:t>
      </w:r>
      <w:r w:rsidR="000603C6" w:rsidRPr="00563380">
        <w:rPr>
          <w:color w:val="auto"/>
        </w:rPr>
        <w:t>In addition</w:t>
      </w:r>
      <w:del w:id="10" w:author="Giulia Masoero" w:date="2023-04-20T13:16:00Z">
        <w:r w:rsidR="000603C6" w:rsidRPr="00563380" w:rsidDel="00DA4FA7">
          <w:rPr>
            <w:color w:val="auto"/>
          </w:rPr>
          <w:delText xml:space="preserve"> to</w:delText>
        </w:r>
        <w:r w:rsidR="000C0093" w:rsidRPr="00563380" w:rsidDel="00DA4FA7">
          <w:rPr>
            <w:color w:val="auto"/>
          </w:rPr>
          <w:delText xml:space="preserve"> heat dissipation</w:delText>
        </w:r>
      </w:del>
      <w:r w:rsidR="000C0093" w:rsidRPr="00563380">
        <w:rPr>
          <w:color w:val="auto"/>
        </w:rPr>
        <w:t xml:space="preserve">,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food availability and quality changes</w:t>
      </w:r>
      <w:r w:rsidR="00684083">
        <w:rPr>
          <w:color w:val="auto"/>
        </w:rPr>
        <w:t xml:space="preserve"> </w:t>
      </w:r>
      <w:r w:rsidR="00684083">
        <w:rPr>
          <w:color w:val="auto"/>
        </w:rPr>
        <w:fldChar w:fldCharType="begin"/>
      </w:r>
      <w:r w:rsidR="00264B62">
        <w:rPr>
          <w:color w:val="auto"/>
        </w:rPr>
        <w:instrText xml:space="preserve"> ADDIN ZOTERO_ITEM CSL_CITATION {"citationID":"bzyYBpSu","properties":{"formattedCitation":"[7]","plainCitation":"[7]","noteIndex":0},"citationItems":[{"id":3657,"uris":["http://zotero.org/users/3388363/items/6B4T4DDN"],"itemData":{"id":3657,"type":"article-journal","abstract":"Activity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684083">
        <w:rPr>
          <w:color w:val="auto"/>
        </w:rPr>
        <w:fldChar w:fldCharType="separate"/>
      </w:r>
      <w:r w:rsidR="00264B62">
        <w:rPr>
          <w:noProof/>
          <w:color w:val="auto"/>
        </w:rPr>
        <w:t>[7]</w:t>
      </w:r>
      <w:r w:rsidR="00684083">
        <w:rPr>
          <w:color w:val="auto"/>
        </w:rPr>
        <w:fldChar w:fldCharType="end"/>
      </w:r>
      <w:commentRangeStart w:id="11"/>
      <w:commentRangeEnd w:id="11"/>
      <w:r w:rsidR="00AA4D1B">
        <w:rPr>
          <w:rStyle w:val="CommentReference"/>
          <w:color w:val="auto"/>
          <w:lang w:val="en-US" w:eastAsia="en-US"/>
        </w:rPr>
        <w:commentReference w:id="11"/>
      </w:r>
      <w:r w:rsidR="00AE4E83">
        <w:rPr>
          <w:color w:val="auto"/>
        </w:rPr>
        <w:t xml:space="preserve">. Heat dissipation and nutrition </w:t>
      </w:r>
      <w:r w:rsidR="00684083">
        <w:rPr>
          <w:color w:val="auto"/>
        </w:rPr>
        <w:t>are</w:t>
      </w:r>
      <w:r w:rsidR="00AE4E83">
        <w:rPr>
          <w:color w:val="auto"/>
        </w:rPr>
        <w:t xml:space="preserve"> likely driving the phenotypic responses observed in free-living animals jointly </w:t>
      </w:r>
      <w:r w:rsidR="008C0D4C">
        <w:rPr>
          <w:color w:val="auto"/>
        </w:rPr>
        <w:fldChar w:fldCharType="begin"/>
      </w:r>
      <w:r w:rsidR="00264B62">
        <w:rPr>
          <w:color w:val="auto"/>
        </w:rPr>
        <w:instrText xml:space="preserve"> ADDIN ZOTERO_ITEM CSL_CITATION {"citationID":"pHCvURB5","properties":{"formattedCitation":"[2]","plainCitation":"[2]","noteIndex":0},"citationItems":[{"id":1291,"uris":["http://zotero.org/users/3388363/items/LMA3Q7IM"],"itemData":{"id":1291,"type":"document","abstract":"A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264B62">
        <w:rPr>
          <w:noProof/>
          <w:color w:val="auto"/>
        </w:rPr>
        <w:t>[2]</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264B62">
        <w:rPr>
          <w:color w:val="auto"/>
        </w:rPr>
        <w:instrText xml:space="preserve"> ADDIN ZOTERO_ITEM CSL_CITATION {"citationID":"KWKLbOp8","properties":{"formattedCitation":"[5,8]","plainCitation":"[5,8]","noteIndex":0},"citationItems":[{"id":4148,"uris":["http://zotero.org/users/3388363/items/47NVFK24"],"itemData":{"id":4148,"type":"article-journal","container-title":"Journal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264B62">
        <w:rPr>
          <w:color w:val="auto"/>
        </w:rPr>
        <w:t>[5,8]</w:t>
      </w:r>
      <w:r w:rsidR="00F92C5E" w:rsidRPr="00563380">
        <w:rPr>
          <w:color w:val="auto"/>
        </w:rPr>
        <w:fldChar w:fldCharType="end"/>
      </w:r>
      <w:r w:rsidR="00C86368" w:rsidRPr="00563380">
        <w:rPr>
          <w:color w:val="auto"/>
        </w:rPr>
        <w:t xml:space="preserve">. </w:t>
      </w:r>
    </w:p>
    <w:p w14:paraId="3DE9FC98" w14:textId="65049A4B" w:rsidR="00556FDD" w:rsidRPr="0099637C" w:rsidRDefault="00C86368" w:rsidP="00DA1F7C">
      <w:pPr>
        <w:pStyle w:val="Default"/>
        <w:spacing w:before="120" w:after="120" w:line="360" w:lineRule="auto"/>
        <w:ind w:firstLine="426"/>
        <w:rPr>
          <w:color w:val="auto"/>
        </w:rPr>
      </w:pPr>
      <w:r w:rsidRPr="00563380">
        <w:t xml:space="preserve">In vertebrates with finite growth (like mammals and birds), </w:t>
      </w:r>
      <w:r w:rsidR="0027218C" w:rsidRPr="00563380">
        <w:t>the size that an individual reaches as an adult has critical consequences for reproductive success and overall fitness</w:t>
      </w:r>
      <w:r w:rsidR="00EF19FA" w:rsidRPr="00563380">
        <w:t xml:space="preserve"> </w:t>
      </w:r>
      <w:r w:rsidR="00CE0D1F" w:rsidRPr="00563380">
        <w:fldChar w:fldCharType="begin"/>
      </w:r>
      <w:r w:rsidR="0099637C">
        <w:instrText xml:space="preserve"> ADDIN ZOTERO_ITEM CSL_CITATION {"citationID":"zHx4np7g","properties":{"formattedCitation":"[9]","plainCitation":"[9]","noteIndex":0},"citationItems":[{"id":3442,"uris":["http://zotero.org/users/3388363/items/DXGJMSJ9"],"itemData":{"id":3442,"type":"article-journal","abstract":"Inter-individual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schema":"https://github.com/citation-style-language/schema/raw/master/csl-citation.json"} </w:instrText>
      </w:r>
      <w:r w:rsidR="00CE0D1F" w:rsidRPr="00563380">
        <w:fldChar w:fldCharType="separate"/>
      </w:r>
      <w:r w:rsidR="0099637C">
        <w:t>[9]</w:t>
      </w:r>
      <w:r w:rsidR="00CE0D1F" w:rsidRPr="00563380">
        <w:fldChar w:fldCharType="end"/>
      </w:r>
      <w:r w:rsidR="00DD5402" w:rsidRPr="00563380">
        <w:t>.</w:t>
      </w:r>
      <w:r w:rsidR="00294694" w:rsidRPr="00563380">
        <w:t xml:space="preserve"> </w:t>
      </w:r>
      <w:r w:rsidR="00F74BEF" w:rsidRPr="00563380">
        <w:t xml:space="preserve">As </w:t>
      </w:r>
      <w:r w:rsidR="00693283" w:rsidRPr="00563380">
        <w:t xml:space="preserve">the </w:t>
      </w:r>
      <w:r w:rsidR="00F74BEF" w:rsidRPr="00563380">
        <w:t xml:space="preserve">adult </w:t>
      </w:r>
      <w:r w:rsidR="00B21BD5" w:rsidRPr="00563380">
        <w:t xml:space="preserve">size and </w:t>
      </w:r>
      <w:r w:rsidR="00F74BEF" w:rsidRPr="00563380">
        <w:t xml:space="preserve">mass </w:t>
      </w:r>
      <w:r w:rsidR="00693283" w:rsidRPr="00563380">
        <w:t>are</w:t>
      </w:r>
      <w:r w:rsidR="00F74BEF" w:rsidRPr="00563380">
        <w:t xml:space="preserve"> </w:t>
      </w:r>
      <w:r w:rsidR="00AE4E83">
        <w:t>primarily determined</w:t>
      </w:r>
      <w:r w:rsidR="00F74BEF" w:rsidRPr="00563380">
        <w:t xml:space="preserve"> by </w:t>
      </w:r>
      <w:r w:rsidR="00BB1BEA" w:rsidRPr="00563380">
        <w:t xml:space="preserve">early growth conditions and </w:t>
      </w:r>
      <w:r w:rsidR="00F74BEF" w:rsidRPr="00563380">
        <w:t xml:space="preserve">juvenile </w:t>
      </w:r>
      <w:r w:rsidR="00693100" w:rsidRPr="00563380">
        <w:t>size</w:t>
      </w:r>
      <w:r w:rsidR="008C0D4C">
        <w:t xml:space="preserve"> (e.g.,)</w:t>
      </w:r>
      <w:r w:rsidR="008C0D4C">
        <w:fldChar w:fldCharType="begin"/>
      </w:r>
      <w:r w:rsidR="0099637C">
        <w:instrText xml:space="preserve"> ADDIN ZOTERO_ITEM CSL_CITATION {"citationID":"0htszBSe","properties":{"formattedCitation":"[10]","plainCitation":"[10]","noteIndex":0},"citationItems":[{"id":3561,"uris":["http://zotero.org/users/3388363/items/XEZQIC6E"],"itemData":{"id":3561,"type":"article-journal","abstract":"Despite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fldChar w:fldCharType="separate"/>
      </w:r>
      <w:r w:rsidR="0099637C">
        <w:rPr>
          <w:noProof/>
        </w:rPr>
        <w:t>[10]</w:t>
      </w:r>
      <w:r w:rsidR="008C0D4C">
        <w:fldChar w:fldCharType="end"/>
      </w:r>
      <w:r w:rsidR="00F74BEF" w:rsidRPr="00563380">
        <w:t>, it becomes fundamental to investigate the effect of climatic condition</w:t>
      </w:r>
      <w:r w:rsidR="00EC7DD3" w:rsidRPr="00563380">
        <w:t>s</w:t>
      </w:r>
      <w:r w:rsidR="00F74BEF" w:rsidRPr="00563380">
        <w:t xml:space="preserve"> on </w:t>
      </w:r>
      <w:r w:rsidR="00693283" w:rsidRPr="00563380">
        <w:t xml:space="preserve">the </w:t>
      </w:r>
      <w:r w:rsidR="00F74BEF" w:rsidRPr="00563380">
        <w:t xml:space="preserve">juvenile </w:t>
      </w:r>
      <w:r w:rsidR="00693100" w:rsidRPr="00563380">
        <w:t>size</w:t>
      </w:r>
      <w:r w:rsidR="00F74BEF" w:rsidRPr="00563380">
        <w:t xml:space="preserve"> </w:t>
      </w:r>
      <w:r w:rsidR="00F74BEF" w:rsidRPr="00563380">
        <w:fldChar w:fldCharType="begin"/>
      </w:r>
      <w:r w:rsidR="0099637C">
        <w:instrText xml:space="preserve"> ADDIN ZOTERO_ITEM CSL_CITATION {"citationID":"2Vk4HpDW","properties":{"formattedCitation":"[11]","plainCitation":"[11]","noteIndex":0},"citationItems":[{"id":3474,"uris":["http://zotero.org/users/3388363/items/6A5EACMG"],"itemData":{"id":3474,"type":"article-journal","abstract":"For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fldChar w:fldCharType="separate"/>
      </w:r>
      <w:r w:rsidR="0099637C">
        <w:t>[11]</w:t>
      </w:r>
      <w:r w:rsidR="00F74BEF" w:rsidRPr="00563380">
        <w:fldChar w:fldCharType="end"/>
      </w:r>
      <w:r w:rsidR="00F74BEF" w:rsidRPr="00563380">
        <w:t>.</w:t>
      </w:r>
      <w:r w:rsidR="002E7B2A" w:rsidRPr="00563380" w:rsidDel="00EF19FA">
        <w:t xml:space="preserve"> </w:t>
      </w:r>
      <w:r w:rsidR="00CC488F" w:rsidRPr="00563380">
        <w:t>J</w:t>
      </w:r>
      <w:r w:rsidR="0069217C" w:rsidRPr="00563380">
        <w:t>uvenile</w:t>
      </w:r>
      <w:r w:rsidR="00D325DE" w:rsidRPr="00563380">
        <w:t>s</w:t>
      </w:r>
      <w:r w:rsidR="0069217C" w:rsidRPr="00563380">
        <w:t xml:space="preserve"> </w:t>
      </w:r>
      <w:r w:rsidR="00AE4E83">
        <w:t>usually have</w:t>
      </w:r>
      <w:r w:rsidR="0087179D" w:rsidRPr="00563380">
        <w:t xml:space="preserve"> </w:t>
      </w:r>
      <w:r w:rsidR="0069217C" w:rsidRPr="00563380">
        <w:t xml:space="preserve">low energy reserves and </w:t>
      </w:r>
      <w:r w:rsidR="001B06F1" w:rsidRPr="00563380">
        <w:t>have to</w:t>
      </w:r>
      <w:r w:rsidR="00D325DE" w:rsidRPr="00563380">
        <w:t xml:space="preserve"> </w:t>
      </w:r>
      <w:r w:rsidR="0069217C" w:rsidRPr="00563380">
        <w:t>allocat</w:t>
      </w:r>
      <w:r w:rsidR="001B06F1" w:rsidRPr="00563380">
        <w:t>e</w:t>
      </w:r>
      <w:r w:rsidR="00D325DE" w:rsidRPr="00563380">
        <w:t xml:space="preserve"> a </w:t>
      </w:r>
      <w:r w:rsidR="001B06F1" w:rsidRPr="00563380">
        <w:t>substantial amount</w:t>
      </w:r>
      <w:r w:rsidR="00160822" w:rsidRPr="00563380">
        <w:t xml:space="preserve"> of th</w:t>
      </w:r>
      <w:r w:rsidR="001D7DCF" w:rsidRPr="00563380">
        <w:t xml:space="preserve">ose </w:t>
      </w:r>
      <w:r w:rsidR="00160822" w:rsidRPr="00563380">
        <w:t>reserves</w:t>
      </w:r>
      <w:r w:rsidR="0069217C" w:rsidRPr="00563380">
        <w:t xml:space="preserve"> to growth</w:t>
      </w:r>
      <w:r w:rsidR="00160822" w:rsidRPr="00563380">
        <w:t xml:space="preserve"> </w:t>
      </w:r>
      <w:r w:rsidR="0069217C" w:rsidRPr="00563380">
        <w:fldChar w:fldCharType="begin"/>
      </w:r>
      <w:r w:rsidR="00264B62">
        <w:instrText xml:space="preserve"> ADDIN ZOTERO_ITEM CSL_CITATION {"citationID":"PXMTbHS9","properties":{"formattedCitation":"[12,13]","plainCitation":"[12,13]","noteIndex":0},"citationItems":[{"id":3656,"uris":["http://zotero.org/users/3388363/items/UQRJT599"],"itemData":{"id":3656,"type":"book","call-number":"QL737.U4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fldChar w:fldCharType="separate"/>
      </w:r>
      <w:r w:rsidR="00264B62">
        <w:t>[12,13]</w:t>
      </w:r>
      <w:r w:rsidR="0069217C" w:rsidRPr="00563380">
        <w:fldChar w:fldCharType="end"/>
      </w:r>
      <w:r w:rsidR="0069217C" w:rsidRPr="00563380">
        <w:t>.</w:t>
      </w:r>
      <w:r w:rsidR="008B480A" w:rsidRPr="00563380">
        <w:t xml:space="preserve"> </w:t>
      </w:r>
      <w:r w:rsidR="00B130BB" w:rsidRPr="00563380">
        <w:t>Therefore, a</w:t>
      </w:r>
      <w:r w:rsidR="008B480A" w:rsidRPr="00563380">
        <w:t xml:space="preserve"> decline in </w:t>
      </w:r>
      <w:r w:rsidR="00B130BB" w:rsidRPr="00563380">
        <w:t xml:space="preserve">adult </w:t>
      </w:r>
      <w:r w:rsidR="000E5A90" w:rsidRPr="00563380">
        <w:t>size</w:t>
      </w:r>
      <w:r w:rsidR="008B480A" w:rsidRPr="00563380">
        <w:t xml:space="preserve"> is to </w:t>
      </w:r>
      <w:r w:rsidR="008B480A" w:rsidRPr="00563380">
        <w:lastRenderedPageBreak/>
        <w:t xml:space="preserve">be most </w:t>
      </w:r>
      <w:r w:rsidR="00AE4E83">
        <w:t>evident</w:t>
      </w:r>
      <w:r w:rsidR="008B480A" w:rsidRPr="00563380">
        <w:t xml:space="preserve"> in the early growing stages because they lack </w:t>
      </w:r>
      <w:r w:rsidR="00590A82">
        <w:t>reasonable</w:t>
      </w:r>
      <w:r w:rsidR="008B480A" w:rsidRPr="00563380">
        <w:t xml:space="preserve"> energy reserves, which makes them sensitive to changing external biotic and abiotic factors </w:t>
      </w:r>
      <w:r w:rsidR="008B480A" w:rsidRPr="00563380">
        <w:fldChar w:fldCharType="begin"/>
      </w:r>
      <w:r w:rsidR="00264B62">
        <w:instrText xml:space="preserve"> ADDIN ZOTERO_ITEM CSL_CITATION {"citationID":"oDi3ZuKL","properties":{"formattedCitation":"[14\\uc0\\u8211{}16]","plainCitation":"[14–16]","noteIndex":0},"citationItems":[{"id":1264,"uris":["http://zotero.org/users/3388363/items/6YCKKL8L"],"itemData":{"id":1264,"type":"article-journal","abstract":"1.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fldChar w:fldCharType="separate"/>
      </w:r>
      <w:r w:rsidR="00264B62" w:rsidRPr="00264B62">
        <w:t>[14–16]</w:t>
      </w:r>
      <w:r w:rsidR="008B480A" w:rsidRPr="00563380">
        <w:fldChar w:fldCharType="end"/>
      </w:r>
      <w:r w:rsidR="008B480A" w:rsidRPr="0099637C">
        <w:rPr>
          <w:lang w:val="it-CH"/>
        </w:rPr>
        <w:t xml:space="preserve">. </w:t>
      </w:r>
      <w:r w:rsidR="00563380" w:rsidRPr="00563380">
        <w:t>I</w:t>
      </w:r>
      <w:r w:rsidR="00996555" w:rsidRPr="00563380">
        <w:t xml:space="preserve">n mammals, early growth is divided </w:t>
      </w:r>
      <w:r w:rsidR="00AE4E83">
        <w:t>into</w:t>
      </w:r>
      <w:r w:rsidR="00996555" w:rsidRPr="00563380">
        <w:t xml:space="preserve"> </w:t>
      </w:r>
      <w:r w:rsidR="00563380" w:rsidRPr="00563380">
        <w:t>three</w:t>
      </w:r>
      <w:r w:rsidR="00996555" w:rsidRPr="00563380">
        <w:t xml:space="preserve"> phases</w:t>
      </w:r>
      <w:r w:rsidR="00563380" w:rsidRPr="00563380">
        <w:t>:</w:t>
      </w:r>
      <w:r w:rsidR="00996555" w:rsidRPr="00563380">
        <w:t xml:space="preserve"> in utero, lactation, and post-weaning. The </w:t>
      </w:r>
      <w:r w:rsidR="00563380" w:rsidRPr="00563380">
        <w:t>three</w:t>
      </w:r>
      <w:r w:rsidR="00996555" w:rsidRPr="00563380">
        <w:t xml:space="preserve"> phases are, however</w:t>
      </w:r>
      <w:r w:rsidR="00AE4E83">
        <w:t>,</w:t>
      </w:r>
      <w:r w:rsidR="00996555" w:rsidRPr="00563380">
        <w:t xml:space="preserve"> not equally sensitive to climate warming. The </w:t>
      </w:r>
      <w:r w:rsidR="00AE4E83">
        <w:t>in-utero</w:t>
      </w:r>
      <w:r w:rsidR="00996555" w:rsidRPr="00563380">
        <w:t xml:space="preserve"> phase is likely the less sensitive as offspring live in </w:t>
      </w:r>
      <w:r w:rsidR="00AE4E83">
        <w:t>a stable</w:t>
      </w:r>
      <w:r w:rsidR="00996555" w:rsidRPr="00563380">
        <w:t xml:space="preserve"> thermal environment</w:t>
      </w:r>
      <w:r w:rsidR="00AE4E83">
        <w:t>. In contrast, the</w:t>
      </w:r>
      <w:r w:rsidR="00996555" w:rsidRPr="00563380">
        <w:t xml:space="preserve"> lactation phase is likely the most sensitive, as offspring growth in size is the fastest during lactation and mother milk production is constrained by ambient temperature</w:t>
      </w:r>
      <w:r w:rsidR="008725C6">
        <w:t xml:space="preserve"> </w:t>
      </w:r>
      <w:r w:rsidR="00E85E38" w:rsidRPr="00563380">
        <w:rPr>
          <w:color w:val="auto"/>
        </w:rPr>
        <w:fldChar w:fldCharType="begin"/>
      </w:r>
      <w:r w:rsidR="00264B62">
        <w:rPr>
          <w:color w:val="auto"/>
        </w:rPr>
        <w:instrText xml:space="preserve"> ADDIN ZOTERO_ITEM CSL_CITATION {"citationID":"LMOvFyD4","properties":{"formattedCitation":"[5,8]","plainCitation":"[5,8]","noteIndex":0},"citationItems":[{"id":4148,"uris":["http://zotero.org/users/3388363/items/47NVFK24"],"itemData":{"id":4148,"type":"article-journal","container-title":"Journal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E85E38" w:rsidRPr="00563380">
        <w:rPr>
          <w:color w:val="auto"/>
        </w:rPr>
        <w:fldChar w:fldCharType="separate"/>
      </w:r>
      <w:r w:rsidR="00264B62">
        <w:rPr>
          <w:color w:val="auto"/>
        </w:rPr>
        <w:t>[5,8]</w:t>
      </w:r>
      <w:r w:rsidR="00E85E38" w:rsidRPr="00563380">
        <w:rPr>
          <w:color w:val="auto"/>
        </w:rPr>
        <w:fldChar w:fldCharType="end"/>
      </w:r>
    </w:p>
    <w:p w14:paraId="18C72E9C" w14:textId="5679BB11" w:rsidR="007B040B" w:rsidRDefault="00557274" w:rsidP="00DA1F7C">
      <w:pPr>
        <w:spacing w:before="120" w:after="120" w:line="360" w:lineRule="auto"/>
        <w:ind w:firstLine="426"/>
        <w:rPr>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w:t>
      </w:r>
      <w:r w:rsidR="00684083">
        <w:rPr>
          <w:lang w:val="en-GB"/>
        </w:rPr>
        <w:t>yearling</w:t>
      </w:r>
      <w:r w:rsidR="00AA1C8E" w:rsidRPr="00563380">
        <w:rPr>
          <w:lang w:val="en-GB"/>
        </w:rPr>
        <w:t xml:space="preserve"> </w:t>
      </w:r>
      <w:r w:rsidR="001D2FDB" w:rsidRPr="00563380">
        <w:rPr>
          <w:lang w:val="en-GB"/>
        </w:rPr>
        <w:t>size</w:t>
      </w:r>
      <w:r w:rsidR="00AA1C8E" w:rsidRPr="00563380">
        <w:rPr>
          <w:lang w:val="en-GB"/>
        </w:rPr>
        <w:t xml:space="preserve"> (i.e.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264B62">
        <w:rPr>
          <w:lang w:val="en-GB"/>
        </w:rPr>
        <w:instrText xml:space="preserve"> ADDIN ZOTERO_ITEM CSL_CITATION {"citationID":"fIhbT7Sn","properties":{"formattedCitation":"[17]","plainCitation":"[17]","noteIndex":0},"citationItems":[{"id":3613,"uris":["http://zotero.org/users/3388363/items/QIUNT4WR"],"itemData":{"id":3613,"type":"article-journal","abstract":"1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264B62">
        <w:rPr>
          <w:lang w:val="en-GB"/>
        </w:rPr>
        <w:t>[17]</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264B62">
        <w:rPr>
          <w:lang w:val="en-GB"/>
        </w:rPr>
        <w:instrText xml:space="preserve"> ADDIN ZOTERO_ITEM CSL_CITATION {"citationID":"r4ZCBEB5","properties":{"formattedCitation":"[18]","plainCitation":"[18]","noteIndex":0},"citationItems":[{"id":3644,"uris":["http://zotero.org/users/3388363/items/NHNYJ8UM"],"itemData":{"id":3644,"type":"article-journal","abstract":"The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264B62">
        <w:rPr>
          <w:lang w:val="en-GB"/>
        </w:rPr>
        <w:t>[18]</w:t>
      </w:r>
      <w:r w:rsidR="00A51DE9" w:rsidRPr="00563380">
        <w:rPr>
          <w:lang w:val="en-GB"/>
        </w:rPr>
        <w:fldChar w:fldCharType="end"/>
      </w:r>
      <w:r w:rsidR="00A51DE9" w:rsidRPr="00563380">
        <w:rPr>
          <w:lang w:val="en-GB"/>
        </w:rPr>
        <w:t>.</w:t>
      </w:r>
      <w:r w:rsidR="00747763"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commentRangeStart w:id="12"/>
      <w:r w:rsidR="00186C8B" w:rsidRPr="00563380">
        <w:rPr>
          <w:lang w:val="en-GB"/>
        </w:rPr>
        <w:fldChar w:fldCharType="begin"/>
      </w:r>
      <w:r w:rsidR="00264B62">
        <w:rPr>
          <w:lang w:val="en-GB"/>
        </w:rPr>
        <w:instrText xml:space="preserve"> ADDIN ZOTERO_ITEM CSL_CITATION {"citationID":"sGaIWbXL","properties":{"formattedCitation":"[16]","plainCitation":"[16]","noteIndex":0},"citationItems":[{"id":3523,"uris":["http://zotero.org/users/3388363/items/AUBWR9MN"],"itemData":{"id":3523,"type":"article-journal","abstract":"Environmental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264B62">
        <w:rPr>
          <w:lang w:val="en-GB"/>
        </w:rPr>
        <w:instrText xml:space="preserve"> ADDIN ZOTERO_ITEM CSL_CITATION {"citationID":"7DgxWCi6","properties":{"formattedCitation":"[21,22]","plainCitation":"[21,22]","noteIndex":0},"citationItems":[{"id":3502,"uris":["http://zotero.org/users/3388363/items/UI3IDL3Q"],"itemData":{"id":3502,"type":"article-journal","abstract":"Climate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264B62">
        <w:rPr>
          <w:lang w:val="en-GB"/>
        </w:rPr>
        <w:t>[21,22]</w:t>
      </w:r>
      <w:r w:rsidR="00186C8B" w:rsidRPr="00563380">
        <w:rPr>
          <w:lang w:val="en-GB"/>
        </w:rPr>
        <w:fldChar w:fldCharType="end"/>
      </w:r>
      <w:commentRangeEnd w:id="12"/>
      <w:r w:rsidR="00B93481">
        <w:rPr>
          <w:rStyle w:val="CommentReference"/>
          <w:rFonts w:eastAsia="Arial Unicode MS"/>
          <w:bdr w:val="nil"/>
          <w:lang w:val="en-US" w:eastAsia="en-US"/>
        </w:rPr>
        <w:commentReference w:id="12"/>
      </w:r>
      <w:r w:rsidR="005B56E1">
        <w:rPr>
          <w:lang w:val="en-GB"/>
        </w:rPr>
        <w:t xml:space="preserve"> in the southern Alps</w:t>
      </w:r>
      <w:r w:rsidR="00AE4E83">
        <w:rPr>
          <w:lang w:val="en-GB"/>
        </w:rPr>
        <w:t>.</w:t>
      </w:r>
      <w:r w:rsidR="00186C8B" w:rsidRPr="00563380">
        <w:rPr>
          <w:lang w:val="en-GB"/>
        </w:rPr>
        <w:t xml:space="preserve"> </w:t>
      </w:r>
      <w:commentRangeStart w:id="13"/>
      <w:commentRangeStart w:id="14"/>
      <w:r w:rsidR="003E7B65">
        <w:rPr>
          <w:lang w:val="en-GB"/>
        </w:rPr>
        <w:t>A recent study</w:t>
      </w:r>
      <w:r w:rsidR="00613122">
        <w:rPr>
          <w:lang w:val="en-GB"/>
        </w:rPr>
        <w:t>, however,</w:t>
      </w:r>
      <w:r w:rsidR="003E7B65">
        <w:rPr>
          <w:lang w:val="en-GB"/>
        </w:rPr>
        <w:t xml:space="preserve"> did not find any change body mass or size in chamois and three other ungulate species</w:t>
      </w:r>
      <w:r w:rsidR="00613122">
        <w:rPr>
          <w:lang w:val="en-GB"/>
        </w:rPr>
        <w:t xml:space="preserve"> </w:t>
      </w:r>
      <w:commentRangeStart w:id="15"/>
      <w:r w:rsidR="00613122">
        <w:rPr>
          <w:lang w:val="en-GB"/>
        </w:rPr>
        <w:t>in the eastern Alps</w:t>
      </w:r>
      <w:r w:rsidR="003E7B65">
        <w:rPr>
          <w:lang w:val="en-GB"/>
        </w:rPr>
        <w:t xml:space="preserve"> </w:t>
      </w:r>
      <w:commentRangeEnd w:id="15"/>
      <w:r w:rsidR="003578F0">
        <w:rPr>
          <w:rStyle w:val="CommentReference"/>
          <w:rFonts w:eastAsia="Arial Unicode MS"/>
          <w:bdr w:val="nil"/>
          <w:lang w:val="en-US" w:eastAsia="en-US"/>
        </w:rPr>
        <w:commentReference w:id="15"/>
      </w:r>
      <w:r w:rsidR="003E7B65">
        <w:rPr>
          <w:lang w:val="en-GB"/>
        </w:rPr>
        <w:fldChar w:fldCharType="begin"/>
      </w:r>
      <w:r w:rsidR="00264B62">
        <w:rPr>
          <w:lang w:val="en-GB"/>
        </w:rPr>
        <w:instrText xml:space="preserve"> ADDIN ZOTERO_ITEM CSL_CITATION {"citationID":"MriVZJba","properties":{"formattedCitation":"[23]","plainCitation":"[23]","noteIndex":0},"citationItems":[{"id":4130,"uris":["http://zotero.org/users/3388363/items/CMUV66JU"],"itemData":{"id":4130,"type":"article-journal","abstract":"In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3E7B65">
        <w:rPr>
          <w:lang w:val="en-GB"/>
        </w:rPr>
        <w:fldChar w:fldCharType="separate"/>
      </w:r>
      <w:r w:rsidR="00264B62">
        <w:rPr>
          <w:lang w:val="en-GB"/>
        </w:rPr>
        <w:t>[23]</w:t>
      </w:r>
      <w:r w:rsidR="003E7B65">
        <w:rPr>
          <w:lang w:val="en-GB"/>
        </w:rPr>
        <w:fldChar w:fldCharType="end"/>
      </w:r>
      <w:r w:rsidR="003E7B65">
        <w:rPr>
          <w:lang w:val="en-GB"/>
        </w:rPr>
        <w:t>.</w:t>
      </w:r>
      <w:commentRangeEnd w:id="13"/>
      <w:r w:rsidR="007F41DA">
        <w:rPr>
          <w:rStyle w:val="CommentReference"/>
          <w:rFonts w:eastAsia="Arial Unicode MS"/>
          <w:bdr w:val="nil"/>
          <w:lang w:val="en-US" w:eastAsia="en-US"/>
        </w:rPr>
        <w:commentReference w:id="13"/>
      </w:r>
      <w:commentRangeEnd w:id="14"/>
      <w:r w:rsidR="00E47FED">
        <w:rPr>
          <w:rStyle w:val="CommentReference"/>
          <w:rFonts w:eastAsia="Arial Unicode MS"/>
          <w:bdr w:val="nil"/>
          <w:lang w:val="en-US" w:eastAsia="en-US"/>
        </w:rPr>
        <w:commentReference w:id="14"/>
      </w:r>
      <w:r w:rsidR="00F0375D">
        <w:rPr>
          <w:lang w:val="en-GB"/>
        </w:rPr>
        <w:t xml:space="preserve"> Although studies reporting a change </w:t>
      </w:r>
      <w:r w:rsidR="006D64FA">
        <w:rPr>
          <w:lang w:val="en-GB"/>
        </w:rPr>
        <w:t xml:space="preserve">in </w:t>
      </w:r>
      <w:r w:rsidR="00B4784F">
        <w:rPr>
          <w:lang w:val="en-GB"/>
        </w:rPr>
        <w:t>chamois</w:t>
      </w:r>
      <w:r w:rsidR="006D64FA">
        <w:rPr>
          <w:lang w:val="en-GB"/>
        </w:rPr>
        <w:t xml:space="preserve"> body size</w:t>
      </w:r>
      <w:r w:rsidR="00B4784F">
        <w:rPr>
          <w:lang w:val="en-GB"/>
        </w:rPr>
        <w:t xml:space="preserve"> </w:t>
      </w:r>
      <w:r w:rsidR="00AE4E83">
        <w:rPr>
          <w:lang w:val="en-GB"/>
        </w:rPr>
        <w:t>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264B62">
        <w:rPr>
          <w:lang w:val="en-GB"/>
        </w:rPr>
        <w:instrText xml:space="preserve"> ADDIN ZOTERO_ITEM CSL_CITATION {"citationID":"Zjvxp7Ra","properties":{"formattedCitation":"[16]","plainCitation":"[16]","noteIndex":0},"citationItems":[{"id":3523,"uris":["http://zotero.org/users/3388363/items/AUBWR9MN"],"itemData":{"id":3523,"type":"article-journal","abstract":"Environmental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D01C3A">
        <w:rPr>
          <w:lang w:val="en-GB"/>
        </w:rPr>
        <w:t>,</w:t>
      </w:r>
      <w:r w:rsidR="00D87B9E">
        <w:rPr>
          <w:lang w:val="en-GB"/>
        </w:rPr>
        <w:t xml:space="preserve"> </w:t>
      </w:r>
      <w:r w:rsidR="00D01C3A">
        <w:rPr>
          <w:lang w:val="en-GB"/>
        </w:rPr>
        <w:t>n</w:t>
      </w:r>
      <w:r w:rsidR="00184F72" w:rsidRPr="00563380">
        <w:rPr>
          <w:lang w:val="en-GB"/>
        </w:rPr>
        <w:t>o stud</w:t>
      </w:r>
      <w:r w:rsidR="0056042B" w:rsidRPr="00563380">
        <w:rPr>
          <w:lang w:val="en-GB"/>
        </w:rPr>
        <w:t>y</w:t>
      </w:r>
      <w:r w:rsidR="00184F72" w:rsidRPr="00563380">
        <w:rPr>
          <w:lang w:val="en-GB"/>
        </w:rPr>
        <w:t xml:space="preserve"> </w:t>
      </w:r>
      <w:r w:rsidR="0056042B" w:rsidRPr="00563380">
        <w:rPr>
          <w:lang w:val="en-GB"/>
        </w:rPr>
        <w:t>has</w:t>
      </w:r>
      <w:r w:rsidR="00FA48E5">
        <w:rPr>
          <w:lang w:val="en-GB"/>
        </w:rPr>
        <w:t xml:space="preserve"> </w:t>
      </w:r>
      <w:r w:rsidR="00184F72" w:rsidRPr="00563380">
        <w:rPr>
          <w:lang w:val="en-GB"/>
        </w:rPr>
        <w:t xml:space="preserve">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w:t>
      </w:r>
      <w:r w:rsidR="00684083">
        <w:rPr>
          <w:lang w:val="en-GB"/>
        </w:rPr>
        <w:t xml:space="preserve"> body</w:t>
      </w:r>
      <w:r w:rsidR="00694FE4" w:rsidRPr="00563380">
        <w:rPr>
          <w:lang w:val="en-GB"/>
        </w:rPr>
        <w:t xml:space="preserve"> size over time is associated with an elevation of temperature during this critical time window.</w:t>
      </w:r>
    </w:p>
    <w:p w14:paraId="12CBC05C" w14:textId="77777777" w:rsidR="0099637C" w:rsidRPr="00563380" w:rsidRDefault="0099637C" w:rsidP="00DA1F7C">
      <w:pPr>
        <w:spacing w:before="120" w:after="120" w:line="360" w:lineRule="auto"/>
        <w:ind w:firstLine="426"/>
        <w:rPr>
          <w:lang w:val="en-GB"/>
        </w:rPr>
      </w:pPr>
    </w:p>
    <w:p w14:paraId="51DA2063" w14:textId="2C4DFDA5" w:rsidR="00294694" w:rsidRPr="00563380" w:rsidRDefault="00294694" w:rsidP="00DA1F7C">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DA1F7C">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75901A4D" w:rsidR="0061786B" w:rsidRPr="00563380" w:rsidRDefault="00090469" w:rsidP="00DA1F7C">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264B62">
        <w:instrText xml:space="preserve"> ADDIN ZOTERO_ITEM CSL_CITATION {"citationID":"1ZvBlJl5","properties":{"formattedCitation":"[24\\uc0\\u8211{}26]","plainCitation":"[24–26]","noteIndex":0},"citationItems":[{"id":3486,"uris":["http://zotero.org/users/3388363/items/6YKHW9VC"],"itemData":{"id":3486,"type":"article-journal","abstract":"Ungulate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264B62" w:rsidRPr="00264B62">
        <w:t>[24–26]</w:t>
      </w:r>
      <w:r w:rsidR="008C1892" w:rsidRPr="00563380">
        <w:fldChar w:fldCharType="end"/>
      </w:r>
      <w:r w:rsidR="008C1892" w:rsidRPr="00FB22AE">
        <w:rPr>
          <w:lang w:val="fr-CH"/>
        </w:rPr>
        <w:t>.</w:t>
      </w:r>
      <w:r w:rsidR="00955C44" w:rsidRPr="00FB22AE">
        <w:rPr>
          <w:lang w:val="fr-CH"/>
        </w:rPr>
        <w:t xml:space="preserve"> </w:t>
      </w:r>
      <w:commentRangeStart w:id="16"/>
      <w:commentRangeStart w:id="17"/>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chamois </w:t>
      </w:r>
      <w:r w:rsidR="00891BDA" w:rsidRPr="00563380">
        <w:rPr>
          <w:color w:val="auto"/>
        </w:rPr>
        <w:t>give</w:t>
      </w:r>
      <w:r w:rsidR="0061786B" w:rsidRPr="00563380">
        <w:rPr>
          <w:color w:val="auto"/>
        </w:rPr>
        <w:t xml:space="preserve"> birth in </w:t>
      </w:r>
      <w:r w:rsidR="006D64FA">
        <w:rPr>
          <w:color w:val="auto"/>
        </w:rPr>
        <w:t xml:space="preserve">May </w:t>
      </w:r>
      <w:r w:rsidR="00837927">
        <w:rPr>
          <w:color w:val="auto"/>
        </w:rPr>
        <w:fldChar w:fldCharType="begin"/>
      </w:r>
      <w:r w:rsidR="00264B62">
        <w:rPr>
          <w:color w:val="auto"/>
        </w:rPr>
        <w:instrText xml:space="preserve"> ADDIN ZOTERO_ITEM CSL_CITATION {"citationID":"UQUNtDYm","properties":{"formattedCitation":"[27]","plainCitation":"[27]","noteIndex":0},"citationItems":[{"id":3573,"uris":["http://zotero.org/users/3388363/items/C47A8YEM"],"itemData":{"id":3573,"type":"article-journal","abstract":"1.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837927">
        <w:rPr>
          <w:color w:val="auto"/>
        </w:rPr>
        <w:fldChar w:fldCharType="separate"/>
      </w:r>
      <w:r w:rsidR="00264B62">
        <w:rPr>
          <w:noProof/>
          <w:color w:val="auto"/>
        </w:rPr>
        <w:t>[27]</w:t>
      </w:r>
      <w:r w:rsidR="00837927">
        <w:rPr>
          <w:color w:val="auto"/>
        </w:rPr>
        <w:fldChar w:fldCharType="end"/>
      </w:r>
      <w:r w:rsidR="006D64FA" w:rsidRPr="00563380">
        <w:rPr>
          <w:color w:val="auto"/>
        </w:rPr>
        <w:t xml:space="preserve"> </w:t>
      </w:r>
      <w:commentRangeEnd w:id="16"/>
      <w:r w:rsidR="003D68EB">
        <w:rPr>
          <w:rStyle w:val="CommentReference"/>
          <w:color w:val="auto"/>
          <w:lang w:val="en-US" w:eastAsia="en-US"/>
        </w:rPr>
        <w:commentReference w:id="16"/>
      </w:r>
      <w:commentRangeEnd w:id="17"/>
      <w:r w:rsidR="006D64FA">
        <w:rPr>
          <w:rStyle w:val="CommentReference"/>
          <w:color w:val="auto"/>
          <w:lang w:val="en-US" w:eastAsia="en-US"/>
        </w:rPr>
        <w:commentReference w:id="17"/>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684083">
        <w:rPr>
          <w:color w:val="auto"/>
        </w:rPr>
        <w:t>yearling</w:t>
      </w:r>
      <w:r w:rsidR="00D92DAD" w:rsidRPr="00563380">
        <w:rPr>
          <w:color w:val="auto"/>
        </w:rPr>
        <w:t>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264B62">
        <w:rPr>
          <w:color w:val="auto"/>
        </w:rPr>
        <w:instrText xml:space="preserve"> ADDIN ZOTERO_ITEM CSL_CITATION {"citationID":"zsoWOx88","properties":{"formattedCitation":"[28]","plainCitation":"[28]","noteIndex":0},"citationItems":[{"id":3529,"uris":["http://zotero.org/users/3388363/items/JZB2FER6"],"itemData":{"id":3529,"type":"article-journal","abstract":"Maternal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264B62">
        <w:rPr>
          <w:color w:val="auto"/>
        </w:rPr>
        <w:t>[28]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264B62">
        <w:rPr>
          <w:color w:val="auto"/>
        </w:rPr>
        <w:instrText xml:space="preserve"> ADDIN ZOTERO_ITEM CSL_CITATION {"citationID":"UN9A7QRz","properties":{"formattedCitation":"[29]","plainCitation":"[29]","noteIndex":0},"citationItems":[{"id":3575,"uris":["http://zotero.org/users/3388363/items/BQYELR7R"],"itemData":{"id":3575,"type":"article-journal","abstract":"Seasonal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264B62">
        <w:rPr>
          <w:color w:val="auto"/>
        </w:rPr>
        <w:t>[29]</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264B62">
        <w:instrText xml:space="preserve"> ADDIN ZOTERO_ITEM CSL_CITATION {"citationID":"3Zle7AJ3","properties":{"formattedCitation":"[30,31]","plainCitation":"[30,31]","noteIndex":0},"citationItems":[{"id":3664,"uris":["http://zotero.org/users/3388363/items/HXFUB2YX"],"itemData":{"id":3664,"type":"article-journal","abstract":"Wild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264B62">
        <w:t>[30,31]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264B62">
        <w:instrText xml:space="preserve"> ADDIN ZOTERO_ITEM CSL_CITATION {"citationID":"iqvdeDDi","properties":{"formattedCitation":"[22,32]","plainCitation":"[22,32]","noteIndex":0},"citationItems":[{"id":3512,"uris":["http://zotero.org/users/3388363/items/VULHMJQR"],"itemData":{"id":3512,"type":"article-journal","abstract":"Ranging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w:instrText>
      </w:r>
      <w:r w:rsidR="00264B62">
        <w:rPr>
          <w:rFonts w:hint="eastAsia"/>
        </w:rPr>
        <w:instrText>lated to the presence of snow cover (</w:instrText>
      </w:r>
      <w:r w:rsidR="00264B62">
        <w:rPr>
          <w:rFonts w:hint="eastAsia"/>
        </w:rPr>
        <w:instrText>≥</w:instrText>
      </w:r>
      <w:r w:rsidR="00264B62">
        <w:rPr>
          <w:rFonts w:hint="eastAsia"/>
        </w:rPr>
        <w:instrText xml:space="preserve"> 70%). Throughout the year, nearly all chamois used south- to south-east-facing slopes. Resident males strongly preferred pastures and meadows, but four of them used alder shrublands on the north-east slope more than </w:instrText>
      </w:r>
      <w:r w:rsidR="00264B62">
        <w:instrText xml:space="preserve">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264B62">
        <w:t>[22,32]</w:t>
      </w:r>
      <w:r w:rsidR="00955C44" w:rsidRPr="00563380">
        <w:fldChar w:fldCharType="end"/>
      </w:r>
      <w:r w:rsidR="00955C44" w:rsidRPr="00563380">
        <w:t xml:space="preserve">. </w:t>
      </w:r>
    </w:p>
    <w:p w14:paraId="1F5C8B92" w14:textId="3098FB81" w:rsidR="00E02F16" w:rsidRPr="00563380" w:rsidRDefault="00891BDA" w:rsidP="00DA1F7C">
      <w:pPr>
        <w:pStyle w:val="Default"/>
        <w:spacing w:before="120" w:after="120" w:line="360" w:lineRule="auto"/>
        <w:ind w:firstLine="426"/>
        <w:rPr>
          <w:color w:val="auto"/>
        </w:rPr>
      </w:pPr>
      <w:r w:rsidRPr="00563380">
        <w:rPr>
          <w:color w:val="auto"/>
        </w:rPr>
        <w:lastRenderedPageBreak/>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 xml:space="preserve">Hunters estimated age by </w:t>
      </w:r>
      <w:r w:rsidR="001A1F53">
        <w:rPr>
          <w:color w:val="auto"/>
        </w:rPr>
        <w:t>counting</w:t>
      </w:r>
      <w:r w:rsidR="000E528F" w:rsidRPr="00563380">
        <w:rPr>
          <w:color w:val="auto"/>
        </w:rPr>
        <w:t xml:space="preserve"> the growth rings of their horns </w:t>
      </w:r>
      <w:r w:rsidR="004468A1" w:rsidRPr="00563380">
        <w:rPr>
          <w:color w:val="auto"/>
        </w:rPr>
        <w:fldChar w:fldCharType="begin"/>
      </w:r>
      <w:r w:rsidR="00264B62">
        <w:rPr>
          <w:color w:val="auto"/>
        </w:rPr>
        <w:instrText xml:space="preserve"> ADDIN ZOTERO_ITEM CSL_CITATION {"citationID":"XrXhYMzd","properties":{"formattedCitation":"[33]","plainCitation":"[33]","noteIndex":0},"citationItems":[{"id":3571,"uris":["http://zotero.org/users/3388363/items/6M3P79HC"],"itemData":{"id":3571,"type":"chapter","container-title":"The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264B62">
        <w:rPr>
          <w:color w:val="auto"/>
        </w:rPr>
        <w:t>[33]</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r w:rsidR="00684083">
        <w:rPr>
          <w:color w:val="auto"/>
        </w:rPr>
        <w:t>yearling</w:t>
      </w:r>
      <w:r w:rsidR="008175A9">
        <w:rPr>
          <w:color w:val="auto"/>
        </w:rPr>
        <w:t>s</w:t>
      </w:r>
      <w:r w:rsidR="00DC065A" w:rsidRPr="00563380">
        <w:rPr>
          <w:color w:val="auto"/>
        </w:rPr>
        <w:t xml:space="preserve"> </w:t>
      </w:r>
      <w:r w:rsidR="000E528F" w:rsidRPr="00563380">
        <w:rPr>
          <w:color w:val="auto"/>
        </w:rPr>
        <w:t>(</w:t>
      </w:r>
      <w:r w:rsidR="008175A9" w:rsidRPr="00563380">
        <w:rPr>
          <w:color w:val="auto"/>
        </w:rPr>
        <w:t>1.5 years old</w:t>
      </w:r>
      <w:r w:rsidR="008175A9">
        <w:rPr>
          <w:color w:val="auto"/>
        </w:rPr>
        <w:t xml:space="preserve">, </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8175A9">
        <w:rPr>
          <w:color w:val="auto"/>
        </w:rPr>
        <w:t xml:space="preserve"> to cover</w:t>
      </w:r>
      <w:r w:rsidR="008467D2">
        <w:rPr>
          <w:color w:val="auto"/>
        </w:rPr>
        <w:t xml:space="preserve"> th</w:t>
      </w:r>
      <w:r w:rsidR="008175A9">
        <w:rPr>
          <w:color w:val="auto"/>
        </w:rPr>
        <w:t>is species</w:t>
      </w:r>
      <w:r w:rsidR="008467D2">
        <w:rPr>
          <w:color w:val="auto"/>
        </w:rPr>
        <w:t xml:space="preserve"> </w:t>
      </w:r>
      <w:r w:rsidR="003E7AA8">
        <w:rPr>
          <w:color w:val="auto"/>
        </w:rPr>
        <w:t xml:space="preserve">fastest period of growth </w:t>
      </w:r>
      <w:r w:rsidR="006D64FA">
        <w:rPr>
          <w:color w:val="auto"/>
        </w:rPr>
        <w:fldChar w:fldCharType="begin"/>
      </w:r>
      <w:r w:rsidR="00264B62">
        <w:rPr>
          <w:color w:val="auto"/>
        </w:rPr>
        <w:instrText xml:space="preserve"> ADDIN ZOTERO_ITEM CSL_CITATION {"citationID":"GA3e5TDW","properties":{"formattedCitation":"[26]","plainCitation":"[26]","noteIndex":0},"citationItems":[{"id":3275,"uris":["http://zotero.org/users/3388363/items/NIK5KP7R"],"itemData":{"id":3275,"type":"article-journal","abstract":"Studying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6D64FA">
        <w:rPr>
          <w:color w:val="auto"/>
        </w:rPr>
        <w:fldChar w:fldCharType="separate"/>
      </w:r>
      <w:r w:rsidR="00264B62">
        <w:rPr>
          <w:noProof/>
          <w:color w:val="auto"/>
        </w:rPr>
        <w:t>[26]</w:t>
      </w:r>
      <w:r w:rsidR="006D64FA">
        <w:rPr>
          <w:color w:val="auto"/>
        </w:rPr>
        <w:fldChar w:fldCharType="end"/>
      </w:r>
      <w:r w:rsidR="006864EE" w:rsidRPr="00563380">
        <w:rPr>
          <w:color w:val="auto"/>
        </w:rPr>
        <w:t>.</w:t>
      </w:r>
      <w:r w:rsidR="006C5E46" w:rsidRPr="00563380">
        <w:rPr>
          <w:color w:val="auto"/>
        </w:rPr>
        <w:t xml:space="preserve"> </w:t>
      </w:r>
      <w:r w:rsidR="00F155E6">
        <w:rPr>
          <w:color w:val="auto"/>
        </w:rPr>
        <w:t>By</w:t>
      </w:r>
      <w:r w:rsidR="00CE5AA0" w:rsidRPr="00563380">
        <w:rPr>
          <w:color w:val="auto"/>
        </w:rPr>
        <w:t xml:space="preserve"> September, </w:t>
      </w:r>
      <w:r w:rsidR="00684083">
        <w:rPr>
          <w:color w:val="auto"/>
        </w:rPr>
        <w:t>yearling</w:t>
      </w:r>
      <w:r w:rsidR="00CE5AA0" w:rsidRPr="00563380">
        <w:rPr>
          <w:color w:val="auto"/>
        </w:rPr>
        <w:t xml:space="preserv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very vulnerable to external abiotic and biotic threats due to the decrease in maternal care and increased</w:t>
      </w:r>
      <w:r w:rsidR="006C5E46" w:rsidRPr="00563380">
        <w:rPr>
          <w:color w:val="auto"/>
        </w:rPr>
        <w:t xml:space="preserve"> active grazing behaviour. </w:t>
      </w:r>
    </w:p>
    <w:p w14:paraId="27DD24E3" w14:textId="1F645E0A" w:rsidR="004D1576" w:rsidRPr="00563380" w:rsidRDefault="00A23FBC" w:rsidP="00DA1F7C">
      <w:pPr>
        <w:pStyle w:val="Default"/>
        <w:spacing w:before="120" w:after="120" w:line="360" w:lineRule="auto"/>
        <w:ind w:firstLine="426"/>
        <w:rPr>
          <w:color w:val="auto"/>
        </w:rPr>
      </w:pPr>
      <w:commentRangeStart w:id="18"/>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w:t>
      </w:r>
      <w:commentRangeStart w:id="19"/>
      <w:r w:rsidR="00294694" w:rsidRPr="00563380">
        <w:rPr>
          <w:color w:val="auto"/>
        </w:rPr>
        <w:t>city of Lugano</w:t>
      </w:r>
      <w:r w:rsidR="0027033D" w:rsidRPr="00563380">
        <w:rPr>
          <w:color w:val="auto"/>
        </w:rPr>
        <w:t xml:space="preserve"> (</w:t>
      </w:r>
      <w:r w:rsidR="0023447D" w:rsidRPr="00563380">
        <w:rPr>
          <w:color w:val="auto"/>
        </w:rPr>
        <w:t>273 m</w:t>
      </w:r>
      <w:r w:rsidR="0027033D" w:rsidRPr="00563380">
        <w:rPr>
          <w:color w:val="auto"/>
        </w:rPr>
        <w:t xml:space="preserve"> asl)</w:t>
      </w:r>
      <w:commentRangeEnd w:id="19"/>
      <w:r w:rsidR="003578F0">
        <w:rPr>
          <w:rStyle w:val="CommentReference"/>
          <w:color w:val="auto"/>
          <w:lang w:val="en-US" w:eastAsia="en-US"/>
        </w:rPr>
        <w:commentReference w:id="19"/>
      </w:r>
      <w:r w:rsidR="00DC065A" w:rsidRPr="00563380">
        <w:rPr>
          <w:color w:val="auto"/>
        </w:rPr>
        <w:t xml:space="preserve">, </w:t>
      </w:r>
      <w:r w:rsidR="008175A9">
        <w:rPr>
          <w:color w:val="auto"/>
        </w:rPr>
        <w:t xml:space="preserve">in close proximity to </w:t>
      </w:r>
      <w:r w:rsidR="00294694" w:rsidRPr="00563380">
        <w:rPr>
          <w:color w:val="auto"/>
        </w:rPr>
        <w:t>the</w:t>
      </w:r>
      <w:r w:rsidR="008175A9">
        <w:rPr>
          <w:color w:val="auto"/>
        </w:rPr>
        <w:t xml:space="preserve"> harvesting</w:t>
      </w:r>
      <w:r w:rsidR="00294694" w:rsidRPr="00563380">
        <w:rPr>
          <w:color w:val="auto"/>
        </w:rPr>
        <w:t xml:space="preserve"> area. </w:t>
      </w:r>
      <w:commentRangeEnd w:id="18"/>
      <w:r w:rsidR="003D68EB">
        <w:rPr>
          <w:rStyle w:val="CommentReference"/>
          <w:color w:val="auto"/>
          <w:lang w:val="en-US" w:eastAsia="en-US"/>
        </w:rPr>
        <w:commentReference w:id="18"/>
      </w:r>
    </w:p>
    <w:p w14:paraId="5A3A63AC" w14:textId="77777777" w:rsidR="004D1576" w:rsidRPr="00563380" w:rsidRDefault="004D1576" w:rsidP="00DA1F7C">
      <w:pPr>
        <w:pStyle w:val="Default"/>
        <w:spacing w:before="120" w:after="120" w:line="360" w:lineRule="auto"/>
        <w:ind w:firstLine="426"/>
        <w:rPr>
          <w:color w:val="auto"/>
        </w:rPr>
      </w:pPr>
    </w:p>
    <w:p w14:paraId="44C569D6" w14:textId="69DCE497" w:rsidR="00294694" w:rsidRPr="00563380" w:rsidRDefault="00294694" w:rsidP="00DA1F7C">
      <w:pPr>
        <w:pStyle w:val="Default"/>
        <w:spacing w:before="120" w:after="120" w:line="360" w:lineRule="auto"/>
        <w:ind w:firstLine="426"/>
        <w:rPr>
          <w:i/>
          <w:iCs/>
          <w:color w:val="auto"/>
        </w:rPr>
      </w:pPr>
      <w:r w:rsidRPr="00563380">
        <w:rPr>
          <w:i/>
          <w:iCs/>
          <w:color w:val="auto"/>
        </w:rPr>
        <w:t>Statistical analysis</w:t>
      </w:r>
    </w:p>
    <w:p w14:paraId="11D6D554" w14:textId="36E0583F" w:rsidR="009B3413" w:rsidRPr="00563380" w:rsidRDefault="009B3413" w:rsidP="00DA1F7C">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264B62">
        <w:rPr>
          <w:color w:val="auto"/>
        </w:rPr>
        <w:instrText xml:space="preserve"> ADDIN ZOTERO_ITEM CSL_CITATION {"citationID":"7acHaGcI","properties":{"formattedCitation":"[34]","plainCitation":"[34]","noteIndex":0},"citationItems":[{"id":1535,"uris":["http://zotero.org/users/3388363/items/RXM9XZC5"],"itemData":{"id":1535,"type":"article-journal","abstract":"Ecologists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264B62">
        <w:rPr>
          <w:color w:val="auto"/>
        </w:rPr>
        <w:t>[34]</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in</w:t>
      </w:r>
      <w:r w:rsidR="008175A9">
        <w:rPr>
          <w:color w:val="auto"/>
        </w:rPr>
        <w:t xml:space="preserve"> yearling</w:t>
      </w:r>
      <w:r w:rsidR="00D92DAD" w:rsidRPr="00563380">
        <w:rPr>
          <w:color w:val="auto"/>
        </w:rPr>
        <w:t xml:space="preserve"> </w:t>
      </w:r>
      <w:r w:rsidR="0033046F">
        <w:rPr>
          <w:color w:val="auto"/>
        </w:rPr>
        <w:t>body mass</w:t>
      </w:r>
      <w:r w:rsidR="0033046F" w:rsidRPr="00563380">
        <w:rPr>
          <w:color w:val="auto"/>
        </w:rPr>
        <w:t xml:space="preserve"> </w:t>
      </w:r>
      <w:r w:rsidRPr="00563380">
        <w:rPr>
          <w:color w:val="auto"/>
        </w:rPr>
        <w:t>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264B62">
        <w:rPr>
          <w:color w:val="auto"/>
        </w:rPr>
        <w:instrText xml:space="preserve"> ADDIN ZOTERO_ITEM CSL_CITATION {"citationID":"Sa853Qlc","properties":{"formattedCitation":"[36]","plainCitation":"[36]","noteIndex":0},"citationItems":[{"id":3556,"uris":["http://zotero.org/users/3388363/items/N9R8K6JP"],"itemData":{"id":3556,"type":"article-journal","abstract":"When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264B62">
        <w:rPr>
          <w:color w:val="auto"/>
        </w:rPr>
        <w:t>[36]</w:t>
      </w:r>
      <w:r w:rsidR="00D92DAD" w:rsidRPr="00563380">
        <w:rPr>
          <w:color w:val="auto"/>
        </w:rPr>
        <w:fldChar w:fldCharType="end"/>
      </w:r>
      <w:r w:rsidR="008175A9">
        <w:rPr>
          <w:color w:val="auto"/>
        </w:rPr>
        <w:t xml:space="preserve"> in </w:t>
      </w:r>
      <w:r w:rsidR="008175A9" w:rsidRPr="00563380">
        <w:rPr>
          <w:color w:val="auto"/>
        </w:rPr>
        <w:t xml:space="preserve">R </w:t>
      </w:r>
      <w:r w:rsidR="008175A9">
        <w:rPr>
          <w:color w:val="auto"/>
        </w:rPr>
        <w:t>v</w:t>
      </w:r>
      <w:r w:rsidR="008175A9" w:rsidRPr="00563380">
        <w:rPr>
          <w:color w:val="auto"/>
        </w:rPr>
        <w:t xml:space="preserve">4.2.1 </w:t>
      </w:r>
      <w:r w:rsidR="008175A9" w:rsidRPr="00563380">
        <w:rPr>
          <w:color w:val="auto"/>
        </w:rPr>
        <w:fldChar w:fldCharType="begin"/>
      </w:r>
      <w:r w:rsidR="008175A9">
        <w:rPr>
          <w:color w:val="auto"/>
        </w:rPr>
        <w:instrText xml:space="preserve"> ADDIN ZOTERO_ITEM CSL_CITATION {"citationID":"jDt8VlZg","properties":{"formattedCitation":"[35]","plainCitation":"[35]","noteIndex":0},"citationItems":[{"id":2314,"uris":["http://zotero.org/users/3388363/items/UUWZ67NF"],"itemData":{"id":2314,"type":"software","event-place":"Vienna,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8175A9" w:rsidRPr="00563380">
        <w:rPr>
          <w:color w:val="auto"/>
        </w:rPr>
        <w:fldChar w:fldCharType="separate"/>
      </w:r>
      <w:r w:rsidR="008175A9">
        <w:rPr>
          <w:noProof/>
          <w:color w:val="auto"/>
        </w:rPr>
        <w:t>[35]</w:t>
      </w:r>
      <w:r w:rsidR="008175A9"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moveToRangeStart w:id="20" w:author="Giulia Masoero" w:date="2023-04-20T12:59:00Z" w:name="move132887959"/>
      <w:moveTo w:id="21" w:author="Giulia Masoero" w:date="2023-04-20T12:59:00Z">
        <w:r w:rsidR="00EC10F3" w:rsidRPr="00563380">
          <w:rPr>
            <w:color w:val="auto"/>
          </w:rPr>
          <w:t>Further details on the analysis and its outputs are provided in the electronic supplementary material</w:t>
        </w:r>
        <w:r w:rsidR="00EC10F3">
          <w:rPr>
            <w:color w:val="auto"/>
          </w:rPr>
          <w:t xml:space="preserve"> 1</w:t>
        </w:r>
        <w:r w:rsidR="00EC10F3" w:rsidRPr="00563380">
          <w:rPr>
            <w:color w:val="auto"/>
          </w:rPr>
          <w:t>.</w:t>
        </w:r>
      </w:moveTo>
      <w:moveToRangeEnd w:id="20"/>
    </w:p>
    <w:p w14:paraId="48723787" w14:textId="0C6AD07B" w:rsidR="00F12D76" w:rsidRDefault="00294694" w:rsidP="00DA1F7C">
      <w:pPr>
        <w:pStyle w:val="Default"/>
        <w:spacing w:before="120" w:after="120" w:line="360" w:lineRule="auto"/>
        <w:ind w:firstLine="426"/>
        <w:rPr>
          <w:strike/>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264B62">
        <w:rPr>
          <w:color w:val="auto"/>
        </w:rPr>
        <w:instrText xml:space="preserve"> ADDIN ZOTERO_ITEM CSL_CITATION {"citationID":"XaGTjo2X","properties":{"formattedCitation":"[34]","plainCitation":"[34]","noteIndex":0},"citationItems":[{"id":1535,"uris":["http://zotero.org/users/3388363/items/RXM9XZC5"],"itemData":{"id":1535,"type":"article-journal","abstract":"Ecologists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264B62">
        <w:rPr>
          <w:noProof/>
          <w:color w:val="auto"/>
        </w:rPr>
        <w:t>[34]</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t>
      </w:r>
      <w:r w:rsidR="008175A9">
        <w:rPr>
          <w:color w:val="auto"/>
        </w:rPr>
        <w:t xml:space="preserve">not including </w:t>
      </w:r>
      <w:r w:rsidR="009B3413" w:rsidRPr="00563380">
        <w:rPr>
          <w:color w:val="auto"/>
        </w:rPr>
        <w:t>weather effects)</w:t>
      </w:r>
      <w:r w:rsidR="00473248" w:rsidRPr="00563380">
        <w:rPr>
          <w:color w:val="auto"/>
        </w:rPr>
        <w:t xml:space="preserve"> and ranked using the </w:t>
      </w:r>
      <w:r w:rsidR="00473248" w:rsidRPr="00563380">
        <w:t>ΔAICc</w:t>
      </w:r>
      <w:r w:rsidR="00473248" w:rsidRPr="00563380">
        <w:rPr>
          <w:color w:val="auto"/>
        </w:rPr>
        <w:t xml:space="preserve"> </w:t>
      </w:r>
      <w:r w:rsidR="008175A9">
        <w:rPr>
          <w:color w:val="auto"/>
        </w:rPr>
        <w:t>(</w:t>
      </w:r>
      <w:r w:rsidR="00473248" w:rsidRPr="00563380">
        <w:rPr>
          <w:color w:val="auto"/>
        </w:rPr>
        <w:t xml:space="preserve">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w:t>
      </w:r>
      <w:r w:rsidR="008175A9">
        <w:t>)</w:t>
      </w:r>
      <w:r w:rsidR="005F6DB7" w:rsidRPr="00563380">
        <w:t xml:space="preserve">. </w:t>
      </w:r>
      <w:r w:rsidR="00535DDE">
        <w:t>Our</w:t>
      </w:r>
      <w:r w:rsidR="00535DDE" w:rsidRPr="00563380">
        <w:t xml:space="preserve"> </w:t>
      </w:r>
      <w:r w:rsidR="005F6DB7" w:rsidRPr="00563380">
        <w:t>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w:t>
      </w:r>
      <w:r w:rsidR="00684083">
        <w:rPr>
          <w:color w:val="auto"/>
        </w:rPr>
        <w:t>yearling</w:t>
      </w:r>
      <w:r w:rsidR="005F6DB7" w:rsidRPr="00563380">
        <w:rPr>
          <w:color w:val="auto"/>
        </w:rPr>
        <w:t xml:space="preserv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a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8742AB" w:rsidRPr="00563380">
        <w:rPr>
          <w:color w:val="auto"/>
        </w:rPr>
        <w:t xml:space="preserve"> </w:t>
      </w:r>
      <w:r w:rsidR="008175A9">
        <w:rPr>
          <w:color w:val="auto"/>
        </w:rPr>
        <w:t>(</w:t>
      </w:r>
      <w:r w:rsidR="008742AB" w:rsidRPr="00563380">
        <w:rPr>
          <w:color w:val="auto"/>
        </w:rPr>
        <w:t>in this study</w:t>
      </w:r>
      <w:r w:rsidR="00590A82">
        <w:rPr>
          <w:color w:val="auto"/>
        </w:rPr>
        <w:t xml:space="preserve"> </w:t>
      </w:r>
      <w:r w:rsidR="008742AB" w:rsidRPr="00563380">
        <w:rPr>
          <w:color w:val="auto"/>
        </w:rPr>
        <w:t xml:space="preserve">the </w:t>
      </w:r>
      <w:commentRangeStart w:id="22"/>
      <w:r w:rsidRPr="00563380">
        <w:rPr>
          <w:color w:val="auto"/>
        </w:rPr>
        <w:t xml:space="preserve">mean </w:t>
      </w:r>
      <w:r w:rsidR="008742AB" w:rsidRPr="00563380">
        <w:rPr>
          <w:color w:val="auto"/>
        </w:rPr>
        <w:t xml:space="preserve">daily </w:t>
      </w:r>
      <w:r w:rsidRPr="00563380">
        <w:rPr>
          <w:color w:val="auto"/>
        </w:rPr>
        <w:t>ambient temperature</w:t>
      </w:r>
      <w:commentRangeEnd w:id="22"/>
      <w:r w:rsidR="00A83C52">
        <w:rPr>
          <w:rStyle w:val="CommentReference"/>
          <w:color w:val="auto"/>
          <w:lang w:val="en-US" w:eastAsia="en-US"/>
        </w:rPr>
        <w:commentReference w:id="22"/>
      </w:r>
      <w:r w:rsidRPr="00563380">
        <w:rPr>
          <w:color w:val="auto"/>
        </w:rPr>
        <w:t>).</w:t>
      </w:r>
      <w:r w:rsidR="008742AB" w:rsidRPr="00563380">
        <w:rPr>
          <w:color w:val="auto"/>
        </w:rPr>
        <w:t xml:space="preserve"> Non-linear effects of temperature on body </w:t>
      </w:r>
      <w:r w:rsidR="0033046F">
        <w:rPr>
          <w:color w:val="auto"/>
        </w:rPr>
        <w:t>mass</w:t>
      </w:r>
      <w:r w:rsidR="0033046F" w:rsidRPr="00563380">
        <w:rPr>
          <w:color w:val="auto"/>
        </w:rPr>
        <w:t xml:space="preserve"> </w:t>
      </w:r>
      <w:r w:rsidR="008742AB" w:rsidRPr="00563380">
        <w:rPr>
          <w:color w:val="auto"/>
        </w:rPr>
        <w:t xml:space="preserve">were </w:t>
      </w:r>
      <w:r w:rsidR="008175A9">
        <w:rPr>
          <w:color w:val="auto"/>
        </w:rPr>
        <w:t>investigated</w:t>
      </w:r>
      <w:r w:rsidR="008742AB" w:rsidRPr="00563380">
        <w:rPr>
          <w:color w:val="auto"/>
        </w:rPr>
        <w:t xml:space="preserve"> by </w:t>
      </w:r>
      <w:r w:rsidR="008175A9">
        <w:rPr>
          <w:color w:val="auto"/>
        </w:rPr>
        <w:t>testing</w:t>
      </w:r>
      <w:r w:rsidR="008175A9" w:rsidRPr="00563380">
        <w:rPr>
          <w:color w:val="auto"/>
        </w:rPr>
        <w:t xml:space="preserve"> </w:t>
      </w:r>
      <w:r w:rsidR="008742AB" w:rsidRPr="00563380">
        <w:rPr>
          <w:color w:val="auto"/>
        </w:rPr>
        <w:t xml:space="preserve">for linear and quadratic trends. </w:t>
      </w:r>
      <w:r w:rsidR="008175A9">
        <w:rPr>
          <w:color w:val="auto"/>
        </w:rPr>
        <w:t xml:space="preserve">As parameters in </w:t>
      </w:r>
      <w:proofErr w:type="spellStart"/>
      <w:r w:rsidR="008175A9" w:rsidRPr="008175A9">
        <w:rPr>
          <w:i/>
          <w:iCs/>
          <w:color w:val="auto"/>
        </w:rPr>
        <w:t>slidingwin</w:t>
      </w:r>
      <w:proofErr w:type="spellEnd"/>
      <w:r w:rsidR="008175A9">
        <w:rPr>
          <w:color w:val="auto"/>
        </w:rPr>
        <w:t>, we</w:t>
      </w:r>
      <w:r w:rsidR="008742AB" w:rsidRPr="00563380">
        <w:rPr>
          <w:color w:val="auto"/>
        </w:rPr>
        <w:t xml:space="preserve"> </w:t>
      </w:r>
      <w:r w:rsidR="008175A9">
        <w:rPr>
          <w:color w:val="auto"/>
        </w:rPr>
        <w:t>set</w:t>
      </w:r>
      <w:r w:rsidR="008175A9" w:rsidRPr="00563380">
        <w:rPr>
          <w:color w:val="auto"/>
        </w:rPr>
        <w:t xml:space="preserve"> </w:t>
      </w:r>
      <w:r w:rsidR="008742AB" w:rsidRPr="00563380">
        <w:rPr>
          <w:color w:val="auto"/>
        </w:rPr>
        <w:t xml:space="preserve">an absolute time window </w:t>
      </w:r>
      <w:r w:rsidR="00AB1FFC">
        <w:rPr>
          <w:color w:val="auto"/>
        </w:rPr>
        <w:t>with a</w:t>
      </w:r>
      <w:r w:rsidR="008742AB" w:rsidRPr="00563380">
        <w:rPr>
          <w:color w:val="auto"/>
        </w:rPr>
        <w:t xml:space="preserve">s </w:t>
      </w:r>
      <w:r w:rsidR="008742AB" w:rsidRPr="00563380">
        <w:rPr>
          <w:color w:val="auto"/>
        </w:rPr>
        <w:lastRenderedPageBreak/>
        <w:t>reference day</w:t>
      </w:r>
      <w:r w:rsidR="00AB1FFC">
        <w:rPr>
          <w:color w:val="auto"/>
        </w:rPr>
        <w:t xml:space="preserve"> the </w:t>
      </w:r>
      <w:r w:rsidR="00AB1FFC" w:rsidRPr="00563380">
        <w:rPr>
          <w:color w:val="auto"/>
        </w:rPr>
        <w:t>September 24</w:t>
      </w:r>
      <w:r w:rsidR="00AB1FFC" w:rsidRPr="00563380">
        <w:rPr>
          <w:color w:val="auto"/>
          <w:vertAlign w:val="superscript"/>
        </w:rPr>
        <w:t>th</w:t>
      </w:r>
      <w:r w:rsidR="00AB1FFC">
        <w:rPr>
          <w:color w:val="auto"/>
          <w:vertAlign w:val="superscript"/>
        </w:rPr>
        <w:t xml:space="preserve"> </w:t>
      </w:r>
      <w:r w:rsidR="00AB1FFC">
        <w:rPr>
          <w:color w:val="auto"/>
        </w:rPr>
        <w:t>(</w:t>
      </w:r>
      <w:r w:rsidR="008742AB" w:rsidRPr="00563380">
        <w:rPr>
          <w:color w:val="auto"/>
        </w:rPr>
        <w:t xml:space="preserve">last date of </w:t>
      </w:r>
      <w:r w:rsidR="00CD4E89" w:rsidRPr="00563380">
        <w:rPr>
          <w:color w:val="auto"/>
        </w:rPr>
        <w:t>harvest</w:t>
      </w:r>
      <w:r w:rsidRPr="00563380">
        <w:rPr>
          <w:color w:val="auto"/>
        </w:rPr>
        <w:t>)</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w:t>
      </w:r>
      <w:r w:rsidR="00684083">
        <w:rPr>
          <w:color w:val="auto"/>
        </w:rPr>
        <w:t>yearling</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proofErr w:type="spellStart"/>
      <w:r w:rsidR="005E57B5">
        <w:rPr>
          <w:i/>
          <w:iCs/>
          <w:color w:val="auto"/>
        </w:rPr>
        <w:t>slidingwin</w:t>
      </w:r>
      <w:proofErr w:type="spellEnd"/>
      <w:r w:rsidR="005E57B5">
        <w:rPr>
          <w:color w:val="auto"/>
        </w:rPr>
        <w:t xml:space="preserve"> analysis to look for </w:t>
      </w:r>
      <w:r w:rsidR="004C606D">
        <w:rPr>
          <w:color w:val="auto"/>
        </w:rPr>
        <w:t>additional</w:t>
      </w:r>
      <w:r w:rsidR="00A06893">
        <w:rPr>
          <w:color w:val="auto"/>
        </w:rPr>
        <w:t xml:space="preserve"> </w:t>
      </w:r>
      <w:r w:rsidR="005E57B5">
        <w:rPr>
          <w:color w:val="auto"/>
        </w:rPr>
        <w:t>windows</w:t>
      </w:r>
      <w:r w:rsidR="00A06893">
        <w:rPr>
          <w:color w:val="auto"/>
        </w:rPr>
        <w:t xml:space="preserve"> </w:t>
      </w:r>
      <w:r w:rsidR="00A146B6">
        <w:rPr>
          <w:color w:val="auto"/>
        </w:rPr>
        <w:t>affecting body mass independently to our first window</w:t>
      </w:r>
      <w:r w:rsidR="005E57B5">
        <w:rPr>
          <w:color w:val="auto"/>
        </w:rPr>
        <w:t>.</w:t>
      </w:r>
      <w:r w:rsidRPr="00563380">
        <w:rPr>
          <w:color w:val="auto"/>
        </w:rPr>
        <w:t xml:space="preserve"> </w:t>
      </w:r>
      <w:moveFromRangeStart w:id="23" w:author="Giulia Masoero" w:date="2023-04-20T12:59:00Z" w:name="move132887959"/>
      <w:moveFrom w:id="24" w:author="Giulia Masoero" w:date="2023-04-20T12:59:00Z">
        <w:r w:rsidR="00A404C4" w:rsidRPr="00563380" w:rsidDel="00EC10F3">
          <w:rPr>
            <w:color w:val="auto"/>
          </w:rPr>
          <w:t>Further d</w:t>
        </w:r>
        <w:r w:rsidR="00856695" w:rsidRPr="00563380" w:rsidDel="00EC10F3">
          <w:rPr>
            <w:color w:val="auto"/>
          </w:rPr>
          <w:t xml:space="preserve">etails on the analysis and </w:t>
        </w:r>
        <w:r w:rsidR="00A404C4" w:rsidRPr="00563380" w:rsidDel="00EC10F3">
          <w:rPr>
            <w:color w:val="auto"/>
          </w:rPr>
          <w:t xml:space="preserve">its </w:t>
        </w:r>
        <w:r w:rsidR="00856695" w:rsidRPr="00563380" w:rsidDel="00EC10F3">
          <w:rPr>
            <w:color w:val="auto"/>
          </w:rPr>
          <w:t>outputs are provided in the electronic supplementary material</w:t>
        </w:r>
        <w:r w:rsidR="00BD2AD1" w:rsidDel="00EC10F3">
          <w:rPr>
            <w:color w:val="auto"/>
          </w:rPr>
          <w:t xml:space="preserve"> </w:t>
        </w:r>
        <w:r w:rsidR="0099637C" w:rsidDel="00EC10F3">
          <w:rPr>
            <w:color w:val="auto"/>
          </w:rPr>
          <w:t>1</w:t>
        </w:r>
        <w:r w:rsidR="00856695" w:rsidRPr="00563380" w:rsidDel="00EC10F3">
          <w:rPr>
            <w:color w:val="auto"/>
          </w:rPr>
          <w:t>.</w:t>
        </w:r>
        <w:r w:rsidR="00AB1FFC" w:rsidDel="00EC10F3">
          <w:rPr>
            <w:color w:val="auto"/>
          </w:rPr>
          <w:t xml:space="preserve"> </w:t>
        </w:r>
      </w:moveFrom>
      <w:moveFromRangeEnd w:id="23"/>
      <w:r w:rsidR="0006330F">
        <w:rPr>
          <w:color w:val="auto"/>
        </w:rPr>
        <w:t>Finally,</w:t>
      </w:r>
      <w:r w:rsidR="004309AA">
        <w:rPr>
          <w:color w:val="auto"/>
        </w:rPr>
        <w:t xml:space="preserve"> we ran </w:t>
      </w:r>
      <w:r w:rsidR="008F1459">
        <w:rPr>
          <w:color w:val="auto"/>
        </w:rPr>
        <w:t>year-</w:t>
      </w:r>
      <w:r w:rsidR="004309AA">
        <w:rPr>
          <w:color w:val="auto"/>
        </w:rPr>
        <w:t>d</w:t>
      </w:r>
      <w:r w:rsidR="00AB1FFC">
        <w:rPr>
          <w:color w:val="auto"/>
        </w:rPr>
        <w:t xml:space="preserve">etrended analyses to </w:t>
      </w:r>
      <w:r w:rsidR="00B366CC">
        <w:rPr>
          <w:color w:val="auto"/>
        </w:rPr>
        <w:t>demonstrate</w:t>
      </w:r>
      <w:r w:rsidR="00EA6540">
        <w:rPr>
          <w:color w:val="auto"/>
        </w:rPr>
        <w:t xml:space="preserve"> </w:t>
      </w:r>
      <w:r w:rsidR="003C2508">
        <w:rPr>
          <w:color w:val="auto"/>
        </w:rPr>
        <w:t>that year is not confou</w:t>
      </w:r>
      <w:r w:rsidR="001A1F53">
        <w:rPr>
          <w:color w:val="auto"/>
        </w:rPr>
        <w:t>nding</w:t>
      </w:r>
      <w:r w:rsidR="00EA6540">
        <w:rPr>
          <w:color w:val="auto"/>
        </w:rPr>
        <w:t xml:space="preserve"> </w:t>
      </w:r>
      <w:r w:rsidR="00AB1FFC">
        <w:rPr>
          <w:color w:val="auto"/>
        </w:rPr>
        <w:t>the relationship between body mass and temperatur</w:t>
      </w:r>
      <w:r w:rsidR="003C2508">
        <w:rPr>
          <w:color w:val="auto"/>
        </w:rPr>
        <w:t>e</w:t>
      </w:r>
      <w:r w:rsidR="0010078B">
        <w:rPr>
          <w:color w:val="auto"/>
        </w:rPr>
        <w:t xml:space="preserve"> </w:t>
      </w:r>
      <w:r w:rsidR="0010078B">
        <w:rPr>
          <w:color w:val="auto"/>
        </w:rPr>
        <w:fldChar w:fldCharType="begin"/>
      </w:r>
      <w:r w:rsidR="00264B62">
        <w:rPr>
          <w:color w:val="auto"/>
        </w:rPr>
        <w:instrText xml:space="preserve"> ADDIN ZOTERO_ITEM CSL_CITATION {"citationID":"a5dgcyYr","properties":{"formattedCitation":"[37]","plainCitation":"[37]","noteIndex":0},"citationItems":[{"id":3672,"uris":["http://zotero.org/users/3388363/items/DE6682DB"],"itemData":{"id":3672,"type":"article-journal","abstract":"Time series have played a critical role in documenting how phenology responds to climate change. However, regressing phenological responses against climatic predictors involves the risk of finding potentially spurious climate–phenology relationships simply because both variables also change across years. Detrending by year is a way to address this issue. Additionally, detrending isolates interannual variation in phenology and climate, so that detrended climate–phenology relationships can represent statistical evidence of phenotypic plasticity. Using two flowering phenology time series from Colorado, USA and Greenland, we detrend flowering date and two climate predictors known to be important in these ecosystems: temperature and snowmelt date. In Colorado, all climate–phenology relationships persist after detrending. In Greenland, 75% of the temperature–phenology relationships disappear after detrending (three of four species). At both sites, the relationships that persist after detrending suggest that plasticity is a major component of sensitivity of flowering phenology to climate. Finally, simulations that created different strengths of correlations among year, climate, and phenology provide broader support for our two empirical case studies. This study highlights the utility of detrending to determine whether phenology is related to a climate variable in observational data sets. Applying this as a best practice will increase our understanding of phenological responses to climatic variation and change.","container-title":"Ecology","DOI":"10.1002/ecy.1690","ISSN":"1939-9170","issue":"3","language":"en","note":"_eprint: https://onlinelibrary.wiley.com/doi/pdf/10.1002/ecy.1690","page":"647-655","source":"Wiley Online Library","title":"Detrending phenological time series improves climate–phenology analyses and reveals evidence of plasticity","volume":"98","author":[{"family":"Iler","given":"Amy M."},{"family":"Inouye","given":"David W."},{"family":"Schmidt","given":"Niels M."},{"family":"Høye","given":"Toke T."}],"issued":{"date-parts":[["2017"]]},"citation-key":"ilerDetrendingPhenologicalTime2017"}}],"schema":"https://github.com/citation-style-language/schema/raw/master/csl-citation.json"} </w:instrText>
      </w:r>
      <w:r w:rsidR="0010078B">
        <w:rPr>
          <w:color w:val="auto"/>
        </w:rPr>
        <w:fldChar w:fldCharType="separate"/>
      </w:r>
      <w:r w:rsidR="00264B62">
        <w:rPr>
          <w:noProof/>
          <w:color w:val="auto"/>
        </w:rPr>
        <w:t>[37]</w:t>
      </w:r>
      <w:r w:rsidR="0010078B">
        <w:rPr>
          <w:color w:val="auto"/>
        </w:rPr>
        <w:fldChar w:fldCharType="end"/>
      </w:r>
      <w:r w:rsidR="00AB1FFC">
        <w:rPr>
          <w:color w:val="auto"/>
        </w:rPr>
        <w:t>. We extracted the residuals of linear regressions between mass and year and between temperature and year. We then checked the linear regression between the residuals of the body mass and the residuals of the temperature.</w:t>
      </w:r>
      <w:r w:rsidR="0099637C" w:rsidDel="0099637C">
        <w:rPr>
          <w:color w:val="auto"/>
        </w:rPr>
        <w:t xml:space="preserve"> </w:t>
      </w:r>
    </w:p>
    <w:p w14:paraId="50DF7026" w14:textId="77777777" w:rsidR="00B366CC" w:rsidRPr="00563380" w:rsidRDefault="00B366CC" w:rsidP="00DA1F7C">
      <w:pPr>
        <w:pStyle w:val="Default"/>
        <w:spacing w:before="120" w:after="120" w:line="360" w:lineRule="auto"/>
        <w:ind w:firstLine="426"/>
        <w:rPr>
          <w:color w:val="auto"/>
        </w:rPr>
      </w:pPr>
    </w:p>
    <w:p w14:paraId="47CCB639" w14:textId="371AB812" w:rsidR="00EC0197" w:rsidRPr="00563380" w:rsidRDefault="00F12D76" w:rsidP="00DA1F7C">
      <w:pPr>
        <w:pStyle w:val="Default"/>
        <w:spacing w:before="120" w:after="120" w:line="360" w:lineRule="auto"/>
        <w:ind w:firstLine="426"/>
        <w:rPr>
          <w:b/>
          <w:bCs/>
        </w:rPr>
      </w:pPr>
      <w:r w:rsidRPr="00563380">
        <w:rPr>
          <w:b/>
          <w:bCs/>
        </w:rPr>
        <w:t xml:space="preserve">Results </w:t>
      </w:r>
    </w:p>
    <w:p w14:paraId="17FCE527" w14:textId="2F8C65DF" w:rsidR="003E38FF" w:rsidRPr="00563380" w:rsidRDefault="003E38FF" w:rsidP="00DA1F7C">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w:t>
      </w:r>
      <w:r w:rsidR="000C7AC2">
        <w:t xml:space="preserve">, </w:t>
      </w:r>
      <w:r w:rsidR="00396165" w:rsidRPr="00563380">
        <w:t>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C85FC5" w:rsidRPr="00C85FC5">
        <w:t xml:space="preserve"> </w:t>
      </w:r>
      <w:r w:rsidR="00C85FC5" w:rsidRPr="00563380">
        <w:t>from the reference day (24</w:t>
      </w:r>
      <w:r w:rsidR="00C85FC5" w:rsidRPr="00563380">
        <w:rPr>
          <w:vertAlign w:val="superscript"/>
        </w:rPr>
        <w:t>th</w:t>
      </w:r>
      <w:r w:rsidR="00C85FC5" w:rsidRPr="00563380">
        <w:t xml:space="preserve"> September</w:t>
      </w:r>
      <w:r w:rsidR="00C85FC5">
        <w:t>; Table 1</w:t>
      </w:r>
      <w:r w:rsidR="00C85FC5" w:rsidRPr="00C85FC5">
        <w:t xml:space="preserve"> </w:t>
      </w:r>
      <w:r w:rsidR="00C85FC5">
        <w:t xml:space="preserve">and </w:t>
      </w:r>
      <w:r w:rsidR="00C85FC5" w:rsidRPr="00563380">
        <w:t>Supplementary Materials 1)</w:t>
      </w:r>
      <w:r w:rsidR="00396165" w:rsidRPr="00563380">
        <w:t xml:space="preserve">. </w:t>
      </w:r>
      <w:r w:rsidR="00C85FC5" w:rsidRPr="00563380">
        <w:t>Th</w:t>
      </w:r>
      <w:r w:rsidR="00C85FC5">
        <w:t>ese</w:t>
      </w:r>
      <w:r w:rsidR="00C85FC5" w:rsidRPr="00563380">
        <w:t xml:space="preserve"> climate window</w:t>
      </w:r>
      <w:r w:rsidR="00C85FC5">
        <w:t>s</w:t>
      </w:r>
      <w:r w:rsidR="00C85FC5" w:rsidRPr="00563380">
        <w:t xml:space="preserve"> </w:t>
      </w:r>
      <w:r w:rsidR="00C85FC5">
        <w:t>are independent</w:t>
      </w:r>
      <w:r w:rsidR="00C85FC5">
        <w:t xml:space="preserve"> (Pearson’s test: </w:t>
      </w:r>
      <w:proofErr w:type="spellStart"/>
      <w:r w:rsidR="00C85FC5">
        <w:t>cor</w:t>
      </w:r>
      <w:proofErr w:type="spellEnd"/>
      <w:r w:rsidR="00C85FC5">
        <w:t xml:space="preserve"> = 0.24, t = 1.24, </w:t>
      </w:r>
      <w:proofErr w:type="spellStart"/>
      <w:r w:rsidR="00C85FC5">
        <w:t>df</w:t>
      </w:r>
      <w:proofErr w:type="spellEnd"/>
      <w:r w:rsidR="00C85FC5">
        <w:t xml:space="preserve"> = 25, p = 0.23)</w:t>
      </w:r>
      <w:r w:rsidR="00C85FC5">
        <w:t xml:space="preserve"> and </w:t>
      </w:r>
      <w:r w:rsidR="00C85FC5">
        <w:t>equivalent to the period from May 9</w:t>
      </w:r>
      <w:r w:rsidR="00C85FC5" w:rsidRPr="00644A66">
        <w:rPr>
          <w:vertAlign w:val="superscript"/>
        </w:rPr>
        <w:t>th</w:t>
      </w:r>
      <w:r w:rsidR="00C85FC5">
        <w:t xml:space="preserve"> until July 2</w:t>
      </w:r>
      <w:r w:rsidR="00C85FC5" w:rsidRPr="00644A66">
        <w:rPr>
          <w:vertAlign w:val="superscript"/>
        </w:rPr>
        <w:t>nd</w:t>
      </w:r>
      <w:r w:rsidR="00C85FC5">
        <w:t xml:space="preserve"> of the year </w:t>
      </w:r>
      <w:r w:rsidR="00C85FC5" w:rsidRPr="00563380">
        <w:t>the individual is born</w:t>
      </w:r>
      <w:r w:rsidR="00C85FC5">
        <w:t xml:space="preserve"> and to </w:t>
      </w:r>
      <w:r w:rsidR="00C85FC5">
        <w:t>May 2</w:t>
      </w:r>
      <w:r w:rsidR="00C85FC5" w:rsidRPr="00000D53">
        <w:rPr>
          <w:vertAlign w:val="superscript"/>
        </w:rPr>
        <w:t>nd</w:t>
      </w:r>
      <w:r w:rsidR="00C85FC5">
        <w:t xml:space="preserve"> until July 21</w:t>
      </w:r>
      <w:r w:rsidR="00C85FC5" w:rsidRPr="00000D53">
        <w:rPr>
          <w:vertAlign w:val="superscript"/>
        </w:rPr>
        <w:t>st</w:t>
      </w:r>
      <w:r w:rsidR="00C85FC5">
        <w:t xml:space="preserve"> of the year the animal was harvested</w:t>
      </w:r>
      <w:r w:rsidR="00C85FC5">
        <w:t xml:space="preserve">. </w:t>
      </w:r>
      <w:r w:rsidR="00D5474C" w:rsidRPr="00563380">
        <w:t xml:space="preserve">Most importantly, chamois </w:t>
      </w:r>
      <w:r w:rsidR="001A1F53">
        <w:t>body mass</w:t>
      </w:r>
      <w:r w:rsidR="001A1F53" w:rsidRPr="00563380">
        <w:t xml:space="preserve"> </w:t>
      </w:r>
      <w:r w:rsidR="00D5474C" w:rsidRPr="00563380">
        <w:t xml:space="preserve">was lower with </w:t>
      </w:r>
      <w:r w:rsidR="00762D1B" w:rsidRPr="00563380">
        <w:t xml:space="preserve">a </w:t>
      </w:r>
      <w:r w:rsidR="00D5474C" w:rsidRPr="00563380">
        <w:t xml:space="preserve">higher average ambient temperature in the </w:t>
      </w:r>
      <w:r w:rsidR="0034507C">
        <w:t xml:space="preserve">two </w:t>
      </w:r>
      <w:r w:rsidR="00D5474C" w:rsidRPr="00563380">
        <w:t>best climatic window</w:t>
      </w:r>
      <w:r w:rsidR="0034507C">
        <w:t>s</w:t>
      </w:r>
      <w:r w:rsidR="00D5474C" w:rsidRPr="00563380">
        <w:t xml:space="preserve"> (Table 1, Fig</w:t>
      </w:r>
      <w:r w:rsidR="00A23B9A" w:rsidRPr="00563380">
        <w:t xml:space="preserve"> 1a</w:t>
      </w:r>
      <w:r w:rsidR="00FA7D86">
        <w:t>,b</w:t>
      </w:r>
      <w:r w:rsidR="00D5474C" w:rsidRPr="00563380">
        <w:t xml:space="preserve">). </w:t>
      </w:r>
      <w:r w:rsidR="00684083">
        <w:t>Yearling</w:t>
      </w:r>
      <w:r w:rsidR="00D5474C" w:rsidRPr="00563380">
        <w:t xml:space="preserve"> chamois were heavier</w:t>
      </w:r>
      <w:r w:rsidR="0016254F">
        <w:t xml:space="preserve"> when</w:t>
      </w:r>
      <w:r w:rsidR="0016254F" w:rsidRPr="0016254F">
        <w:t xml:space="preserve"> </w:t>
      </w:r>
      <w:r w:rsidR="0016254F" w:rsidRPr="00563380">
        <w:t>harvested at higher altitudes</w:t>
      </w:r>
      <w:r w:rsidR="00D5474C" w:rsidRPr="00563380">
        <w:t xml:space="preserve"> </w:t>
      </w:r>
      <w:r w:rsidR="00762D1B" w:rsidRPr="00563380">
        <w:t>than</w:t>
      </w:r>
      <w:r w:rsidR="00D5474C" w:rsidRPr="00563380">
        <w:t xml:space="preserve"> at lower altitudes (Table</w:t>
      </w:r>
      <w:r w:rsidR="00762D1B" w:rsidRPr="00563380">
        <w:t xml:space="preserve"> </w:t>
      </w:r>
      <w:r w:rsidR="00D5474C" w:rsidRPr="00563380">
        <w:t xml:space="preserve">1, Fig </w:t>
      </w:r>
      <w:r w:rsidR="00A23B9A" w:rsidRPr="00563380">
        <w:t>1</w:t>
      </w:r>
      <w:r w:rsidR="00FA7D86">
        <w:t>c</w:t>
      </w:r>
      <w:r w:rsidR="00D5474C" w:rsidRPr="00563380">
        <w:t>)</w:t>
      </w:r>
      <w:r w:rsidR="0016254F">
        <w:t xml:space="preserve"> and</w:t>
      </w:r>
      <w:r w:rsidR="00D5474C" w:rsidRPr="00563380">
        <w:t xml:space="preserve"> </w:t>
      </w:r>
      <w:commentRangeStart w:id="25"/>
      <w:commentRangeStart w:id="26"/>
      <w:r w:rsidR="00396165" w:rsidRPr="00563380">
        <w:t>males are heavier than female</w:t>
      </w:r>
      <w:r w:rsidR="00590A82">
        <w:t>s</w:t>
      </w:r>
      <w:r w:rsidR="00396165" w:rsidRPr="00563380">
        <w:t xml:space="preserve">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 xml:space="preserve">Table 1). </w:t>
      </w:r>
      <w:commentRangeEnd w:id="25"/>
      <w:r w:rsidR="000C7AC2">
        <w:rPr>
          <w:rStyle w:val="CommentReference"/>
          <w:color w:val="auto"/>
          <w:lang w:val="en-US" w:eastAsia="en-US"/>
        </w:rPr>
        <w:commentReference w:id="25"/>
      </w:r>
      <w:commentRangeEnd w:id="26"/>
      <w:r w:rsidR="0029506D">
        <w:rPr>
          <w:rStyle w:val="CommentReference"/>
          <w:color w:val="auto"/>
          <w:lang w:val="en-US" w:eastAsia="en-US"/>
        </w:rPr>
        <w:commentReference w:id="26"/>
      </w:r>
    </w:p>
    <w:p w14:paraId="7C9B6FE9" w14:textId="0CEF6631" w:rsidR="00377456" w:rsidRPr="00563380" w:rsidRDefault="00D1711A" w:rsidP="00DA1F7C">
      <w:pPr>
        <w:pStyle w:val="Default"/>
        <w:spacing w:before="120" w:after="120" w:line="360" w:lineRule="auto"/>
        <w:ind w:firstLine="426"/>
      </w:pPr>
      <w:r>
        <w:t>Over the course</w:t>
      </w:r>
      <w:r w:rsidR="002912E8">
        <w:t xml:space="preserve"> of</w:t>
      </w:r>
      <w:r w:rsidRPr="00563380">
        <w:t xml:space="preserve"> </w:t>
      </w:r>
      <w:r w:rsidR="00377456" w:rsidRPr="00563380">
        <w:t xml:space="preserve">the study, </w:t>
      </w:r>
      <w:r w:rsidR="00A23B9A" w:rsidRPr="00563380">
        <w:t xml:space="preserve">the mean temperature between May </w:t>
      </w:r>
      <w:r w:rsidR="0034507C">
        <w:t>2</w:t>
      </w:r>
      <w:r w:rsidR="0034507C">
        <w:rPr>
          <w:vertAlign w:val="superscript"/>
        </w:rPr>
        <w:t>nd</w:t>
      </w:r>
      <w:r w:rsidR="00A23B9A" w:rsidRPr="00563380">
        <w:t xml:space="preserve"> and July 2</w:t>
      </w:r>
      <w:r w:rsidR="0034507C">
        <w:t>1</w:t>
      </w:r>
      <w:r w:rsidR="0034507C">
        <w:rPr>
          <w:vertAlign w:val="superscript"/>
        </w:rPr>
        <w:t>st</w:t>
      </w:r>
      <w:r w:rsidR="00A23B9A" w:rsidRPr="00563380">
        <w:t xml:space="preserve"> </w:t>
      </w:r>
      <w:r w:rsidR="00ED7E2B">
        <w:t xml:space="preserve">(which </w:t>
      </w:r>
      <w:r w:rsidR="002912E8">
        <w:t>encompasses</w:t>
      </w:r>
      <w:r w:rsidR="00A02188">
        <w:t xml:space="preserve"> our 2 clim</w:t>
      </w:r>
      <w:r w:rsidR="00491CA4">
        <w:t xml:space="preserve">atic windows) </w:t>
      </w:r>
      <w:r w:rsidR="00A23B9A" w:rsidRPr="00563380">
        <w:t>increased by 0.06 °C per year (± 0.0</w:t>
      </w:r>
      <w:r w:rsidR="0034507C">
        <w:t>2</w:t>
      </w:r>
      <w:r w:rsidR="00A23B9A" w:rsidRPr="00563380">
        <w:t xml:space="preserve"> °C, T-value = 2.</w:t>
      </w:r>
      <w:r w:rsidR="0034507C">
        <w:t>9</w:t>
      </w:r>
      <w:r w:rsidR="00A23B9A" w:rsidRPr="00563380">
        <w:t>, P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00377456" w:rsidRPr="00563380">
        <w:t xml:space="preserve"> </w:t>
      </w:r>
      <w:r w:rsidR="00A23B9A" w:rsidRPr="00563380">
        <w:t xml:space="preserve">the mean </w:t>
      </w:r>
      <w:r w:rsidR="0033046F">
        <w:t>body mass</w:t>
      </w:r>
      <w:r w:rsidR="0033046F" w:rsidRPr="00563380">
        <w:t xml:space="preserve"> </w:t>
      </w:r>
      <w:r w:rsidR="00A23B9A" w:rsidRPr="00563380">
        <w:t xml:space="preserve">of 1.5-year-old chamois decreased by 0.112 kg per year (± 0.006 kg, T-value = -17.81, P &lt; 0.001; Fig. 2b), leading to an overall decrease in average </w:t>
      </w:r>
      <w:r w:rsidR="0033046F">
        <w:t>mass</w:t>
      </w:r>
      <w:r w:rsidR="0033046F" w:rsidRPr="00563380">
        <w:t xml:space="preserve"> </w:t>
      </w:r>
      <w:r w:rsidR="00A23B9A" w:rsidRPr="00563380">
        <w:t xml:space="preserve">of 2.92 kg during the years of the study. </w:t>
      </w:r>
      <w:r w:rsidR="0044736E">
        <w:t xml:space="preserve">The analysis of year-detrended </w:t>
      </w:r>
      <w:r w:rsidR="0076151F">
        <w:t xml:space="preserve">temperature and </w:t>
      </w:r>
      <w:r w:rsidR="00684083">
        <w:t>yearling</w:t>
      </w:r>
      <w:r w:rsidR="0076151F">
        <w:t xml:space="preserve"> body mass data </w:t>
      </w:r>
      <w:r w:rsidR="005040B9">
        <w:t xml:space="preserve">show </w:t>
      </w:r>
      <w:r w:rsidR="00F7361A">
        <w:t xml:space="preserve">a significant </w:t>
      </w:r>
      <w:r w:rsidR="00272AC1">
        <w:t xml:space="preserve">positive association between </w:t>
      </w:r>
      <w:r w:rsidR="000F0A09">
        <w:t xml:space="preserve">mean </w:t>
      </w:r>
      <w:r w:rsidR="00272AC1">
        <w:t xml:space="preserve">temperatures </w:t>
      </w:r>
      <w:r w:rsidR="000F0A09">
        <w:t>be</w:t>
      </w:r>
      <w:r w:rsidR="00BF59BC">
        <w:t>t</w:t>
      </w:r>
      <w:r w:rsidR="000F0A09">
        <w:t>ween</w:t>
      </w:r>
      <w:r w:rsidR="00272AC1">
        <w:t xml:space="preserve"> May 2</w:t>
      </w:r>
      <w:r w:rsidR="00272AC1" w:rsidRPr="00875598">
        <w:rPr>
          <w:vertAlign w:val="superscript"/>
        </w:rPr>
        <w:t>nd</w:t>
      </w:r>
      <w:r w:rsidR="00272AC1">
        <w:t xml:space="preserve"> and July 21</w:t>
      </w:r>
      <w:r w:rsidR="00272AC1" w:rsidRPr="00875598">
        <w:rPr>
          <w:vertAlign w:val="superscript"/>
        </w:rPr>
        <w:t>st</w:t>
      </w:r>
      <w:r w:rsidR="00272AC1">
        <w:t xml:space="preserve"> </w:t>
      </w:r>
      <w:r w:rsidR="000F0A09">
        <w:t xml:space="preserve">and </w:t>
      </w:r>
      <w:r w:rsidR="00684083">
        <w:t>yearling</w:t>
      </w:r>
      <w:r w:rsidR="000F0A09">
        <w:t xml:space="preserve"> body </w:t>
      </w:r>
      <w:r w:rsidR="000F0A09" w:rsidRPr="0099637C">
        <w:rPr>
          <w:highlight w:val="yellow"/>
        </w:rPr>
        <w:t>mass</w:t>
      </w:r>
      <w:r w:rsidR="00BF59BC" w:rsidRPr="0099637C">
        <w:rPr>
          <w:highlight w:val="yellow"/>
        </w:rPr>
        <w:t xml:space="preserve"> (STATS</w:t>
      </w:r>
      <w:r w:rsidR="00F975D5" w:rsidRPr="0099637C">
        <w:rPr>
          <w:highlight w:val="yellow"/>
        </w:rPr>
        <w:t>; Fig</w:t>
      </w:r>
      <w:commentRangeStart w:id="27"/>
      <w:r w:rsidR="00F975D5" w:rsidRPr="0099637C">
        <w:rPr>
          <w:highlight w:val="yellow"/>
        </w:rPr>
        <w:t>. 2c</w:t>
      </w:r>
      <w:commentRangeEnd w:id="27"/>
      <w:r w:rsidR="0033046F">
        <w:rPr>
          <w:rStyle w:val="CommentReference"/>
          <w:color w:val="auto"/>
          <w:lang w:val="en-US" w:eastAsia="en-US"/>
        </w:rPr>
        <w:commentReference w:id="27"/>
      </w:r>
      <w:r w:rsidR="00BF59BC" w:rsidRPr="0099637C">
        <w:rPr>
          <w:highlight w:val="yellow"/>
        </w:rPr>
        <w:t>)</w:t>
      </w:r>
      <w:r w:rsidR="001C591C" w:rsidRPr="0099637C">
        <w:rPr>
          <w:highlight w:val="yellow"/>
        </w:rPr>
        <w:t>.</w:t>
      </w:r>
    </w:p>
    <w:p w14:paraId="63CE7EFD" w14:textId="4AEAC5C1" w:rsidR="0033046F" w:rsidRPr="00563380" w:rsidRDefault="0033046F" w:rsidP="00DA1F7C">
      <w:pPr>
        <w:pStyle w:val="Default"/>
        <w:spacing w:before="120" w:after="120" w:line="360" w:lineRule="auto"/>
        <w:rPr>
          <w:b/>
          <w:bCs/>
        </w:rPr>
      </w:pPr>
    </w:p>
    <w:p w14:paraId="21A03681" w14:textId="5D5A51F9" w:rsidR="009860FD" w:rsidRPr="00563380" w:rsidRDefault="00D5474C" w:rsidP="00DA1F7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382CF27B" w:rsidR="000375DD" w:rsidRPr="00563380" w:rsidRDefault="00BD273E" w:rsidP="00DA1F7C">
      <w:pPr>
        <w:pStyle w:val="Default"/>
        <w:spacing w:before="120" w:after="120" w:line="360" w:lineRule="auto"/>
      </w:pPr>
      <w:r w:rsidRPr="00563380">
        <w:lastRenderedPageBreak/>
        <w:t>Results of the linear model showing</w:t>
      </w:r>
      <w:r w:rsidR="008C3915" w:rsidRPr="00563380">
        <w:t xml:space="preserve"> the quadratic effect of </w:t>
      </w:r>
      <w:r w:rsidR="00B01830" w:rsidRPr="00563380">
        <w:t xml:space="preserve">annual </w:t>
      </w:r>
      <w:r w:rsidR="008C3915" w:rsidRPr="00563380">
        <w:t xml:space="preserve">average temperature (°C) </w:t>
      </w:r>
      <w:r w:rsidR="00000D53" w:rsidRPr="00563380">
        <w:t>between May 9</w:t>
      </w:r>
      <w:r w:rsidR="00000D53" w:rsidRPr="00563380">
        <w:rPr>
          <w:vertAlign w:val="superscript"/>
        </w:rPr>
        <w:t>th</w:t>
      </w:r>
      <w:r w:rsidR="00000D53" w:rsidRPr="00563380">
        <w:t xml:space="preserve"> and July 2</w:t>
      </w:r>
      <w:r w:rsidR="00000D53" w:rsidRPr="00563380">
        <w:rPr>
          <w:vertAlign w:val="superscript"/>
        </w:rPr>
        <w:t>nd</w:t>
      </w:r>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r w:rsidR="0034507C" w:rsidRPr="0034507C">
        <w:rPr>
          <w:vertAlign w:val="superscript"/>
        </w:rPr>
        <w:t>nd</w:t>
      </w:r>
      <w:r w:rsidR="0034507C">
        <w:t xml:space="preserve"> and July 21</w:t>
      </w:r>
      <w:r w:rsidR="0034507C" w:rsidRPr="0034507C">
        <w:rPr>
          <w:vertAlign w:val="superscript"/>
        </w:rPr>
        <w:t>st</w:t>
      </w:r>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96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rsidP="00DA1F7C">
            <w:pPr>
              <w:spacing w:line="360" w:lineRule="auto"/>
              <w:rPr>
                <w:i/>
                <w:iCs/>
                <w:lang w:val="en-GB"/>
              </w:rPr>
              <w:pPrChange w:id="28" w:author="Giulia Masoero" w:date="2023-05-04T16:29:00Z">
                <w:pPr/>
              </w:pPrChange>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rsidP="00DA1F7C">
            <w:pPr>
              <w:spacing w:line="360" w:lineRule="auto"/>
              <w:jc w:val="center"/>
              <w:rPr>
                <w:i/>
                <w:iCs/>
                <w:lang w:val="en-GB"/>
              </w:rPr>
              <w:pPrChange w:id="29" w:author="Giulia Masoero" w:date="2023-05-04T16:29:00Z">
                <w:pPr>
                  <w:jc w:val="center"/>
                </w:pPr>
              </w:pPrChange>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rsidP="00DA1F7C">
            <w:pPr>
              <w:spacing w:line="360" w:lineRule="auto"/>
              <w:jc w:val="center"/>
              <w:rPr>
                <w:i/>
                <w:iCs/>
                <w:lang w:val="en-GB"/>
              </w:rPr>
              <w:pPrChange w:id="30" w:author="Giulia Masoero" w:date="2023-05-04T16:29:00Z">
                <w:pPr>
                  <w:jc w:val="center"/>
                </w:pPr>
              </w:pPrChange>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rsidP="00DA1F7C">
            <w:pPr>
              <w:spacing w:line="360" w:lineRule="auto"/>
              <w:jc w:val="center"/>
              <w:rPr>
                <w:i/>
                <w:iCs/>
                <w:lang w:val="en-GB"/>
              </w:rPr>
              <w:pPrChange w:id="31" w:author="Giulia Masoero" w:date="2023-05-04T16:29:00Z">
                <w:pPr>
                  <w:jc w:val="center"/>
                </w:pPr>
              </w:pPrChange>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rsidP="00DA1F7C">
            <w:pPr>
              <w:spacing w:line="360" w:lineRule="auto"/>
              <w:jc w:val="center"/>
              <w:rPr>
                <w:i/>
                <w:iCs/>
                <w:lang w:val="en-GB"/>
              </w:rPr>
              <w:pPrChange w:id="32" w:author="Giulia Masoero" w:date="2023-05-04T16:29:00Z">
                <w:pPr>
                  <w:jc w:val="center"/>
                </w:pPr>
              </w:pPrChange>
            </w:pPr>
            <w:r w:rsidRPr="00563380">
              <w:rPr>
                <w:i/>
                <w:iCs/>
                <w:lang w:val="en-GB"/>
              </w:rPr>
              <w:t>p</w:t>
            </w:r>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DA1F7C">
            <w:pPr>
              <w:spacing w:line="360" w:lineRule="auto"/>
              <w:rPr>
                <w:lang w:val="en-GB"/>
              </w:rPr>
              <w:pPrChange w:id="33" w:author="Giulia Masoero" w:date="2023-05-04T16:29:00Z">
                <w:pPr/>
              </w:pPrChange>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DA1F7C">
            <w:pPr>
              <w:spacing w:line="360" w:lineRule="auto"/>
              <w:jc w:val="right"/>
              <w:rPr>
                <w:lang w:val="en-GB"/>
              </w:rPr>
              <w:pPrChange w:id="34" w:author="Giulia Masoero" w:date="2023-05-04T16:29:00Z">
                <w:pPr>
                  <w:jc w:val="right"/>
                </w:pPr>
              </w:pPrChange>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DA1F7C">
            <w:pPr>
              <w:spacing w:line="360" w:lineRule="auto"/>
              <w:jc w:val="right"/>
              <w:rPr>
                <w:lang w:val="en-GB"/>
              </w:rPr>
              <w:pPrChange w:id="35" w:author="Giulia Masoero" w:date="2023-05-04T16:29:00Z">
                <w:pPr>
                  <w:jc w:val="right"/>
                </w:pPr>
              </w:pPrChange>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0E84AB1" w:rsidR="0034507C" w:rsidRPr="00563380" w:rsidRDefault="0034507C" w:rsidP="00DA1F7C">
            <w:pPr>
              <w:spacing w:line="360" w:lineRule="auto"/>
              <w:jc w:val="right"/>
              <w:rPr>
                <w:lang w:val="en-GB"/>
              </w:rPr>
              <w:pPrChange w:id="36" w:author="Giulia Masoero" w:date="2023-05-04T16:29:00Z">
                <w:pPr>
                  <w:jc w:val="right"/>
                </w:pPr>
              </w:pPrChange>
            </w:pPr>
            <w:r>
              <w:t>77.775</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DA1F7C">
            <w:pPr>
              <w:spacing w:line="360" w:lineRule="auto"/>
              <w:jc w:val="right"/>
              <w:rPr>
                <w:lang w:val="en-GB"/>
              </w:rPr>
              <w:pPrChange w:id="37" w:author="Giulia Masoero" w:date="2023-05-04T16:29:00Z">
                <w:pPr>
                  <w:jc w:val="right"/>
                </w:pPr>
              </w:pPrChange>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DA1F7C">
            <w:pPr>
              <w:spacing w:line="360" w:lineRule="auto"/>
              <w:rPr>
                <w:lang w:val="en-GB"/>
              </w:rPr>
              <w:pPrChange w:id="38" w:author="Giulia Masoero" w:date="2023-05-04T16:29:00Z">
                <w:pPr/>
              </w:pPrChange>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DA1F7C">
            <w:pPr>
              <w:spacing w:line="360" w:lineRule="auto"/>
              <w:jc w:val="right"/>
              <w:rPr>
                <w:lang w:val="en-GB"/>
              </w:rPr>
              <w:pPrChange w:id="39" w:author="Giulia Masoero" w:date="2023-05-04T16:29:00Z">
                <w:pPr>
                  <w:jc w:val="right"/>
                </w:pPr>
              </w:pPrChange>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DA1F7C">
            <w:pPr>
              <w:spacing w:line="360" w:lineRule="auto"/>
              <w:jc w:val="right"/>
              <w:rPr>
                <w:lang w:val="en-GB"/>
              </w:rPr>
              <w:pPrChange w:id="40" w:author="Giulia Masoero" w:date="2023-05-04T16:29:00Z">
                <w:pPr>
                  <w:jc w:val="right"/>
                </w:pPr>
              </w:pPrChange>
            </w:pPr>
            <w:r>
              <w:t>2.581</w:t>
            </w:r>
          </w:p>
        </w:tc>
        <w:tc>
          <w:tcPr>
            <w:tcW w:w="0" w:type="auto"/>
            <w:shd w:val="clear" w:color="auto" w:fill="FFFFFF"/>
            <w:tcMar>
              <w:top w:w="113" w:type="dxa"/>
              <w:left w:w="113" w:type="dxa"/>
              <w:bottom w:w="113" w:type="dxa"/>
              <w:right w:w="113" w:type="dxa"/>
            </w:tcMar>
            <w:hideMark/>
          </w:tcPr>
          <w:p w14:paraId="1194AC1E" w14:textId="046D6A66" w:rsidR="0034507C" w:rsidRPr="00563380" w:rsidRDefault="0034507C" w:rsidP="00DA1F7C">
            <w:pPr>
              <w:spacing w:line="360" w:lineRule="auto"/>
              <w:jc w:val="right"/>
              <w:rPr>
                <w:lang w:val="en-GB"/>
              </w:rPr>
              <w:pPrChange w:id="41" w:author="Giulia Masoero" w:date="2023-05-04T16:29:00Z">
                <w:pPr>
                  <w:jc w:val="right"/>
                </w:pPr>
              </w:pPrChange>
            </w:pPr>
            <w:r>
              <w:t>-12.378</w:t>
            </w:r>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DA1F7C">
            <w:pPr>
              <w:spacing w:line="360" w:lineRule="auto"/>
              <w:jc w:val="right"/>
              <w:rPr>
                <w:lang w:val="en-GB"/>
              </w:rPr>
              <w:pPrChange w:id="42" w:author="Giulia Masoero" w:date="2023-05-04T16:29:00Z">
                <w:pPr>
                  <w:jc w:val="right"/>
                </w:pPr>
              </w:pPrChange>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DA1F7C">
            <w:pPr>
              <w:spacing w:line="360" w:lineRule="auto"/>
              <w:rPr>
                <w:lang w:val="en-GB"/>
              </w:rPr>
              <w:pPrChange w:id="43" w:author="Giulia Masoero" w:date="2023-05-04T16:29:00Z">
                <w:pPr/>
              </w:pPrChange>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DA1F7C">
            <w:pPr>
              <w:spacing w:line="360" w:lineRule="auto"/>
              <w:jc w:val="right"/>
              <w:rPr>
                <w:lang w:val="en-GB"/>
              </w:rPr>
              <w:pPrChange w:id="44" w:author="Giulia Masoero" w:date="2023-05-04T16:29:00Z">
                <w:pPr>
                  <w:jc w:val="right"/>
                </w:pPr>
              </w:pPrChange>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DA1F7C">
            <w:pPr>
              <w:spacing w:line="360" w:lineRule="auto"/>
              <w:jc w:val="right"/>
              <w:rPr>
                <w:lang w:val="en-GB"/>
              </w:rPr>
              <w:pPrChange w:id="45" w:author="Giulia Masoero" w:date="2023-05-04T16:29:00Z">
                <w:pPr>
                  <w:jc w:val="right"/>
                </w:pPr>
              </w:pPrChange>
            </w:pPr>
            <w:r>
              <w:t>3.262</w:t>
            </w:r>
          </w:p>
        </w:tc>
        <w:tc>
          <w:tcPr>
            <w:tcW w:w="0" w:type="auto"/>
            <w:shd w:val="clear" w:color="auto" w:fill="FFFFFF"/>
            <w:tcMar>
              <w:top w:w="113" w:type="dxa"/>
              <w:left w:w="113" w:type="dxa"/>
              <w:bottom w:w="113" w:type="dxa"/>
              <w:right w:w="113" w:type="dxa"/>
            </w:tcMar>
            <w:hideMark/>
          </w:tcPr>
          <w:p w14:paraId="523406A8" w14:textId="32E6DC5D" w:rsidR="0034507C" w:rsidRPr="00563380" w:rsidRDefault="0034507C" w:rsidP="00DA1F7C">
            <w:pPr>
              <w:spacing w:line="360" w:lineRule="auto"/>
              <w:jc w:val="right"/>
              <w:rPr>
                <w:lang w:val="en-GB"/>
              </w:rPr>
              <w:pPrChange w:id="46" w:author="Giulia Masoero" w:date="2023-05-04T16:29:00Z">
                <w:pPr>
                  <w:jc w:val="right"/>
                </w:pPr>
              </w:pPrChange>
            </w:pPr>
            <w:r>
              <w:t>4.382</w:t>
            </w:r>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DA1F7C">
            <w:pPr>
              <w:spacing w:line="360" w:lineRule="auto"/>
              <w:jc w:val="right"/>
              <w:rPr>
                <w:lang w:val="en-GB"/>
              </w:rPr>
              <w:pPrChange w:id="47" w:author="Giulia Masoero" w:date="2023-05-04T16:29:00Z">
                <w:pPr>
                  <w:jc w:val="right"/>
                </w:pPr>
              </w:pPrChange>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DA1F7C">
            <w:pPr>
              <w:spacing w:line="360" w:lineRule="auto"/>
              <w:rPr>
                <w:lang w:val="en-GB"/>
              </w:rPr>
              <w:pPrChange w:id="48" w:author="Giulia Masoero" w:date="2023-05-04T16:29:00Z">
                <w:pPr/>
              </w:pPrChange>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DA1F7C">
            <w:pPr>
              <w:spacing w:line="360" w:lineRule="auto"/>
              <w:jc w:val="right"/>
              <w:rPr>
                <w:lang w:val="en-GB"/>
              </w:rPr>
              <w:pPrChange w:id="49" w:author="Giulia Masoero" w:date="2023-05-04T16:29:00Z">
                <w:pPr>
                  <w:jc w:val="right"/>
                </w:pPr>
              </w:pPrChange>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DA1F7C">
            <w:pPr>
              <w:spacing w:line="360" w:lineRule="auto"/>
              <w:jc w:val="right"/>
              <w:rPr>
                <w:lang w:val="en-GB"/>
              </w:rPr>
              <w:pPrChange w:id="50" w:author="Giulia Masoero" w:date="2023-05-04T16:29:00Z">
                <w:pPr>
                  <w:jc w:val="right"/>
                </w:pPr>
              </w:pPrChange>
            </w:pPr>
            <w:r>
              <w:t>3.090</w:t>
            </w:r>
          </w:p>
        </w:tc>
        <w:tc>
          <w:tcPr>
            <w:tcW w:w="0" w:type="auto"/>
            <w:shd w:val="clear" w:color="auto" w:fill="FFFFFF"/>
            <w:tcMar>
              <w:top w:w="113" w:type="dxa"/>
              <w:left w:w="113" w:type="dxa"/>
              <w:bottom w:w="113" w:type="dxa"/>
              <w:right w:w="113" w:type="dxa"/>
            </w:tcMar>
            <w:hideMark/>
          </w:tcPr>
          <w:p w14:paraId="2AE63A18" w14:textId="6A8D975B" w:rsidR="0034507C" w:rsidRPr="00563380" w:rsidRDefault="0034507C" w:rsidP="00DA1F7C">
            <w:pPr>
              <w:spacing w:line="360" w:lineRule="auto"/>
              <w:jc w:val="right"/>
              <w:rPr>
                <w:lang w:val="en-GB"/>
              </w:rPr>
              <w:pPrChange w:id="51" w:author="Giulia Masoero" w:date="2023-05-04T16:29:00Z">
                <w:pPr>
                  <w:jc w:val="right"/>
                </w:pPr>
              </w:pPrChange>
            </w:pPr>
            <w:r>
              <w:t>-7.168</w:t>
            </w:r>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DA1F7C">
            <w:pPr>
              <w:spacing w:line="360" w:lineRule="auto"/>
              <w:jc w:val="right"/>
              <w:rPr>
                <w:lang w:val="en-GB"/>
              </w:rPr>
              <w:pPrChange w:id="52" w:author="Giulia Masoero" w:date="2023-05-04T16:29:00Z">
                <w:pPr>
                  <w:jc w:val="right"/>
                </w:pPr>
              </w:pPrChange>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DA1F7C">
            <w:pPr>
              <w:spacing w:line="360" w:lineRule="auto"/>
              <w:rPr>
                <w:lang w:val="en-GB"/>
              </w:rPr>
              <w:pPrChange w:id="53" w:author="Giulia Masoero" w:date="2023-05-04T16:29:00Z">
                <w:pPr/>
              </w:pPrChange>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DA1F7C">
            <w:pPr>
              <w:spacing w:line="360" w:lineRule="auto"/>
              <w:jc w:val="right"/>
              <w:rPr>
                <w:lang w:val="en-GB"/>
              </w:rPr>
              <w:pPrChange w:id="54" w:author="Giulia Masoero" w:date="2023-05-04T16:29:00Z">
                <w:pPr>
                  <w:jc w:val="right"/>
                </w:pPr>
              </w:pPrChange>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DA1F7C">
            <w:pPr>
              <w:spacing w:line="360" w:lineRule="auto"/>
              <w:jc w:val="right"/>
              <w:rPr>
                <w:lang w:val="en-GB"/>
              </w:rPr>
              <w:pPrChange w:id="55" w:author="Giulia Masoero" w:date="2023-05-04T16:29:00Z">
                <w:pPr>
                  <w:jc w:val="right"/>
                </w:pPr>
              </w:pPrChange>
            </w:pPr>
            <w:r>
              <w:t>2.787</w:t>
            </w:r>
          </w:p>
        </w:tc>
        <w:tc>
          <w:tcPr>
            <w:tcW w:w="0" w:type="auto"/>
            <w:shd w:val="clear" w:color="auto" w:fill="FFFFFF"/>
            <w:tcMar>
              <w:top w:w="113" w:type="dxa"/>
              <w:left w:w="113" w:type="dxa"/>
              <w:bottom w:w="113" w:type="dxa"/>
              <w:right w:w="113" w:type="dxa"/>
            </w:tcMar>
            <w:hideMark/>
          </w:tcPr>
          <w:p w14:paraId="2A8A0FA4" w14:textId="697F1A33" w:rsidR="0034507C" w:rsidRPr="00563380" w:rsidRDefault="0034507C" w:rsidP="00DA1F7C">
            <w:pPr>
              <w:spacing w:line="360" w:lineRule="auto"/>
              <w:jc w:val="right"/>
              <w:rPr>
                <w:lang w:val="en-GB"/>
              </w:rPr>
              <w:pPrChange w:id="56" w:author="Giulia Masoero" w:date="2023-05-04T16:29:00Z">
                <w:pPr>
                  <w:jc w:val="right"/>
                </w:pPr>
              </w:pPrChange>
            </w:pPr>
            <w:r>
              <w:t>7.829</w:t>
            </w:r>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DA1F7C">
            <w:pPr>
              <w:spacing w:line="360" w:lineRule="auto"/>
              <w:jc w:val="right"/>
              <w:rPr>
                <w:lang w:val="en-GB"/>
              </w:rPr>
              <w:pPrChange w:id="57" w:author="Giulia Masoero" w:date="2023-05-04T16:29:00Z">
                <w:pPr>
                  <w:jc w:val="right"/>
                </w:pPr>
              </w:pPrChange>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DA1F7C">
            <w:pPr>
              <w:spacing w:line="360" w:lineRule="auto"/>
              <w:rPr>
                <w:lang w:val="en-GB"/>
              </w:rPr>
              <w:pPrChange w:id="58" w:author="Giulia Masoero" w:date="2023-05-04T16:29:00Z">
                <w:pPr/>
              </w:pPrChange>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DA1F7C">
            <w:pPr>
              <w:spacing w:line="360" w:lineRule="auto"/>
              <w:jc w:val="right"/>
              <w:rPr>
                <w:lang w:val="en-GB"/>
              </w:rPr>
              <w:pPrChange w:id="59" w:author="Giulia Masoero" w:date="2023-05-04T16:29:00Z">
                <w:pPr>
                  <w:jc w:val="right"/>
                </w:pPr>
              </w:pPrChange>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DA1F7C">
            <w:pPr>
              <w:spacing w:line="360" w:lineRule="auto"/>
              <w:jc w:val="right"/>
              <w:rPr>
                <w:lang w:val="en-GB"/>
              </w:rPr>
              <w:pPrChange w:id="60" w:author="Giulia Masoero" w:date="2023-05-04T16:29:00Z">
                <w:pPr>
                  <w:jc w:val="right"/>
                </w:pPr>
              </w:pPrChange>
            </w:pPr>
            <w:r>
              <w:t>0.000</w:t>
            </w:r>
          </w:p>
        </w:tc>
        <w:tc>
          <w:tcPr>
            <w:tcW w:w="0" w:type="auto"/>
            <w:shd w:val="clear" w:color="auto" w:fill="FFFFFF"/>
            <w:tcMar>
              <w:top w:w="113" w:type="dxa"/>
              <w:left w:w="113" w:type="dxa"/>
              <w:bottom w:w="113" w:type="dxa"/>
              <w:right w:w="113" w:type="dxa"/>
            </w:tcMar>
          </w:tcPr>
          <w:p w14:paraId="551AD6B6" w14:textId="32CCB146" w:rsidR="0034507C" w:rsidRPr="00563380" w:rsidRDefault="0034507C" w:rsidP="00DA1F7C">
            <w:pPr>
              <w:spacing w:line="360" w:lineRule="auto"/>
              <w:jc w:val="right"/>
              <w:rPr>
                <w:lang w:val="en-GB"/>
              </w:rPr>
              <w:pPrChange w:id="61" w:author="Giulia Masoero" w:date="2023-05-04T16:29:00Z">
                <w:pPr>
                  <w:jc w:val="right"/>
                </w:pPr>
              </w:pPrChange>
            </w:pPr>
            <w:r>
              <w:t>14.307</w:t>
            </w:r>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DA1F7C">
            <w:pPr>
              <w:spacing w:line="360" w:lineRule="auto"/>
              <w:jc w:val="right"/>
              <w:rPr>
                <w:rStyle w:val="Strong"/>
                <w:lang w:val="en-GB"/>
              </w:rPr>
              <w:pPrChange w:id="62" w:author="Giulia Masoero" w:date="2023-05-04T16:29:00Z">
                <w:pPr>
                  <w:jc w:val="right"/>
                </w:pPr>
              </w:pPrChange>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DA1F7C">
            <w:pPr>
              <w:spacing w:line="360" w:lineRule="auto"/>
              <w:rPr>
                <w:lang w:val="en-GB"/>
              </w:rPr>
              <w:pPrChange w:id="63" w:author="Giulia Masoero" w:date="2023-05-04T16:29:00Z">
                <w:pPr/>
              </w:pPrChange>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DA1F7C">
            <w:pPr>
              <w:spacing w:line="360" w:lineRule="auto"/>
              <w:jc w:val="right"/>
              <w:rPr>
                <w:lang w:val="en-GB"/>
              </w:rPr>
              <w:pPrChange w:id="64" w:author="Giulia Masoero" w:date="2023-05-04T16:29:00Z">
                <w:pPr>
                  <w:jc w:val="right"/>
                </w:pPr>
              </w:pPrChange>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DA1F7C">
            <w:pPr>
              <w:spacing w:line="360" w:lineRule="auto"/>
              <w:jc w:val="right"/>
              <w:rPr>
                <w:lang w:val="en-GB"/>
              </w:rPr>
              <w:pPrChange w:id="65" w:author="Giulia Masoero" w:date="2023-05-04T16:29:00Z">
                <w:pPr>
                  <w:jc w:val="right"/>
                </w:pPr>
              </w:pPrChange>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097F30C" w:rsidR="0034507C" w:rsidRPr="00563380" w:rsidRDefault="0034507C" w:rsidP="00DA1F7C">
            <w:pPr>
              <w:spacing w:line="360" w:lineRule="auto"/>
              <w:jc w:val="right"/>
              <w:rPr>
                <w:lang w:val="en-GB"/>
              </w:rPr>
              <w:pPrChange w:id="66" w:author="Giulia Masoero" w:date="2023-05-04T16:29:00Z">
                <w:pPr>
                  <w:jc w:val="right"/>
                </w:pPr>
              </w:pPrChange>
            </w:pPr>
            <w:r>
              <w:t>7.191</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DA1F7C">
            <w:pPr>
              <w:spacing w:line="360" w:lineRule="auto"/>
              <w:jc w:val="right"/>
              <w:rPr>
                <w:lang w:val="en-GB"/>
              </w:rPr>
              <w:pPrChange w:id="67" w:author="Giulia Masoero" w:date="2023-05-04T16:29:00Z">
                <w:pPr>
                  <w:jc w:val="right"/>
                </w:pPr>
              </w:pPrChange>
            </w:pPr>
            <w:r>
              <w:rPr>
                <w:rStyle w:val="Strong"/>
              </w:rPr>
              <w:t>&lt;0.001</w:t>
            </w:r>
          </w:p>
        </w:tc>
      </w:tr>
    </w:tbl>
    <w:p w14:paraId="4FF54069" w14:textId="77777777" w:rsidR="00590A82" w:rsidRDefault="00590A82" w:rsidP="00DA1F7C">
      <w:pPr>
        <w:pBdr>
          <w:top w:val="nil"/>
          <w:left w:val="nil"/>
          <w:bottom w:val="nil"/>
          <w:right w:val="nil"/>
          <w:between w:val="nil"/>
          <w:bar w:val="nil"/>
        </w:pBdr>
        <w:spacing w:line="360" w:lineRule="auto"/>
        <w:rPr>
          <w:b/>
          <w:bCs/>
        </w:rPr>
        <w:pPrChange w:id="68" w:author="Giulia Masoero" w:date="2023-05-04T16:29:00Z">
          <w:pPr>
            <w:pBdr>
              <w:top w:val="nil"/>
              <w:left w:val="nil"/>
              <w:bottom w:val="nil"/>
              <w:right w:val="nil"/>
              <w:between w:val="nil"/>
              <w:bar w:val="nil"/>
            </w:pBdr>
          </w:pPr>
        </w:pPrChange>
      </w:pPr>
    </w:p>
    <w:p w14:paraId="376141AB" w14:textId="1A948D16" w:rsidR="00D5474C" w:rsidRPr="00590A82" w:rsidRDefault="000375DD" w:rsidP="00DA1F7C">
      <w:pPr>
        <w:pBdr>
          <w:top w:val="nil"/>
          <w:left w:val="nil"/>
          <w:bottom w:val="nil"/>
          <w:right w:val="nil"/>
          <w:between w:val="nil"/>
          <w:bar w:val="nil"/>
        </w:pBdr>
        <w:spacing w:line="360" w:lineRule="auto"/>
        <w:rPr>
          <w:rFonts w:eastAsia="Arial Unicode MS"/>
          <w:b/>
          <w:bCs/>
          <w:color w:val="000000"/>
          <w:bdr w:val="nil"/>
          <w:lang w:val="en-GB"/>
        </w:rPr>
        <w:pPrChange w:id="69" w:author="Giulia Masoero" w:date="2023-05-04T16:29:00Z">
          <w:pPr>
            <w:pBdr>
              <w:top w:val="nil"/>
              <w:left w:val="nil"/>
              <w:bottom w:val="nil"/>
              <w:right w:val="nil"/>
              <w:between w:val="nil"/>
              <w:bar w:val="nil"/>
            </w:pBdr>
          </w:pPr>
        </w:pPrChange>
      </w:pPr>
      <w:r w:rsidRPr="00563380">
        <w:rPr>
          <w:b/>
          <w:bCs/>
        </w:rPr>
        <w:t>Figure 1</w:t>
      </w:r>
    </w:p>
    <w:p w14:paraId="524A2A65" w14:textId="5841E8C6" w:rsidR="008C3915" w:rsidRPr="00563380" w:rsidRDefault="008C3915" w:rsidP="00DA1F7C">
      <w:pPr>
        <w:pStyle w:val="Default"/>
        <w:spacing w:before="120" w:after="120" w:line="360" w:lineRule="auto"/>
      </w:pPr>
      <w:r w:rsidRPr="00563380">
        <w:t xml:space="preserve">Relationship between body mass (kg) of harvested 1.5-year-old Alpine chamois and the average temperature (°C) </w:t>
      </w:r>
      <w:r w:rsidR="00000D53" w:rsidRPr="00563380">
        <w:t xml:space="preserve">(a) </w:t>
      </w:r>
      <w:r w:rsidRPr="00563380">
        <w:t>between May 9</w:t>
      </w:r>
      <w:r w:rsidRPr="00563380">
        <w:rPr>
          <w:vertAlign w:val="superscript"/>
        </w:rPr>
        <w:t>th</w:t>
      </w:r>
      <w:r w:rsidRPr="00563380">
        <w:t xml:space="preserve"> and July 2</w:t>
      </w:r>
      <w:r w:rsidRPr="00563380">
        <w:rPr>
          <w:vertAlign w:val="superscript"/>
        </w:rPr>
        <w:t>nd</w:t>
      </w:r>
      <w:r w:rsidR="00000D53">
        <w:t xml:space="preserve"> of the previous year and (b) between </w:t>
      </w:r>
      <w:r w:rsidR="00875598">
        <w:t>May 2</w:t>
      </w:r>
      <w:r w:rsidR="00875598" w:rsidRPr="007965FC">
        <w:rPr>
          <w:vertAlign w:val="superscript"/>
        </w:rPr>
        <w:t>nd</w:t>
      </w:r>
      <w:r w:rsidR="00875598">
        <w:t xml:space="preserve"> and July 21</w:t>
      </w:r>
      <w:r w:rsidR="00875598" w:rsidRPr="0099637C">
        <w:rPr>
          <w:vertAlign w:val="superscript"/>
        </w:rPr>
        <w:t>st</w:t>
      </w:r>
      <w:r w:rsidR="0010078B">
        <w:t xml:space="preserve"> </w:t>
      </w:r>
      <w:r w:rsidR="00875598">
        <w:t xml:space="preserve"> </w:t>
      </w:r>
      <w:r w:rsidR="00000D53">
        <w:t xml:space="preserve">of the </w:t>
      </w:r>
      <w:r w:rsidR="0010078B">
        <w:t>har</w:t>
      </w:r>
      <w:r w:rsidR="0033046F">
        <w:t>v</w:t>
      </w:r>
      <w:r w:rsidR="0010078B">
        <w:t>est</w:t>
      </w:r>
      <w:r w:rsidR="0010078B">
        <w:t xml:space="preserve"> </w:t>
      </w:r>
      <w:r w:rsidR="00000D53">
        <w:t>year,</w:t>
      </w:r>
      <w:r w:rsidRPr="00563380">
        <w:t xml:space="preserve"> </w:t>
      </w:r>
      <w:r w:rsidR="00FA7D86">
        <w:t xml:space="preserve">and </w:t>
      </w:r>
      <w:r w:rsidRPr="00563380">
        <w:t>(</w:t>
      </w:r>
      <w:r w:rsidR="00000D53">
        <w:t>c</w:t>
      </w:r>
      <w:r w:rsidRPr="00563380">
        <w:t xml:space="preserve">) altitude (m a.s.l.). Each dot is one observation (darker dots </w:t>
      </w:r>
      <w:r w:rsidR="007C1E2B" w:rsidRPr="00563380">
        <w:t>represent</w:t>
      </w:r>
      <w:r w:rsidRPr="00563380">
        <w:t xml:space="preserve"> a higher number of observations)</w:t>
      </w:r>
      <w:r w:rsidR="00716244">
        <w:t>;</w:t>
      </w:r>
      <w:r w:rsidRPr="00563380">
        <w:t xml:space="preserve"> fitted lines </w:t>
      </w:r>
      <w:r w:rsidR="00CE708A" w:rsidRPr="00563380">
        <w:t xml:space="preserve">in (a) and (b) </w:t>
      </w:r>
      <w:r w:rsidRPr="00563380">
        <w:t>are shown with 95 % confidence intervals (shaded areas)</w:t>
      </w:r>
      <w:r w:rsidR="007C1E2B" w:rsidRPr="00563380">
        <w:t>.</w:t>
      </w:r>
    </w:p>
    <w:p w14:paraId="7AF71B83" w14:textId="18F9D6CA" w:rsidR="0089019A" w:rsidRPr="00FA7D86" w:rsidRDefault="00D31D1C" w:rsidP="00DA1F7C">
      <w:pPr>
        <w:pStyle w:val="Default"/>
        <w:spacing w:before="120" w:after="120" w:line="360" w:lineRule="auto"/>
      </w:pPr>
      <w:r>
        <w:rPr>
          <w:noProof/>
        </w:rPr>
        <w:drawing>
          <wp:inline distT="0" distB="0" distL="0" distR="0" wp14:anchorId="43B1C026" wp14:editId="1FCC870B">
            <wp:extent cx="5727700" cy="1718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A1F7C">
      <w:pPr>
        <w:pStyle w:val="Default"/>
        <w:spacing w:before="120" w:after="120" w:line="360" w:lineRule="auto"/>
        <w:rPr>
          <w:b/>
          <w:bCs/>
        </w:rPr>
      </w:pPr>
    </w:p>
    <w:p w14:paraId="697A80DA" w14:textId="74E7676C" w:rsidR="000375DD" w:rsidRPr="00563380" w:rsidRDefault="000375DD" w:rsidP="00DA1F7C">
      <w:pPr>
        <w:pStyle w:val="Default"/>
        <w:spacing w:before="120" w:after="120" w:line="360" w:lineRule="auto"/>
        <w:rPr>
          <w:b/>
          <w:bCs/>
        </w:rPr>
      </w:pPr>
      <w:commentRangeStart w:id="70"/>
      <w:r w:rsidRPr="00563380">
        <w:rPr>
          <w:b/>
          <w:bCs/>
        </w:rPr>
        <w:lastRenderedPageBreak/>
        <w:t>Figure 2</w:t>
      </w:r>
      <w:commentRangeEnd w:id="70"/>
      <w:r w:rsidR="00FF469F">
        <w:rPr>
          <w:rStyle w:val="CommentReference"/>
          <w:color w:val="auto"/>
          <w:lang w:val="en-US" w:eastAsia="en-US"/>
        </w:rPr>
        <w:commentReference w:id="70"/>
      </w:r>
    </w:p>
    <w:p w14:paraId="6DDC4281" w14:textId="60CA6BC7" w:rsidR="007C1E2B" w:rsidRPr="00563380" w:rsidRDefault="007C1E2B" w:rsidP="00DA1F7C">
      <w:pPr>
        <w:pStyle w:val="Default"/>
        <w:spacing w:before="120" w:after="120" w:line="360" w:lineRule="auto"/>
      </w:pPr>
      <w:r w:rsidRPr="00563380">
        <w:t xml:space="preserve">Yearly trend of (a) the average temperature (°C) between May </w:t>
      </w:r>
      <w:r w:rsidR="005E57B5">
        <w:t>2</w:t>
      </w:r>
      <w:r w:rsidR="005E57B5" w:rsidRPr="005E57B5">
        <w:rPr>
          <w:vertAlign w:val="superscript"/>
        </w:rPr>
        <w:t>nd</w:t>
      </w:r>
      <w:r w:rsidRPr="00563380">
        <w:t xml:space="preserve"> and July </w:t>
      </w:r>
      <w:r w:rsidR="005E57B5">
        <w:t>21</w:t>
      </w:r>
      <w:r w:rsidR="005E57B5" w:rsidRPr="005E57B5">
        <w:rPr>
          <w:vertAlign w:val="superscript"/>
        </w:rPr>
        <w:t>st</w:t>
      </w:r>
      <w:r w:rsidR="005E57B5">
        <w:t xml:space="preserve"> </w:t>
      </w:r>
      <w:r w:rsidRPr="00563380">
        <w:t>and (b) body mass (kg) of harvested 1.5-year-old Alpine chamois</w:t>
      </w:r>
      <w:r w:rsidR="00260BD9" w:rsidRPr="00563380">
        <w:t xml:space="preserve"> between 1992 and 2018</w:t>
      </w:r>
      <w:r w:rsidRPr="00563380">
        <w:t>.</w:t>
      </w:r>
      <w:r w:rsidR="0033046F">
        <w:t xml:space="preserve"> Plot (c) is showing the detrended relationship between the residuals of the body mass and of the temperature.</w:t>
      </w:r>
      <w:r w:rsidRPr="00563380">
        <w:t xml:space="preserve"> Each dot is one observation (darker dots </w:t>
      </w:r>
      <w:r w:rsidR="007E4233" w:rsidRPr="00563380">
        <w:t>representing</w:t>
      </w:r>
      <w:r w:rsidRPr="00563380">
        <w:t xml:space="preserve"> a higher number of observations</w:t>
      </w:r>
      <w:r w:rsidR="007E4233" w:rsidRPr="00563380">
        <w:t xml:space="preserve"> in (b)</w:t>
      </w:r>
      <w:r w:rsidRPr="00563380">
        <w:t>)</w:t>
      </w:r>
      <w:r w:rsidR="00716244">
        <w:t>;</w:t>
      </w:r>
      <w:r w:rsidRPr="00563380">
        <w:t xml:space="preserve"> </w:t>
      </w:r>
      <w:r w:rsidR="007E4233" w:rsidRPr="00563380">
        <w:t>f</w:t>
      </w:r>
      <w:r w:rsidRPr="00563380">
        <w:t>itted lines are shown with 95% confidence intervals (shaded areas).</w:t>
      </w:r>
    </w:p>
    <w:p w14:paraId="1FADE94F" w14:textId="61615DAB" w:rsidR="007C1E2B" w:rsidRDefault="00D31D1C" w:rsidP="00DA1F7C">
      <w:pPr>
        <w:pStyle w:val="Default"/>
        <w:spacing w:before="120" w:after="120" w:line="360" w:lineRule="auto"/>
      </w:pPr>
      <w:r>
        <w:rPr>
          <w:noProof/>
        </w:rPr>
        <w:drawing>
          <wp:inline distT="0" distB="0" distL="0" distR="0" wp14:anchorId="7693B3B6" wp14:editId="24993BFC">
            <wp:extent cx="2438400" cy="4267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267200"/>
                    </a:xfrm>
                    <a:prstGeom prst="rect">
                      <a:avLst/>
                    </a:prstGeom>
                  </pic:spPr>
                </pic:pic>
              </a:graphicData>
            </a:graphic>
          </wp:inline>
        </w:drawing>
      </w:r>
    </w:p>
    <w:p w14:paraId="6F53511E" w14:textId="2D543DDF" w:rsidR="006D4CD6" w:rsidRPr="00563380" w:rsidRDefault="006D4CD6" w:rsidP="00DA1F7C">
      <w:pPr>
        <w:pStyle w:val="Default"/>
        <w:spacing w:before="120" w:after="120" w:line="360" w:lineRule="auto"/>
      </w:pPr>
      <w:r>
        <w:rPr>
          <w:noProof/>
        </w:rPr>
        <w:lastRenderedPageBreak/>
        <w:drawing>
          <wp:inline distT="0" distB="0" distL="0" distR="0" wp14:anchorId="4B37801C" wp14:editId="202461F2">
            <wp:extent cx="4050567" cy="289332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611" cy="2901929"/>
                    </a:xfrm>
                    <a:prstGeom prst="rect">
                      <a:avLst/>
                    </a:prstGeom>
                    <a:noFill/>
                    <a:ln>
                      <a:noFill/>
                    </a:ln>
                  </pic:spPr>
                </pic:pic>
              </a:graphicData>
            </a:graphic>
          </wp:inline>
        </w:drawing>
      </w:r>
    </w:p>
    <w:p w14:paraId="7B86E4C7" w14:textId="77777777" w:rsidR="000375DD" w:rsidRPr="00563380" w:rsidRDefault="000375DD" w:rsidP="00DA1F7C">
      <w:pPr>
        <w:pStyle w:val="Default"/>
        <w:spacing w:before="120" w:after="120" w:line="360" w:lineRule="auto"/>
      </w:pPr>
    </w:p>
    <w:p w14:paraId="6C72B4E7" w14:textId="48769DB9" w:rsidR="00B931C5" w:rsidRDefault="00B931C5" w:rsidP="00DA1F7C">
      <w:pPr>
        <w:pStyle w:val="Default"/>
        <w:spacing w:before="120" w:after="120" w:line="360" w:lineRule="auto"/>
      </w:pPr>
    </w:p>
    <w:p w14:paraId="098D9694" w14:textId="77777777" w:rsidR="00B931C5" w:rsidRPr="00563380" w:rsidRDefault="00B931C5" w:rsidP="00DA1F7C">
      <w:pPr>
        <w:pStyle w:val="Default"/>
        <w:spacing w:before="120" w:after="120" w:line="360" w:lineRule="auto"/>
      </w:pPr>
    </w:p>
    <w:p w14:paraId="12E8B47E" w14:textId="77777777" w:rsidR="00F12D76" w:rsidRPr="00563380" w:rsidRDefault="00F12D76" w:rsidP="00DA1F7C">
      <w:pPr>
        <w:pStyle w:val="Default"/>
        <w:spacing w:before="120" w:after="120" w:line="360" w:lineRule="auto"/>
        <w:ind w:firstLine="426"/>
      </w:pPr>
      <w:commentRangeStart w:id="71"/>
      <w:r w:rsidRPr="00563380">
        <w:rPr>
          <w:b/>
          <w:bCs/>
        </w:rPr>
        <w:t xml:space="preserve">Discussion </w:t>
      </w:r>
      <w:commentRangeEnd w:id="71"/>
      <w:r w:rsidR="00B931C5">
        <w:rPr>
          <w:rStyle w:val="CommentReference"/>
          <w:color w:val="auto"/>
          <w:lang w:val="en-US" w:eastAsia="en-US"/>
        </w:rPr>
        <w:commentReference w:id="71"/>
      </w:r>
    </w:p>
    <w:p w14:paraId="703931D8" w14:textId="61C02F65" w:rsidR="00274702" w:rsidRDefault="00EC10F3" w:rsidP="00DA1F7C">
      <w:pPr>
        <w:pStyle w:val="Default"/>
        <w:spacing w:before="120" w:after="120" w:line="360" w:lineRule="auto"/>
        <w:rPr>
          <w:ins w:id="72" w:author="Giulia Masoero" w:date="2023-04-20T13:07:00Z"/>
        </w:rPr>
      </w:pPr>
      <w:ins w:id="73" w:author="Giulia Masoero" w:date="2023-04-20T13:05:00Z">
        <w:r w:rsidRPr="00563380">
          <w:t xml:space="preserve">Here we showed a marked </w:t>
        </w:r>
        <w:r>
          <w:t>decrease in body mass of yearling chamois in relationship to</w:t>
        </w:r>
        <w:r w:rsidRPr="00563380">
          <w:t xml:space="preserve"> </w:t>
        </w:r>
        <w:r>
          <w:t xml:space="preserve">an increase </w:t>
        </w:r>
        <w:r w:rsidRPr="00563380">
          <w:t xml:space="preserve">temperature during a critical </w:t>
        </w:r>
        <w:r>
          <w:t>time</w:t>
        </w:r>
        <w:r w:rsidRPr="00563380">
          <w:t xml:space="preserve"> for </w:t>
        </w:r>
        <w:r>
          <w:t>their</w:t>
        </w:r>
        <w:r w:rsidRPr="00563380">
          <w:t xml:space="preserve"> growth. </w:t>
        </w:r>
      </w:ins>
      <w:del w:id="74" w:author="Giulia Masoero" w:date="2023-04-20T13:05:00Z">
        <w:r w:rsidR="008818E0" w:rsidRPr="00563380" w:rsidDel="00EC10F3">
          <w:delText xml:space="preserve">Here we aimed </w:delText>
        </w:r>
        <w:r w:rsidR="00590A82" w:rsidDel="00EC10F3">
          <w:delText>to investigate</w:delText>
        </w:r>
        <w:r w:rsidR="009B7190" w:rsidRPr="00563380" w:rsidDel="00EC10F3">
          <w:delText xml:space="preserve"> the change in body </w:delText>
        </w:r>
        <w:r w:rsidR="0033046F" w:rsidDel="00EC10F3">
          <w:delText>mass</w:delText>
        </w:r>
        <w:r w:rsidR="0033046F" w:rsidRPr="00563380" w:rsidDel="00EC10F3">
          <w:delText xml:space="preserve"> </w:delText>
        </w:r>
        <w:r w:rsidR="009B7190" w:rsidRPr="00563380" w:rsidDel="00EC10F3">
          <w:delText xml:space="preserve">of </w:delText>
        </w:r>
        <w:r w:rsidR="00684083" w:rsidDel="00EC10F3">
          <w:delText>yearling</w:delText>
        </w:r>
        <w:r w:rsidR="009B7190" w:rsidRPr="00563380" w:rsidDel="00EC10F3">
          <w:delText xml:space="preserve"> Alpine chamois in relation to warming temperatures. </w:delText>
        </w:r>
      </w:del>
      <w:r w:rsidR="006D64FA">
        <w:t>O</w:t>
      </w:r>
      <w:r w:rsidR="006D64FA" w:rsidRPr="00563380">
        <w:t>ur results indicated a decrease in body mass</w:t>
      </w:r>
      <w:r w:rsidR="006D64FA">
        <w:t xml:space="preserve"> of almost 3kg</w:t>
      </w:r>
      <w:r w:rsidR="006D64FA" w:rsidRPr="00563380">
        <w:t xml:space="preserve"> </w:t>
      </w:r>
      <w:commentRangeStart w:id="75"/>
      <w:commentRangeEnd w:id="75"/>
      <w:r w:rsidR="006D64FA">
        <w:rPr>
          <w:rStyle w:val="CommentReference"/>
          <w:color w:val="auto"/>
          <w:lang w:val="en-US" w:eastAsia="en-US"/>
        </w:rPr>
        <w:commentReference w:id="75"/>
      </w:r>
      <w:r w:rsidR="006D64FA" w:rsidRPr="00563380">
        <w:t>and an increase in the mean ambient temperature</w:t>
      </w:r>
      <w:r w:rsidR="006D64FA">
        <w:t xml:space="preserve"> of ca. 1.7°C</w:t>
      </w:r>
      <w:r w:rsidR="006D64FA" w:rsidRPr="00563380">
        <w:t xml:space="preserve"> </w:t>
      </w:r>
      <w:r w:rsidR="006D64FA">
        <w:t>between late spring and early summer</w:t>
      </w:r>
      <w:r w:rsidR="006D64FA" w:rsidRPr="00563380">
        <w:t xml:space="preserve"> during the 27 years of this study (1992-2018)</w:t>
      </w:r>
      <w:ins w:id="76" w:author="Giulia Masoero" w:date="2023-04-20T13:05:00Z">
        <w:r>
          <w:t>, supporting what f</w:t>
        </w:r>
      </w:ins>
      <w:ins w:id="77" w:author="Giulia Masoero" w:date="2023-04-20T13:06:00Z">
        <w:r>
          <w:t>ound in</w:t>
        </w:r>
        <w:r w:rsidRPr="00EC10F3">
          <w:t xml:space="preserve"> </w:t>
        </w:r>
        <w:r w:rsidRPr="00563380">
          <w:t xml:space="preserve">adults and </w:t>
        </w:r>
        <w:r>
          <w:t>yearling</w:t>
        </w:r>
        <w:r w:rsidRPr="00563380">
          <w:t xml:space="preserve">s </w:t>
        </w:r>
        <w:r w:rsidRPr="00563380">
          <w:fldChar w:fldCharType="begin"/>
        </w:r>
        <w:r>
          <w:instrText xml:space="preserve"> ADDIN ZOTERO_ITEM CSL_CITATION {"citationID":"3LUCd7K2","properties":{"formattedCitation":"[16,21,22]","plainCitation":"[16,21,22]","noteIndex":0},"citationItems":[{"id":3523,"uris":["http://zotero.org/users/3388363/items/AUBWR9MN"],"itemData":{"id":3523,"type":"article-journal","abstract":"Environmental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Pr>
            <w:noProof/>
          </w:rPr>
          <w:t>[16,21,22]</w:t>
        </w:r>
        <w:r w:rsidRPr="00563380">
          <w:fldChar w:fldCharType="end"/>
        </w:r>
      </w:ins>
      <w:r w:rsidR="006D64FA" w:rsidRPr="00563380">
        <w:t>.</w:t>
      </w:r>
      <w:r w:rsidR="006D64FA">
        <w:t xml:space="preserve"> </w:t>
      </w:r>
      <w:ins w:id="78" w:author="Giulia Masoero" w:date="2023-04-20T13:04:00Z">
        <w:r w:rsidRPr="00563380">
          <w:t xml:space="preserve">With this study, we make a further step </w:t>
        </w:r>
        <w:r>
          <w:t xml:space="preserve">by </w:t>
        </w:r>
      </w:ins>
      <w:del w:id="79" w:author="Giulia Masoero" w:date="2023-04-20T13:04:00Z">
        <w:r w:rsidR="009B7190" w:rsidRPr="00563380" w:rsidDel="00EC10F3">
          <w:delText xml:space="preserve">Our analyses </w:delText>
        </w:r>
      </w:del>
      <w:del w:id="80" w:author="Giulia Masoero" w:date="2023-04-20T13:07:00Z">
        <w:r w:rsidR="009B7190" w:rsidRPr="00563380" w:rsidDel="00EC10F3">
          <w:delText>identifi</w:delText>
        </w:r>
      </w:del>
      <w:ins w:id="81" w:author="Giulia Masoero" w:date="2023-04-20T13:07:00Z">
        <w:r w:rsidR="00274702">
          <w:t xml:space="preserve">assessing that </w:t>
        </w:r>
        <w:r w:rsidR="00274702" w:rsidRPr="00563380">
          <w:t>the temperatures</w:t>
        </w:r>
      </w:ins>
      <w:ins w:id="82" w:author="Giulia Masoero" w:date="2023-04-20T13:08:00Z">
        <w:r w:rsidR="00274702">
          <w:t xml:space="preserve"> </w:t>
        </w:r>
        <w:r w:rsidR="00274702" w:rsidRPr="00563380">
          <w:t xml:space="preserve">during </w:t>
        </w:r>
        <w:r w:rsidR="00274702">
          <w:t>late spring and early summer</w:t>
        </w:r>
      </w:ins>
      <w:ins w:id="83" w:author="Giulia Masoero" w:date="2023-04-20T13:07:00Z">
        <w:r w:rsidR="00274702" w:rsidRPr="00563380">
          <w:t xml:space="preserve"> around </w:t>
        </w:r>
        <w:r w:rsidR="00274702">
          <w:t>c</w:t>
        </w:r>
        <w:r w:rsidR="00274702" w:rsidRPr="00563380">
          <w:t xml:space="preserve">hamois birth </w:t>
        </w:r>
      </w:ins>
      <w:ins w:id="84" w:author="Giulia Masoero" w:date="2023-04-20T13:08:00Z">
        <w:r w:rsidR="00274702">
          <w:t>and lactation</w:t>
        </w:r>
      </w:ins>
      <w:ins w:id="85" w:author="Giulia Masoero" w:date="2023-04-20T13:07:00Z">
        <w:r w:rsidR="00274702" w:rsidRPr="00563380">
          <w:t xml:space="preserve"> </w:t>
        </w:r>
        <w:r w:rsidR="00274702">
          <w:t xml:space="preserve">and when they are 1 year </w:t>
        </w:r>
      </w:ins>
      <w:ins w:id="86" w:author="Giulia Masoero" w:date="2023-04-20T13:08:00Z">
        <w:r w:rsidR="00274702">
          <w:t>of age</w:t>
        </w:r>
      </w:ins>
      <w:ins w:id="87" w:author="Giulia Masoero" w:date="2023-04-20T13:07:00Z">
        <w:r w:rsidR="00274702">
          <w:t xml:space="preserve">, </w:t>
        </w:r>
        <w:r w:rsidR="00274702" w:rsidRPr="00563380">
          <w:t>are crucial for the development of individuals</w:t>
        </w:r>
        <w:r w:rsidR="00274702">
          <w:t>.</w:t>
        </w:r>
      </w:ins>
      <w:ins w:id="88" w:author="Giulia Masoero" w:date="2023-04-20T13:09:00Z">
        <w:r w:rsidR="00274702" w:rsidRPr="00274702">
          <w:rPr>
            <w:color w:val="auto"/>
          </w:rPr>
          <w:t xml:space="preserve"> </w:t>
        </w:r>
        <w:r w:rsidR="00274702">
          <w:rPr>
            <w:color w:val="auto"/>
          </w:rPr>
          <w:t>O</w:t>
        </w:r>
        <w:r w:rsidR="00274702" w:rsidRPr="00563380">
          <w:rPr>
            <w:color w:val="auto"/>
          </w:rPr>
          <w:t>ur study supports th</w:t>
        </w:r>
        <w:r w:rsidR="00274702">
          <w:rPr>
            <w:color w:val="auto"/>
          </w:rPr>
          <w:t>e</w:t>
        </w:r>
        <w:r w:rsidR="00274702" w:rsidRPr="00563380">
          <w:rPr>
            <w:color w:val="auto"/>
          </w:rPr>
          <w:t xml:space="preserve"> hypothesis that spring-summer temperatures are more </w:t>
        </w:r>
        <w:r w:rsidR="00274702">
          <w:rPr>
            <w:color w:val="auto"/>
          </w:rPr>
          <w:t>critical</w:t>
        </w:r>
        <w:r w:rsidR="00274702" w:rsidRPr="00563380">
          <w:rPr>
            <w:color w:val="auto"/>
          </w:rPr>
          <w:t xml:space="preserve"> than winter temperatures </w:t>
        </w:r>
        <w:r w:rsidR="00274702">
          <w:rPr>
            <w:color w:val="auto"/>
          </w:rPr>
          <w:t>regarding</w:t>
        </w:r>
        <w:r w:rsidR="00274702" w:rsidRPr="00563380">
          <w:rPr>
            <w:color w:val="auto"/>
          </w:rPr>
          <w:t xml:space="preserve"> phenotypic changes in seasonal environments </w:t>
        </w:r>
        <w:r w:rsidR="00274702" w:rsidRPr="00563380">
          <w:rPr>
            <w:color w:val="auto"/>
          </w:rPr>
          <w:fldChar w:fldCharType="begin"/>
        </w:r>
        <w:r w:rsidR="00274702">
          <w:rPr>
            <w:color w:val="auto"/>
          </w:rPr>
          <w:instrText xml:space="preserve"> ADDIN ZOTERO_ITEM CSL_CITATION {"citationID":"JCP2L2qr","properties":{"formattedCitation":"[11,38]","plainCitation":"[11,38]","noteIndex":0},"citationItems":[{"id":3494,"uris":["http://zotero.org/users/3388363/items/KLQZZ64T"],"itemData":{"id":3494,"type":"article-journal","container-title":"Ecological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274702" w:rsidRPr="00563380">
          <w:rPr>
            <w:color w:val="auto"/>
          </w:rPr>
          <w:fldChar w:fldCharType="separate"/>
        </w:r>
        <w:r w:rsidR="00274702">
          <w:rPr>
            <w:color w:val="auto"/>
          </w:rPr>
          <w:t>[11,38]</w:t>
        </w:r>
        <w:r w:rsidR="00274702" w:rsidRPr="00563380">
          <w:rPr>
            <w:color w:val="auto"/>
          </w:rPr>
          <w:fldChar w:fldCharType="end"/>
        </w:r>
      </w:ins>
      <w:ins w:id="89" w:author="Giulia Masoero" w:date="2023-04-20T13:10:00Z">
        <w:r w:rsidR="00274702">
          <w:rPr>
            <w:color w:val="auto"/>
          </w:rPr>
          <w:t>,</w:t>
        </w:r>
      </w:ins>
      <w:ins w:id="90" w:author="Giulia Masoero" w:date="2023-04-20T13:09:00Z">
        <w:r w:rsidR="00274702">
          <w:rPr>
            <w:color w:val="auto"/>
          </w:rPr>
          <w:t xml:space="preserve"> but </w:t>
        </w:r>
      </w:ins>
      <w:ins w:id="91" w:author="Giulia Masoero" w:date="2023-04-20T13:10:00Z">
        <w:r w:rsidR="00274702" w:rsidRPr="00563380">
          <w:t>make a further step by revealing that the critical period for chamois growth</w:t>
        </w:r>
      </w:ins>
      <w:ins w:id="92" w:author="Giulia Masoero" w:date="2023-04-20T13:09:00Z">
        <w:r w:rsidR="00274702" w:rsidRPr="00563380">
          <w:rPr>
            <w:color w:val="auto"/>
          </w:rPr>
          <w:t>.</w:t>
        </w:r>
      </w:ins>
    </w:p>
    <w:p w14:paraId="7D0D43BA" w14:textId="646182B1" w:rsidR="00213D7D" w:rsidRPr="00563380" w:rsidDel="00274702" w:rsidRDefault="009B7190" w:rsidP="00DA1F7C">
      <w:pPr>
        <w:pStyle w:val="Default"/>
        <w:spacing w:before="120" w:after="120" w:line="360" w:lineRule="auto"/>
        <w:rPr>
          <w:del w:id="93" w:author="Giulia Masoero" w:date="2023-04-20T13:10:00Z"/>
        </w:rPr>
        <w:pPrChange w:id="94" w:author="Giulia Masoero" w:date="2023-05-04T16:29:00Z">
          <w:pPr>
            <w:pStyle w:val="Default"/>
            <w:spacing w:before="120" w:after="120" w:line="360" w:lineRule="auto"/>
          </w:pPr>
        </w:pPrChange>
      </w:pPr>
      <w:del w:id="95" w:author="Giulia Masoero" w:date="2023-04-20T13:04:00Z">
        <w:r w:rsidRPr="00563380" w:rsidDel="00EC10F3">
          <w:delText>ed</w:delText>
        </w:r>
      </w:del>
      <w:del w:id="96" w:author="Giulia Masoero" w:date="2023-04-20T13:10:00Z">
        <w:r w:rsidR="00D31D1C" w:rsidDel="00274702">
          <w:delText xml:space="preserve"> two</w:delText>
        </w:r>
        <w:r w:rsidR="00360FCD" w:rsidRPr="00563380" w:rsidDel="00274702">
          <w:delText xml:space="preserve"> 2-month </w:delText>
        </w:r>
        <w:r w:rsidRPr="00563380" w:rsidDel="00274702">
          <w:delText>window</w:delText>
        </w:r>
        <w:r w:rsidR="00A21711" w:rsidDel="00274702">
          <w:delText>s</w:delText>
        </w:r>
        <w:r w:rsidR="00360FCD" w:rsidRPr="00563380" w:rsidDel="00274702">
          <w:delText xml:space="preserve"> during </w:delText>
        </w:r>
        <w:r w:rsidR="00D31D1C" w:rsidDel="00274702">
          <w:delText>late spring and early summer</w:delText>
        </w:r>
        <w:r w:rsidR="00360FCD" w:rsidRPr="00563380" w:rsidDel="00274702">
          <w:delText xml:space="preserve"> of the </w:delText>
        </w:r>
        <w:r w:rsidR="00D31D1C" w:rsidDel="00274702">
          <w:delText>birth</w:delText>
        </w:r>
        <w:r w:rsidR="00360FCD" w:rsidRPr="00563380" w:rsidDel="00274702">
          <w:delText xml:space="preserve"> year</w:delText>
        </w:r>
        <w:r w:rsidR="00D31D1C" w:rsidDel="00274702">
          <w:delText xml:space="preserve"> and of the harvest year</w:delText>
        </w:r>
        <w:r w:rsidRPr="00563380" w:rsidDel="00274702">
          <w:delText xml:space="preserve"> as the most </w:delText>
        </w:r>
        <w:r w:rsidR="00807A4B" w:rsidDel="00274702">
          <w:delText>influential</w:delText>
        </w:r>
        <w:r w:rsidR="00807A4B" w:rsidRPr="00563380" w:rsidDel="00274702">
          <w:delText xml:space="preserve"> </w:delText>
        </w:r>
        <w:r w:rsidRPr="00563380" w:rsidDel="00274702">
          <w:delText>period</w:delText>
        </w:r>
        <w:r w:rsidR="00D31D1C" w:rsidDel="00274702">
          <w:delText>s</w:delText>
        </w:r>
        <w:r w:rsidRPr="00563380" w:rsidDel="00274702">
          <w:delText xml:space="preserve"> </w:delText>
        </w:r>
        <w:r w:rsidR="00D31D1C" w:rsidDel="00274702">
          <w:delText xml:space="preserve">for </w:delText>
        </w:r>
        <w:r w:rsidRPr="00563380" w:rsidDel="00274702">
          <w:delText xml:space="preserve">determining the body </w:delText>
        </w:r>
        <w:r w:rsidR="0033046F" w:rsidDel="00274702">
          <w:delText>mass</w:delText>
        </w:r>
        <w:r w:rsidR="0033046F" w:rsidRPr="00563380" w:rsidDel="00274702">
          <w:delText xml:space="preserve"> </w:delText>
        </w:r>
        <w:r w:rsidRPr="00563380" w:rsidDel="00274702">
          <w:delText>at 1.5 years of age.</w:delText>
        </w:r>
        <w:r w:rsidR="00360FCD" w:rsidRPr="00563380" w:rsidDel="00274702">
          <w:delText xml:space="preserve"> </w:delText>
        </w:r>
      </w:del>
      <w:del w:id="97" w:author="Giulia Masoero" w:date="2023-04-20T13:04:00Z">
        <w:r w:rsidR="006D64FA" w:rsidDel="00EC10F3">
          <w:delText>Lastly, w</w:delText>
        </w:r>
        <w:commentRangeStart w:id="98"/>
        <w:r w:rsidR="001A49AF" w:rsidRPr="00563380" w:rsidDel="00EC10F3">
          <w:delText xml:space="preserve">e </w:delText>
        </w:r>
        <w:r w:rsidR="00512DC8" w:rsidDel="00EC10F3">
          <w:delText xml:space="preserve">also </w:delText>
        </w:r>
        <w:r w:rsidR="001A49AF" w:rsidRPr="00563380" w:rsidDel="00EC10F3">
          <w:delText xml:space="preserve">found that chamois </w:delText>
        </w:r>
        <w:r w:rsidR="00CD4E89" w:rsidRPr="00563380" w:rsidDel="00EC10F3">
          <w:delText>harvested</w:delText>
        </w:r>
        <w:r w:rsidR="001A49AF" w:rsidRPr="00563380" w:rsidDel="00EC10F3">
          <w:delText xml:space="preserve"> at higher elevations were </w:delText>
        </w:r>
        <w:r w:rsidR="00590A82" w:rsidDel="00EC10F3">
          <w:delText>heavier</w:delText>
        </w:r>
        <w:r w:rsidR="001A49AF" w:rsidRPr="00563380" w:rsidDel="00EC10F3">
          <w:delText xml:space="preserve"> than the ones at lower elevations</w:delText>
        </w:r>
        <w:r w:rsidR="006D64FA" w:rsidDel="00EC10F3">
          <w:delText xml:space="preserve"> and</w:delText>
        </w:r>
        <w:commentRangeEnd w:id="98"/>
        <w:r w:rsidR="00F42891" w:rsidDel="00EC10F3">
          <w:rPr>
            <w:rStyle w:val="CommentReference"/>
            <w:color w:val="auto"/>
            <w:lang w:val="en-US" w:eastAsia="en-US"/>
          </w:rPr>
          <w:commentReference w:id="98"/>
        </w:r>
        <w:r w:rsidR="00213061" w:rsidRPr="00563380" w:rsidDel="00EC10F3">
          <w:delText xml:space="preserve"> showed sexual dimorphism in </w:delText>
        </w:r>
        <w:r w:rsidR="0033046F" w:rsidDel="00EC10F3">
          <w:delText>mass</w:delText>
        </w:r>
        <w:r w:rsidR="0033046F" w:rsidRPr="00563380" w:rsidDel="00EC10F3">
          <w:delText xml:space="preserve"> </w:delText>
        </w:r>
        <w:r w:rsidR="00213061" w:rsidRPr="00563380" w:rsidDel="00EC10F3">
          <w:delText xml:space="preserve">already apparent in </w:delText>
        </w:r>
        <w:r w:rsidR="00684083" w:rsidDel="00EC10F3">
          <w:delText>yearling</w:delText>
        </w:r>
        <w:r w:rsidR="00213061" w:rsidRPr="00563380" w:rsidDel="00EC10F3">
          <w:delText>s.</w:delText>
        </w:r>
      </w:del>
    </w:p>
    <w:p w14:paraId="436BD12D" w14:textId="7BDADA7F" w:rsidR="00A404C4" w:rsidRPr="00563380" w:rsidDel="00274702" w:rsidRDefault="00F4048D" w:rsidP="00DA1F7C">
      <w:pPr>
        <w:pStyle w:val="Default"/>
        <w:spacing w:before="120" w:after="120" w:line="360" w:lineRule="auto"/>
        <w:ind w:firstLine="426"/>
        <w:rPr>
          <w:del w:id="99" w:author="Giulia Masoero" w:date="2023-04-20T13:10:00Z"/>
        </w:rPr>
        <w:pPrChange w:id="100" w:author="Giulia Masoero" w:date="2023-05-04T16:29:00Z">
          <w:pPr>
            <w:pStyle w:val="Default"/>
            <w:spacing w:before="120" w:after="120" w:line="360" w:lineRule="auto"/>
            <w:ind w:firstLine="426"/>
          </w:pPr>
        </w:pPrChange>
      </w:pPr>
      <w:del w:id="101" w:author="Giulia Masoero" w:date="2023-04-20T13:10:00Z">
        <w:r w:rsidRPr="00563380" w:rsidDel="00274702">
          <w:delText xml:space="preserve">Here we showed a marked </w:delText>
        </w:r>
        <w:r w:rsidR="00780954" w:rsidDel="00274702">
          <w:delText>decrease in body mass of yearling chamois in relationship to</w:delText>
        </w:r>
        <w:r w:rsidRPr="00563380" w:rsidDel="00274702">
          <w:delText xml:space="preserve"> </w:delText>
        </w:r>
        <w:r w:rsidR="00780954" w:rsidDel="00274702">
          <w:delText xml:space="preserve">an increase </w:delText>
        </w:r>
        <w:r w:rsidRPr="00563380" w:rsidDel="00274702">
          <w:delText xml:space="preserve">temperature during a critical </w:delText>
        </w:r>
        <w:r w:rsidR="00590A82" w:rsidDel="00274702">
          <w:delText>time</w:delText>
        </w:r>
        <w:r w:rsidRPr="00563380" w:rsidDel="00274702">
          <w:delText xml:space="preserve"> for </w:delText>
        </w:r>
        <w:r w:rsidR="00780954" w:rsidDel="00274702">
          <w:delText>their</w:delText>
        </w:r>
        <w:r w:rsidRPr="00563380" w:rsidDel="00274702">
          <w:delText xml:space="preserve"> growth. Previous studies have </w:delText>
        </w:r>
        <w:r w:rsidR="00590A82" w:rsidDel="00274702">
          <w:delText xml:space="preserve">reported a negative temporal trend in the body </w:delText>
        </w:r>
        <w:r w:rsidR="0033046F" w:rsidDel="00274702">
          <w:delText xml:space="preserve">mass </w:delText>
        </w:r>
        <w:r w:rsidR="00590A82" w:rsidDel="00274702">
          <w:delText xml:space="preserve">of </w:delText>
        </w:r>
        <w:r w:rsidR="007C45DE" w:rsidDel="00274702">
          <w:delText>A</w:delText>
        </w:r>
        <w:r w:rsidR="00590A82" w:rsidDel="00274702">
          <w:delText xml:space="preserve">lpine chamois in relation to the rising temperatures </w:delText>
        </w:r>
        <w:r w:rsidRPr="00563380" w:rsidDel="00274702">
          <w:delText xml:space="preserve">in adults and </w:delText>
        </w:r>
        <w:r w:rsidR="00684083" w:rsidDel="00274702">
          <w:delText>yearling</w:delText>
        </w:r>
        <w:r w:rsidRPr="00563380" w:rsidDel="00274702">
          <w:delText xml:space="preserve">s </w:delText>
        </w:r>
        <w:r w:rsidRPr="00563380" w:rsidDel="00274702">
          <w:fldChar w:fldCharType="begin"/>
        </w:r>
        <w:r w:rsidR="00264B62" w:rsidDel="00274702">
          <w:delInstrText xml:space="preserve"> ADDIN ZOTERO_ITEM CSL_CITATION {"citationID":"3LUCd7K2","properties":{"formattedCitation":"[16,21,22]","plainCitation":"[16,21,22]","noteIndex":0},"citationItems":[{"id":3523,"uris":["http://zotero.org/users/3388363/items/AUBWR9MN"],"itemData":{"id":3523,"type":"article-journal","abstract":"Environmental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delInstrText>
        </w:r>
        <w:r w:rsidRPr="00563380" w:rsidDel="00274702">
          <w:fldChar w:fldCharType="separate"/>
        </w:r>
        <w:r w:rsidR="00264B62" w:rsidDel="00274702">
          <w:rPr>
            <w:noProof/>
          </w:rPr>
          <w:delText>[16,21,22]</w:delText>
        </w:r>
        <w:r w:rsidRPr="00563380" w:rsidDel="00274702">
          <w:fldChar w:fldCharType="end"/>
        </w:r>
        <w:r w:rsidRPr="00563380" w:rsidDel="00274702">
          <w:delText>.</w:delText>
        </w:r>
        <w:r w:rsidR="00D003FA" w:rsidDel="00274702">
          <w:delText xml:space="preserve"> </w:delText>
        </w:r>
        <w:r w:rsidR="00D003FA" w:rsidDel="00274702">
          <w:rPr>
            <w:color w:val="auto"/>
          </w:rPr>
          <w:delText>O</w:delText>
        </w:r>
        <w:r w:rsidR="00D003FA" w:rsidRPr="00563380" w:rsidDel="00274702">
          <w:rPr>
            <w:color w:val="auto"/>
          </w:rPr>
          <w:delText>ur study supports th</w:delText>
        </w:r>
        <w:r w:rsidR="00D003FA" w:rsidDel="00274702">
          <w:rPr>
            <w:color w:val="auto"/>
          </w:rPr>
          <w:delText>e</w:delText>
        </w:r>
        <w:r w:rsidR="00D003FA" w:rsidRPr="00563380" w:rsidDel="00274702">
          <w:rPr>
            <w:color w:val="auto"/>
          </w:rPr>
          <w:delText xml:space="preserve"> hypothesis</w:delText>
        </w:r>
        <w:r w:rsidR="00D003FA" w:rsidRPr="00563380" w:rsidDel="00274702">
          <w:rPr>
            <w:color w:val="auto"/>
          </w:rPr>
          <w:delText xml:space="preserve"> </w:delText>
        </w:r>
        <w:r w:rsidR="00D003FA" w:rsidRPr="00563380" w:rsidDel="00274702">
          <w:rPr>
            <w:color w:val="auto"/>
          </w:rPr>
          <w:delText xml:space="preserve">that spring-summer temperatures are more </w:delText>
        </w:r>
        <w:r w:rsidR="00D003FA" w:rsidDel="00274702">
          <w:rPr>
            <w:color w:val="auto"/>
          </w:rPr>
          <w:delText>critical</w:delText>
        </w:r>
        <w:r w:rsidR="00D003FA" w:rsidRPr="00563380" w:rsidDel="00274702">
          <w:rPr>
            <w:color w:val="auto"/>
          </w:rPr>
          <w:delText xml:space="preserve"> than winter temperatures </w:delText>
        </w:r>
        <w:r w:rsidR="00D003FA" w:rsidDel="00274702">
          <w:rPr>
            <w:color w:val="auto"/>
          </w:rPr>
          <w:delText>regarding</w:delText>
        </w:r>
        <w:r w:rsidR="00D003FA" w:rsidRPr="00563380" w:rsidDel="00274702">
          <w:rPr>
            <w:color w:val="auto"/>
          </w:rPr>
          <w:delText xml:space="preserve"> phenotypic changes in seasonal environments </w:delText>
        </w:r>
        <w:r w:rsidR="00D003FA" w:rsidRPr="00563380" w:rsidDel="00274702">
          <w:rPr>
            <w:color w:val="auto"/>
          </w:rPr>
          <w:fldChar w:fldCharType="begin"/>
        </w:r>
        <w:r w:rsidR="0099637C" w:rsidDel="00274702">
          <w:rPr>
            <w:color w:val="auto"/>
          </w:rPr>
          <w:delInstrText xml:space="preserve"> ADDIN ZOTERO_ITEM CSL_CITATION {"citationID":"JCP2L2qr","properties":{"formattedCitation":"[11,38]","plainCitation":"[11,38]","noteIndex":0},"citationItems":[{"id":3494,"uris":["http://zotero.org/users/3388363/items/KLQZZ64T"],"itemData":{"id":3494,"type":"article-journal","container-title":"Ecological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delInstrText>
        </w:r>
        <w:r w:rsidR="00D003FA" w:rsidRPr="00563380" w:rsidDel="00274702">
          <w:rPr>
            <w:color w:val="auto"/>
          </w:rPr>
          <w:fldChar w:fldCharType="separate"/>
        </w:r>
        <w:r w:rsidR="0099637C" w:rsidDel="00274702">
          <w:rPr>
            <w:color w:val="auto"/>
          </w:rPr>
          <w:delText>[11,38]</w:delText>
        </w:r>
        <w:r w:rsidR="00D003FA" w:rsidRPr="00563380" w:rsidDel="00274702">
          <w:rPr>
            <w:color w:val="auto"/>
          </w:rPr>
          <w:fldChar w:fldCharType="end"/>
        </w:r>
        <w:r w:rsidR="00D003FA" w:rsidRPr="00563380" w:rsidDel="00274702">
          <w:rPr>
            <w:color w:val="auto"/>
          </w:rPr>
          <w:delText xml:space="preserve">. </w:delText>
        </w:r>
        <w:r w:rsidR="00D003FA" w:rsidDel="00274702">
          <w:delText xml:space="preserve">We also show </w:delText>
        </w:r>
        <w:r w:rsidR="00D003FA" w:rsidRPr="00563380" w:rsidDel="00274702">
          <w:delText xml:space="preserve">that the temperatures around </w:delText>
        </w:r>
        <w:r w:rsidR="00D003FA" w:rsidDel="00274702">
          <w:delText>c</w:delText>
        </w:r>
        <w:r w:rsidR="00D003FA" w:rsidRPr="00563380" w:rsidDel="00274702">
          <w:delText>hamois birth (9</w:delText>
        </w:r>
        <w:r w:rsidR="00D003FA" w:rsidRPr="00563380" w:rsidDel="00274702">
          <w:rPr>
            <w:vertAlign w:val="superscript"/>
          </w:rPr>
          <w:delText>th</w:delText>
        </w:r>
        <w:r w:rsidR="00D003FA" w:rsidRPr="00563380" w:rsidDel="00274702">
          <w:delText xml:space="preserve"> of May </w:delText>
        </w:r>
        <w:r w:rsidR="00D003FA" w:rsidDel="00274702">
          <w:delText xml:space="preserve">- </w:delText>
        </w:r>
        <w:r w:rsidR="00D003FA" w:rsidRPr="00563380" w:rsidDel="00274702">
          <w:delText>2</w:delText>
        </w:r>
        <w:r w:rsidR="00D003FA" w:rsidRPr="00563380" w:rsidDel="00274702">
          <w:rPr>
            <w:vertAlign w:val="superscript"/>
          </w:rPr>
          <w:delText>nd</w:delText>
        </w:r>
        <w:r w:rsidR="00D003FA" w:rsidRPr="00563380" w:rsidDel="00274702">
          <w:delText xml:space="preserve"> of July) </w:delText>
        </w:r>
        <w:r w:rsidR="00D003FA" w:rsidDel="00274702">
          <w:delText>and when they are 1 year old</w:delText>
        </w:r>
        <w:r w:rsidR="00D003FA" w:rsidRPr="00863E99" w:rsidDel="00274702">
          <w:delText xml:space="preserve"> </w:delText>
        </w:r>
        <w:r w:rsidR="00D003FA" w:rsidRPr="00563380" w:rsidDel="00274702">
          <w:delText>(</w:delText>
        </w:r>
        <w:r w:rsidR="00D003FA" w:rsidDel="00274702">
          <w:delText xml:space="preserve"> </w:delText>
        </w:r>
        <w:r w:rsidR="00D003FA" w:rsidRPr="00563380" w:rsidDel="00274702">
          <w:delText>2</w:delText>
        </w:r>
        <w:r w:rsidR="00D003FA" w:rsidRPr="00563380" w:rsidDel="00274702">
          <w:rPr>
            <w:vertAlign w:val="superscript"/>
          </w:rPr>
          <w:delText>nd</w:delText>
        </w:r>
        <w:r w:rsidR="00D003FA" w:rsidRPr="00563380" w:rsidDel="00274702">
          <w:delText xml:space="preserve"> of May </w:delText>
        </w:r>
        <w:r w:rsidR="00D003FA" w:rsidDel="00274702">
          <w:delText>-21</w:delText>
        </w:r>
        <w:r w:rsidR="00D003FA" w:rsidRPr="00863E99" w:rsidDel="00274702">
          <w:rPr>
            <w:vertAlign w:val="superscript"/>
          </w:rPr>
          <w:delText>st</w:delText>
        </w:r>
        <w:r w:rsidR="00D003FA" w:rsidDel="00274702">
          <w:delText xml:space="preserve"> </w:delText>
        </w:r>
        <w:r w:rsidR="00D003FA" w:rsidRPr="00563380" w:rsidDel="00274702">
          <w:delText>of July)</w:delText>
        </w:r>
        <w:r w:rsidR="00D003FA" w:rsidDel="00274702">
          <w:delText xml:space="preserve">, </w:delText>
        </w:r>
        <w:r w:rsidR="00D003FA" w:rsidRPr="00563380" w:rsidDel="00274702">
          <w:delText>are crucial for the development of individuals</w:delText>
        </w:r>
        <w:r w:rsidR="00D003FA" w:rsidDel="00274702">
          <w:delText>.</w:delText>
        </w:r>
        <w:r w:rsidRPr="00563380" w:rsidDel="00274702">
          <w:delText xml:space="preserve"> </w:delText>
        </w:r>
        <w:commentRangeStart w:id="102"/>
        <w:r w:rsidRPr="00563380" w:rsidDel="00274702">
          <w:delText xml:space="preserve">With this study, we </w:delText>
        </w:r>
        <w:r w:rsidR="00D003FA" w:rsidDel="00274702">
          <w:delText>therefore</w:delText>
        </w:r>
        <w:r w:rsidRPr="00563380" w:rsidDel="00274702">
          <w:delText xml:space="preserve"> make a further step by revealing that the critical period for chamois growth is during lactation and by suggesting that climatic conditions, and therefore forage availability and quality, when chamois </w:delText>
        </w:r>
        <w:r w:rsidR="000D3C8B" w:rsidDel="00274702">
          <w:delText xml:space="preserve">mothers </w:delText>
        </w:r>
        <w:r w:rsidR="00CF698F" w:rsidDel="00274702">
          <w:delText>lactate</w:delText>
        </w:r>
        <w:r w:rsidRPr="00563380" w:rsidDel="00274702">
          <w:delText xml:space="preserve"> are fundamental </w:delText>
        </w:r>
        <w:r w:rsidR="000D3C8B" w:rsidDel="00274702">
          <w:delText>for</w:delText>
        </w:r>
        <w:r w:rsidR="009A36E8" w:rsidDel="00274702">
          <w:delText xml:space="preserve"> the</w:delText>
        </w:r>
        <w:r w:rsidRPr="00563380" w:rsidDel="00274702">
          <w:delText xml:space="preserve"> development of young ungulates.</w:delText>
        </w:r>
        <w:commentRangeEnd w:id="102"/>
        <w:r w:rsidR="00543B75" w:rsidDel="00274702">
          <w:rPr>
            <w:rStyle w:val="CommentReference"/>
            <w:color w:val="auto"/>
            <w:lang w:val="en-US" w:eastAsia="en-US"/>
          </w:rPr>
          <w:commentReference w:id="102"/>
        </w:r>
      </w:del>
    </w:p>
    <w:p w14:paraId="440A80C7" w14:textId="556E7733" w:rsidR="00213D7D" w:rsidRPr="000F3688" w:rsidRDefault="00A404C4" w:rsidP="00DA1F7C">
      <w:pPr>
        <w:pStyle w:val="Default"/>
        <w:spacing w:before="120" w:after="120" w:line="360" w:lineRule="auto"/>
        <w:ind w:firstLine="426"/>
      </w:pPr>
      <w:r w:rsidRPr="00563380">
        <w:t>Climate change can affect chamois growth</w:t>
      </w:r>
      <w:r w:rsidR="00F4048D" w:rsidRPr="00563380">
        <w:t xml:space="preserve"> in several ways</w:t>
      </w:r>
      <w:r w:rsidR="000F3688">
        <w:t>.</w:t>
      </w:r>
      <w:r w:rsidR="00F4048D" w:rsidRPr="00563380">
        <w:t xml:space="preserve"> </w:t>
      </w:r>
      <w:r w:rsidR="000F3688">
        <w:t>F</w:t>
      </w:r>
      <w:r w:rsidR="00F4048D" w:rsidRPr="00563380">
        <w:t>irst</w:t>
      </w:r>
      <w:r w:rsidR="000F3688">
        <w:t>,</w:t>
      </w:r>
      <w:r w:rsidRPr="00563380">
        <w:t xml:space="preserve"> by influencing the phenology of the plants they feed upon</w:t>
      </w:r>
      <w:r w:rsidR="000F3688">
        <w:t>,</w:t>
      </w:r>
      <w:r w:rsidRPr="00563380">
        <w:t xml:space="preserve"> </w:t>
      </w:r>
      <w:r w:rsidR="009A3E5E" w:rsidRPr="00563380">
        <w:t>births of chamois no longer coincide with the highest peak of vegetation growth</w:t>
      </w:r>
      <w:r w:rsidR="00213061" w:rsidRPr="00563380">
        <w:t xml:space="preserve"> </w:t>
      </w:r>
      <w:r w:rsidR="000F3688" w:rsidRPr="00563380">
        <w:t>as a result of the rising temperatures</w:t>
      </w:r>
      <w:r w:rsidR="000F3688" w:rsidRPr="00563380">
        <w:t xml:space="preserve"> </w:t>
      </w:r>
      <w:r w:rsidR="00213061" w:rsidRPr="00563380">
        <w:fldChar w:fldCharType="begin"/>
      </w:r>
      <w:r w:rsidR="0099637C">
        <w:instrText xml:space="preserve"> ADDIN ZOTERO_ITEM CSL_CITATION {"citationID":"mSsgixWh","properties":{"formattedCitation":"[39]","plainCitation":"[39]","noteIndex":0},"citationItems":[{"id":3460,"uris":["http://zotero.org/users/3388363/items/HBEDDVJI"],"itemData":{"id":3460,"type":"article-journal","abstract":"Global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rsidRPr="00563380">
        <w:fldChar w:fldCharType="separate"/>
      </w:r>
      <w:r w:rsidR="0099637C">
        <w:rPr>
          <w:noProof/>
        </w:rPr>
        <w:t>[39]</w:t>
      </w:r>
      <w:r w:rsidR="00213061" w:rsidRPr="00563380">
        <w:fldChar w:fldCharType="end"/>
      </w:r>
      <w:r w:rsidR="009A3E5E" w:rsidRPr="00563380">
        <w:t xml:space="preserve">. The lack of resources for the mother during </w:t>
      </w:r>
      <w:r w:rsidR="00AD70A0" w:rsidRPr="00563380">
        <w:t xml:space="preserve">the </w:t>
      </w:r>
      <w:r w:rsidR="009A3E5E" w:rsidRPr="00563380">
        <w:t>lactation period might influence the energy she invests into nursing</w:t>
      </w:r>
      <w:r w:rsidR="0017020A">
        <w:t>,</w:t>
      </w:r>
      <w:r w:rsidR="009A3E5E" w:rsidRPr="00563380">
        <w:t xml:space="preserve"> which may affect </w:t>
      </w:r>
      <w:r w:rsidR="0017020A">
        <w:t xml:space="preserve">the </w:t>
      </w:r>
      <w:r w:rsidR="009A3E5E" w:rsidRPr="00563380">
        <w:t xml:space="preserve">kid’s growth. </w:t>
      </w:r>
      <w:r w:rsidR="00213D7D" w:rsidRPr="00563380">
        <w:t xml:space="preserve">Furthermore, it has been suggested that fast </w:t>
      </w:r>
      <w:r w:rsidR="00AD70A0" w:rsidRPr="00563380">
        <w:t xml:space="preserve">phenological </w:t>
      </w:r>
      <w:r w:rsidR="00213D7D" w:rsidRPr="00563380">
        <w:t xml:space="preserve">adaptation to this change is unlikely, as annual birth peaks of herbivores are mainly </w:t>
      </w:r>
      <w:r w:rsidR="00213D7D" w:rsidRPr="00563380">
        <w:lastRenderedPageBreak/>
        <w:t>influenced by the length of days, not by the availability of resources</w:t>
      </w:r>
      <w:r w:rsidR="00AF3556" w:rsidRPr="00563380">
        <w:t xml:space="preserve"> </w:t>
      </w:r>
      <w:r w:rsidR="00AF3556" w:rsidRPr="00563380">
        <w:fldChar w:fldCharType="begin"/>
      </w:r>
      <w:r w:rsidR="0099637C">
        <w: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99637C">
        <w:t>[40]</w:t>
      </w:r>
      <w:r w:rsidR="00AF3556" w:rsidRPr="00563380">
        <w:fldChar w:fldCharType="end"/>
      </w:r>
      <w:r w:rsidR="008F548A" w:rsidRPr="00563380">
        <w:t>.</w:t>
      </w:r>
      <w:r w:rsidR="00213D7D" w:rsidRPr="00563380">
        <w:t xml:space="preserve"> </w:t>
      </w:r>
      <w:r w:rsidR="000F3688">
        <w:t>Second,</w:t>
      </w:r>
      <w:r w:rsidR="000F3688" w:rsidRPr="000F3688">
        <w:rPr>
          <w:color w:val="auto"/>
        </w:rPr>
        <w:t xml:space="preserve"> </w:t>
      </w:r>
      <w:r w:rsidR="000F3688" w:rsidRPr="00563380">
        <w:rPr>
          <w:color w:val="auto"/>
        </w:rPr>
        <w:t xml:space="preserve">ambient temperature can strongly influence the nutrient intake of </w:t>
      </w:r>
      <w:r w:rsidR="000F3688">
        <w:rPr>
          <w:color w:val="auto"/>
        </w:rPr>
        <w:t>yearling</w:t>
      </w:r>
      <w:r w:rsidR="000F3688" w:rsidRPr="00563380">
        <w:rPr>
          <w:color w:val="auto"/>
        </w:rPr>
        <w:t xml:space="preserve"> chamois during growth both by altering the feeding activity </w:t>
      </w:r>
      <w:r w:rsidR="000F3688" w:rsidRPr="00563380">
        <w:rPr>
          <w:color w:val="auto"/>
        </w:rPr>
        <w:fldChar w:fldCharType="begin"/>
      </w:r>
      <w:r w:rsidR="000F3688">
        <w:rPr>
          <w:color w:val="auto"/>
        </w:rPr>
        <w:instrText xml:space="preserve"> ADDIN ZOTERO_ITEM CSL_CITATION {"citationID":"m1A75qZj","properties":{"formattedCitation":"[21]","plainCitation":"[21]","noteIndex":0},"citationItems":[{"id":3502,"uris":["http://zotero.org/users/3388363/items/UI3IDL3Q"],"itemData":{"id":3502,"type":"article-journal","abstract":"Climate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0F3688" w:rsidRPr="00563380">
        <w:rPr>
          <w:color w:val="auto"/>
        </w:rPr>
        <w:fldChar w:fldCharType="separate"/>
      </w:r>
      <w:r w:rsidR="000F3688">
        <w:rPr>
          <w:noProof/>
          <w:color w:val="auto"/>
        </w:rPr>
        <w:t>[21]</w:t>
      </w:r>
      <w:r w:rsidR="000F3688" w:rsidRPr="00563380">
        <w:rPr>
          <w:color w:val="auto"/>
        </w:rPr>
        <w:fldChar w:fldCharType="end"/>
      </w:r>
      <w:r w:rsidR="000F3688" w:rsidRPr="00563380">
        <w:rPr>
          <w:color w:val="auto"/>
        </w:rPr>
        <w:t xml:space="preserve"> of young and adults</w:t>
      </w:r>
      <w:r w:rsidR="000F3688">
        <w:rPr>
          <w:color w:val="auto"/>
        </w:rPr>
        <w:t xml:space="preserve">. </w:t>
      </w:r>
      <w:r w:rsidR="000F3688" w:rsidRPr="00563380">
        <w:rPr>
          <w:color w:val="auto"/>
        </w:rPr>
        <w:t xml:space="preserve">During heat days, chamois have been shown to reduce heat-generating activities (including foraging), likely in an attempt to avoid thermal overload </w:t>
      </w:r>
      <w:r w:rsidR="000F3688" w:rsidRPr="00563380">
        <w:rPr>
          <w:color w:val="auto"/>
        </w:rPr>
        <w:fldChar w:fldCharType="begin"/>
      </w:r>
      <w:r w:rsidR="000F3688">
        <w:rPr>
          <w:color w:val="auto"/>
        </w:rPr>
        <w:instrText xml:space="preserve"> ADDIN ZOTERO_ITEM CSL_CITATION {"citationID":"q7IxQnRn","properties":{"formattedCitation":"[7]","plainCitation":"[7]","noteIndex":0},"citationItems":[{"id":3657,"uris":["http://zotero.org/users/3388363/items/6B4T4DDN"],"itemData":{"id":3657,"type":"article-journal","abstract":"Activity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0F3688" w:rsidRPr="00563380">
        <w:rPr>
          <w:color w:val="auto"/>
        </w:rPr>
        <w:fldChar w:fldCharType="separate"/>
      </w:r>
      <w:r w:rsidR="000F3688">
        <w:rPr>
          <w:noProof/>
          <w:color w:val="auto"/>
        </w:rPr>
        <w:t>[7]</w:t>
      </w:r>
      <w:r w:rsidR="000F3688" w:rsidRPr="00563380">
        <w:rPr>
          <w:color w:val="auto"/>
        </w:rPr>
        <w:fldChar w:fldCharType="end"/>
      </w:r>
      <w:r w:rsidR="000F3688" w:rsidRPr="00563380">
        <w:rPr>
          <w:color w:val="auto"/>
        </w:rPr>
        <w:t>.</w:t>
      </w:r>
      <w:r w:rsidR="00780954" w:rsidRPr="00780954">
        <w:rPr>
          <w:color w:val="auto"/>
        </w:rPr>
        <w:t xml:space="preserve"> </w:t>
      </w:r>
      <w:r w:rsidR="00780954">
        <w:rPr>
          <w:color w:val="auto"/>
        </w:rPr>
        <w:t>Third, c</w:t>
      </w:r>
      <w:r w:rsidR="00780954" w:rsidRPr="00563380">
        <w:rPr>
          <w:color w:val="auto"/>
        </w:rPr>
        <w:t xml:space="preserve">limatic conditions may affect the body reserves of mothers, which in turn can affect the growth of the offspring during gestation </w:t>
      </w:r>
      <w:r w:rsidR="00780954" w:rsidRPr="00563380">
        <w:rPr>
          <w:color w:val="auto"/>
        </w:rPr>
        <w:fldChar w:fldCharType="begin"/>
      </w:r>
      <w:r w:rsidR="0099637C">
        <w:rPr>
          <w:color w:val="auto"/>
        </w:rPr>
        <w:instrText xml:space="preserve"> ADDIN ZOTERO_ITEM CSL_CITATION {"citationID":"b7nFOuiU","properties":{"formattedCitation":"[41]","plainCitation":"[41]","noteIndex":0},"citationItems":[{"id":3484,"uris":["http://zotero.org/users/3388363/items/PHATJ3VA"],"itemData":{"id":3484,"type":"article-journal","abstract":"Heat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780954" w:rsidRPr="00563380">
        <w:rPr>
          <w:color w:val="auto"/>
        </w:rPr>
        <w:fldChar w:fldCharType="separate"/>
      </w:r>
      <w:r w:rsidR="0099637C">
        <w:rPr>
          <w:color w:val="auto"/>
        </w:rPr>
        <w:t>[41]</w:t>
      </w:r>
      <w:r w:rsidR="00780954" w:rsidRPr="00563380">
        <w:rPr>
          <w:color w:val="auto"/>
        </w:rPr>
        <w:fldChar w:fldCharType="end"/>
      </w:r>
      <w:r w:rsidR="00780954" w:rsidRPr="00563380">
        <w:rPr>
          <w:color w:val="auto"/>
        </w:rPr>
        <w:t xml:space="preserve"> and lactation.</w:t>
      </w:r>
      <w:r w:rsidR="000F3688">
        <w:rPr>
          <w:color w:val="auto"/>
        </w:rPr>
        <w:t xml:space="preserve"> </w:t>
      </w:r>
      <w:r w:rsidR="00780954">
        <w:rPr>
          <w:color w:val="auto"/>
        </w:rPr>
        <w:t>Indeed</w:t>
      </w:r>
      <w:r w:rsidR="000F3688">
        <w:rPr>
          <w:color w:val="auto"/>
        </w:rPr>
        <w:t xml:space="preserve"> </w:t>
      </w:r>
      <w:r w:rsidR="000F3688" w:rsidRPr="00563380">
        <w:rPr>
          <w:color w:val="auto"/>
        </w:rPr>
        <w:t xml:space="preserve">ambient temperature can </w:t>
      </w:r>
      <w:r w:rsidR="00780954">
        <w:rPr>
          <w:color w:val="auto"/>
        </w:rPr>
        <w:t xml:space="preserve">also directly </w:t>
      </w:r>
      <w:r w:rsidR="000F3688" w:rsidRPr="00563380">
        <w:rPr>
          <w:color w:val="auto"/>
        </w:rPr>
        <w:t>affec</w:t>
      </w:r>
      <w:r w:rsidR="000F3688">
        <w:rPr>
          <w:color w:val="auto"/>
        </w:rPr>
        <w:t>t</w:t>
      </w:r>
      <w:r w:rsidR="000F3688" w:rsidRPr="00563380">
        <w:rPr>
          <w:color w:val="auto"/>
        </w:rPr>
        <w:t xml:space="preserve"> the quantity and quality of milk production </w:t>
      </w:r>
      <w:r w:rsidR="000F3688" w:rsidRPr="00563380">
        <w:rPr>
          <w:color w:val="auto"/>
        </w:rPr>
        <w:fldChar w:fldCharType="begin"/>
      </w:r>
      <w:r w:rsidR="0099637C">
        <w:rPr>
          <w:color w:val="auto"/>
        </w:rPr>
        <w:instrText xml:space="preserve"> ADDIN ZOTERO_ITEM CSL_CITATION {"citationID":"XbZ4gT7p","properties":{"formattedCitation":"[42]","plainCitation":"[42]","noteIndex":0},"citationItems":[{"id":3501,"uris":["http://zotero.org/users/3388363/items/2CI5YNBB"],"itemData":{"id":3501,"type":"article-journal","container-title":"Asian-Australasian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0F3688" w:rsidRPr="00563380">
        <w:rPr>
          <w:color w:val="auto"/>
        </w:rPr>
        <w:fldChar w:fldCharType="separate"/>
      </w:r>
      <w:r w:rsidR="0099637C">
        <w:rPr>
          <w:color w:val="auto"/>
        </w:rPr>
        <w:t>[42]</w:t>
      </w:r>
      <w:r w:rsidR="000F3688" w:rsidRPr="00563380">
        <w:rPr>
          <w:color w:val="auto"/>
        </w:rPr>
        <w:fldChar w:fldCharType="end"/>
      </w:r>
      <w:r w:rsidR="000F3688" w:rsidRPr="00563380">
        <w:rPr>
          <w:color w:val="auto"/>
        </w:rPr>
        <w:t>.</w:t>
      </w:r>
      <w:r w:rsidR="000F3688" w:rsidRPr="000F3688">
        <w:t xml:space="preserve"> </w:t>
      </w:r>
      <w:r w:rsidR="000F3688">
        <w:t>A</w:t>
      </w:r>
      <w:r w:rsidR="000F3688" w:rsidRPr="00563380">
        <w:t>n increase in temperature and humidity has a negative effect on milk yield</w:t>
      </w:r>
      <w:r w:rsidR="000F3688">
        <w:t xml:space="preserve"> in domesticated ungulates</w:t>
      </w:r>
      <w:r w:rsidR="000F3688" w:rsidRPr="00563380">
        <w:t xml:space="preserve"> </w:t>
      </w:r>
      <w:r w:rsidR="000F3688" w:rsidRPr="00563380">
        <w:fldChar w:fldCharType="begin"/>
      </w:r>
      <w:r w:rsidR="0099637C">
        <w:instrText xml:space="preserve"> ADDIN ZOTERO_ITEM CSL_CITATION {"citationID":"uGXfnqfw","properties":{"formattedCitation":"[43,44]","plainCitation":"[43,44]","noteIndex":0},"citationItems":[{"id":3538,"uris":["http://zotero.org/users/3388363/items/KF6WUYUW"],"itemData":{"id":3538,"type":"article-journal","abstract":"Global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0F3688" w:rsidRPr="00563380">
        <w:fldChar w:fldCharType="separate"/>
      </w:r>
      <w:r w:rsidR="0099637C">
        <w:rPr>
          <w:noProof/>
        </w:rPr>
        <w:t>[43,44]</w:t>
      </w:r>
      <w:r w:rsidR="000F3688" w:rsidRPr="00563380">
        <w:fldChar w:fldCharType="end"/>
      </w:r>
      <w:r w:rsidR="000F3688" w:rsidRPr="00563380">
        <w:t xml:space="preserve">. Furthermore, climate change can also affect milk composition, with a significant decline in milk protein and fat content </w:t>
      </w:r>
      <w:r w:rsidR="000F3688" w:rsidRPr="00563380">
        <w:fldChar w:fldCharType="begin"/>
      </w:r>
      <w:r w:rsidR="0099637C">
        <w:instrText xml:space="preserve"> ADDIN ZOTERO_ITEM CSL_CITATION {"citationID":"2Wkfwkqp","properties":{"formattedCitation":"[45,46]","plainCitation":"[45,46]","noteIndex":0},"citationItems":[{"id":3500,"uris":["http://zotero.org/users/3388363/items/N7CF43TQ"],"itemData":{"id":3500,"type":"article-journal","abstract":"Effects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w:instrText>
      </w:r>
      <w:r w:rsidR="0099637C">
        <w:rPr>
          <w:rFonts w:hint="eastAsia"/>
        </w:rPr>
        <w:instrText>to account the effects of lactation stage, breed, calving\n season, measuring season, and THI group (T1 - THI</w:instrText>
      </w:r>
      <w:r w:rsidR="0099637C">
        <w:rPr>
          <w:rFonts w:hint="eastAsia"/>
        </w:rPr>
        <w:instrText>≤</w:instrText>
      </w:r>
      <w:r w:rsidR="0099637C">
        <w:rPr>
          <w:rFonts w:hint="eastAsia"/>
        </w:rPr>
        <w:instrText>72; T2 - THI&gt;72) was used. Model was applied\n to each class of parity (P1, P2, P3, P4 and P5) and region. During the analysed period, the highes</w:instrText>
      </w:r>
      <w:r w:rsidR="0099637C">
        <w:instrText xml:space="preserve">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0F3688" w:rsidRPr="00563380">
        <w:fldChar w:fldCharType="separate"/>
      </w:r>
      <w:r w:rsidR="0099637C">
        <w:rPr>
          <w:noProof/>
        </w:rPr>
        <w:t>[45,46]</w:t>
      </w:r>
      <w:r w:rsidR="000F3688" w:rsidRPr="00563380">
        <w:fldChar w:fldCharType="end"/>
      </w:r>
      <w:r w:rsidR="000F3688" w:rsidRPr="00563380">
        <w:t xml:space="preserve">. </w:t>
      </w:r>
    </w:p>
    <w:p w14:paraId="2A50DFA9" w14:textId="4BCCE65A" w:rsidR="00FF283F" w:rsidRPr="00563380" w:rsidRDefault="00EB6C89" w:rsidP="00DA1F7C">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growing ungulates at high </w:t>
      </w:r>
      <w:r w:rsidR="00F4048D" w:rsidRPr="00563380">
        <w:t xml:space="preserve">elevations and </w:t>
      </w:r>
      <w:r w:rsidRPr="00563380">
        <w:t xml:space="preserve">latitudes </w:t>
      </w:r>
      <w:r w:rsidRPr="00563380">
        <w:fldChar w:fldCharType="begin"/>
      </w:r>
      <w:r w:rsidR="00264B62">
        <w:instrText xml:space="preserve"> ADDIN ZOTERO_ITEM CSL_CITATION {"citationID":"7omO1NnN","properties":{"formattedCitation":"[14,16,22]","plainCitation":"[14,16,22]","noteIndex":0},"citationItems":[{"id":1264,"uris":["http://zotero.org/users/3388363/items/6YCKKL8L"],"itemData":{"id":1264,"type":"article-journal","abstract":"1.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264B62">
        <w:rPr>
          <w:noProof/>
          <w:lang w:val="it-CH"/>
        </w:rPr>
        <w:t>[14,16,22]</w:t>
      </w:r>
      <w:r w:rsidRPr="00563380">
        <w:fldChar w:fldCharType="end"/>
      </w:r>
      <w:r w:rsidRPr="0099637C">
        <w:rPr>
          <w:lang w:val="it-CH"/>
        </w:rPr>
        <w:t xml:space="preserve">. </w:t>
      </w:r>
      <w:r w:rsidRPr="00563380">
        <w:t xml:space="preserve">At high altitudes, in particular, animals can try to avoid heat stress by shifting their range to higher elevations </w:t>
      </w:r>
      <w:r w:rsidRPr="00563380">
        <w:fldChar w:fldCharType="begin"/>
      </w:r>
      <w:r w:rsidR="00264B62">
        <w:instrText xml:space="preserve"> ADDIN ZOTERO_ITEM CSL_CITATION {"citationID":"EJZc1LuT","properties":{"formattedCitation":"[7]","plainCitation":"[7]","noteIndex":0},"citationItems":[{"id":3657,"uris":["http://zotero.org/users/3388363/items/6B4T4DDN"],"itemData":{"id":3657,"type":"article-journal","abstract":"Activity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264B62">
        <w:rPr>
          <w:noProof/>
        </w:rPr>
        <w:t>[7]</w:t>
      </w:r>
      <w:r w:rsidRPr="00563380">
        <w:fldChar w:fldCharType="end"/>
      </w:r>
      <w:r w:rsidR="005211BC">
        <w:t xml:space="preserve"> or eat during the night </w:t>
      </w:r>
      <w:r w:rsidR="005211BC">
        <w:fldChar w:fldCharType="begin"/>
      </w:r>
      <w:r w:rsidR="0099637C">
        <w:instrText xml:space="preserve"> ADDIN ZOTERO_ITEM CSL_CITATION {"citationID":"LRhgXOmo","properties":{"formattedCitation":"[47]","plainCitation":"[47]","noteIndex":0},"citationItems":[{"id":4367,"uris":["http://zotero.org/users/3388363/items/SXYV45VV"],"itemData":{"id":4367,"type":"article-journal","abstract":"Different species exhibit individual daily and annual activity patterns in response to a range of intrinsic and extrinsic drivers. Historically, research on the activity budgets of large wild animals focused on daylight hours due to the logistical difficulties of observing animals at night. Thanks to recent advances in animal-attached technology, however, this research can be extended to a 24-h timeframe. Taking advantage of GPS collars with activity sensors collecting a large amount of data per hour, we separately studied diurnal and nocturnal activity patterns of Alpine chamois (Rupicapra rupicapra), in order to identify the factors affecting them and the correlation between them. From March 2010 to November 2013, we collected data on 17 chamois in the Swiss National Park, a strict Alpine nature reserve where human management was forbidden and human harassment quite rare. Environmental factors were found to significantly influence both diurnal and nocturnal activity rhythms, with temperature and seasonality playing a pivotal role. Surprisingly, we detected a stable peak of activity in the first part of the night, which varied only slightly over the year. In summer, the nocturnal activity of males was inversely correlated to diurnal activity, arguably to compensate for scarce diurnal food intake. Conversely, winter nocturnal activity was positively related to the diurnal activity and served as a cumulative opportunity for energy intake. Chamois showed a weak lunarphilia, with a slight increase in activity levels during moonlit nights, especially during the mating season. In conclusion, our findings denote chamois as a cathemeral species able to adapt its behavioural patterns to match varying environmental conditions.","container-title":"Mammalian Biology","DOI":"10.1016/j.mambio.2018.06.003","ISSN":"1616-5047","journalAbbreviation":"Mammalian Biology","language":"en","page":"173-181","source":"ScienceDirect","title":"Is nocturnal activity compensatory in chamois? A study of activity in a cathemeral ungulate","title-short":"Is nocturnal activity compensatory in chamois?","volume":"93","author":[{"family":"Grignolio","given":"Stefano"},{"family":"Brivio","given":"Francesca"},{"family":"Apollonio","given":"Marco"},{"family":"Frigato","given":"Elena"},{"family":"Tettamanti","given":"Federico"},{"family":"Filli","given":"Flurin"},{"family":"Bertolucci","given":"Cristiano"}],"issued":{"date-parts":[["2018",11,1]]},"citation-key":"grignolioNocturnalActivityCompensatory2018"}}],"schema":"https://github.com/citation-style-language/schema/raw/master/csl-citation.json"} </w:instrText>
      </w:r>
      <w:r w:rsidR="005211BC">
        <w:fldChar w:fldCharType="separate"/>
      </w:r>
      <w:r w:rsidR="0099637C">
        <w:rPr>
          <w:noProof/>
        </w:rPr>
        <w:t>[47]</w:t>
      </w:r>
      <w:r w:rsidR="005211BC">
        <w:fldChar w:fldCharType="end"/>
      </w:r>
      <w:r w:rsidR="0017020A">
        <w:t>. Several</w:t>
      </w:r>
      <w:r w:rsidRPr="00563380">
        <w:t xml:space="preserve"> large ungulate species have already been gradually becoming more abundant </w:t>
      </w:r>
      <w:r w:rsidR="00863E99">
        <w:t>at</w:t>
      </w:r>
      <w:r w:rsidRPr="00563380">
        <w:t xml:space="preserve"> higher elevations in the past 30 years </w:t>
      </w:r>
      <w:r w:rsidRPr="00563380">
        <w:fldChar w:fldCharType="begin"/>
      </w:r>
      <w:r w:rsidR="0099637C">
        <w:instrText xml:space="preserve"> ADDIN ZOTERO_ITEM CSL_CITATION {"citationID":"Kci4AuGj","properties":{"formattedCitation":"[48]","plainCitation":"[48]","noteIndex":0},"citationItems":[{"id":3454,"uris":["http://zotero.org/users/3388363/items/8HHK6MXZ"],"itemData":{"id":3454,"type":"article-journal","abstract":"Warming-induced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99637C">
        <w:t>[48]</w:t>
      </w:r>
      <w:r w:rsidRPr="00563380">
        <w:fldChar w:fldCharType="end"/>
      </w:r>
      <w:r w:rsidRPr="00563380">
        <w:t xml:space="preserve">. Indeed, our results are consistent with previous results, as they show that </w:t>
      </w:r>
      <w:r w:rsidR="00684083">
        <w:t>yearling</w:t>
      </w:r>
      <w:r w:rsidRPr="00563380">
        <w:t xml:space="preserve"> chamois who were harvested </w:t>
      </w:r>
      <w:r w:rsidR="00863E99">
        <w:t>at</w:t>
      </w:r>
      <w:r w:rsidRPr="00563380">
        <w:t xml:space="preserve"> higher elevations, and thus, colder environments, have higher body mass than the ones living in lower elevations. </w:t>
      </w:r>
      <w:commentRangeStart w:id="103"/>
      <w:r w:rsidR="00FE5F4E">
        <w:rPr>
          <w:color w:val="auto"/>
        </w:rPr>
        <w:t>Nonetheless</w:t>
      </w:r>
      <w:r w:rsidR="00863E99" w:rsidRPr="00563380">
        <w:rPr>
          <w:color w:val="auto"/>
        </w:rPr>
        <w:t xml:space="preserve">, </w:t>
      </w:r>
      <w:r w:rsidR="00863E99" w:rsidRPr="00563380">
        <w:t xml:space="preserve">the survival chances of large individuals are better than that of smaller ones in harsh wintering conditions such as those found at high latitudes and elevations when food is scarce or unavailable </w:t>
      </w:r>
      <w:r w:rsidR="00863E99" w:rsidRPr="00563380">
        <w:fldChar w:fldCharType="begin"/>
      </w:r>
      <w:r w:rsidR="0099637C">
        <w:instrText xml:space="preserve"> ADDIN ZOTERO_ITEM CSL_CITATION {"citationID":"ldVYjpcQ","properties":{"formattedCitation":"[15,49]","plainCitation":"[15,49]","noteIndex":0},"citationItems":[{"id":3756,"uris":["http://zotero.org/users/3388363/items/KJMMZLM2"],"itemData":{"id":3756,"type":"article-journal","abstract":"Understanding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00863E99" w:rsidRPr="00563380">
        <w:fldChar w:fldCharType="separate"/>
      </w:r>
      <w:r w:rsidR="0099637C">
        <w:rPr>
          <w:noProof/>
        </w:rPr>
        <w:t>[15,49]</w:t>
      </w:r>
      <w:r w:rsidR="00863E99" w:rsidRPr="00563380">
        <w:fldChar w:fldCharType="end"/>
      </w:r>
      <w:r w:rsidR="00FE5F4E">
        <w:t xml:space="preserve">. </w:t>
      </w:r>
      <w:commentRangeEnd w:id="103"/>
      <w:r w:rsidR="00D458D7">
        <w:rPr>
          <w:rStyle w:val="CommentReference"/>
          <w:color w:val="auto"/>
          <w:lang w:val="en-US" w:eastAsia="en-US"/>
        </w:rPr>
        <w:commentReference w:id="103"/>
      </w:r>
      <w:r w:rsidR="00FE5F4E">
        <w:t xml:space="preserve">While </w:t>
      </w:r>
      <w:r w:rsidR="00863E99" w:rsidRPr="00563380">
        <w:t>a large body mass is positively correlated with snow depth</w:t>
      </w:r>
      <w:r w:rsidR="00FE5F4E">
        <w:t>, p</w:t>
      </w:r>
      <w:r w:rsidR="00863E99" w:rsidRPr="00563380">
        <w:t xml:space="preserve">revious studies have </w:t>
      </w:r>
      <w:r w:rsidR="00863E99">
        <w:t>not yet established</w:t>
      </w:r>
      <w:r w:rsidR="00863E99" w:rsidRPr="00563380">
        <w:t xml:space="preserve"> a decrease in average snow depth in the Alps </w:t>
      </w:r>
      <w:r w:rsidR="00863E99" w:rsidRPr="00563380">
        <w:fldChar w:fldCharType="begin"/>
      </w:r>
      <w:r w:rsidR="00264B62">
        <w:instrText xml:space="preserve"> ADDIN ZOTERO_ITEM CSL_CITATION {"citationID":"iXibNYcD","properties":{"formattedCitation":"[22]","plainCitation":"[22]","noteIndex":0},"citationItems":[{"id":3619,"uris":["http://zotero.org/users/3388363/items/S9Z3BCJ5"],"itemData":{"id":3619,"type":"article-journal","abstract":"Climate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863E99" w:rsidRPr="00563380">
        <w:fldChar w:fldCharType="separate"/>
      </w:r>
      <w:r w:rsidR="00264B62">
        <w:rPr>
          <w:noProof/>
        </w:rPr>
        <w:t>[22]</w:t>
      </w:r>
      <w:r w:rsidR="00863E99" w:rsidRPr="00563380">
        <w:fldChar w:fldCharType="end"/>
      </w:r>
      <w:r w:rsidR="00863E99" w:rsidRPr="00563380">
        <w:t xml:space="preserve">. These findings, combined with our results, suggest that ungulates are expressing such </w:t>
      </w:r>
      <w:r w:rsidR="00863E99">
        <w:t>changes</w:t>
      </w:r>
      <w:r w:rsidR="00863E99" w:rsidRPr="00563380">
        <w:t xml:space="preserve"> in phenotype to cope with warming spring and summer temperatures</w:t>
      </w:r>
      <w:r w:rsidR="00863E99">
        <w:t>. Still, it</w:t>
      </w:r>
      <w:r w:rsidR="00863E99" w:rsidRPr="00563380">
        <w:t xml:space="preserve"> remains to be understood if this body size change will be revealed as detrimental to surviving the harsh wintering conditions at high elevations. </w:t>
      </w:r>
    </w:p>
    <w:p w14:paraId="7BA12F42" w14:textId="56B1C373" w:rsidR="00FF283F" w:rsidRPr="00563380" w:rsidRDefault="00FF283F" w:rsidP="00DA1F7C">
      <w:pPr>
        <w:pStyle w:val="Default"/>
        <w:spacing w:before="120" w:after="120" w:line="360" w:lineRule="auto"/>
        <w:ind w:firstLine="426"/>
      </w:pPr>
      <w:r w:rsidRPr="00563380">
        <w:t>Our results show a phenotypic change in a wild</w:t>
      </w:r>
      <w:del w:id="104" w:author="Giulia Masoero" w:date="2023-04-20T13:11:00Z">
        <w:r w:rsidR="0017020A" w:rsidDel="00274702">
          <w:delText>,</w:delText>
        </w:r>
      </w:del>
      <w:r w:rsidRPr="00563380">
        <w:t xml:space="preserve"> ungulate population that could lead to changes in life</w:t>
      </w:r>
      <w:ins w:id="105" w:author="Giulia Masoero" w:date="2023-04-20T13:11:00Z">
        <w:r w:rsidR="00274702">
          <w:t>-</w:t>
        </w:r>
      </w:ins>
      <w:del w:id="106" w:author="Giulia Masoero" w:date="2023-04-20T13:11:00Z">
        <w:r w:rsidRPr="00563380" w:rsidDel="00274702">
          <w:delText xml:space="preserve"> </w:delText>
        </w:r>
      </w:del>
      <w:r w:rsidRPr="00563380">
        <w:t xml:space="preserve">history traits with </w:t>
      </w:r>
      <w:r w:rsidR="0017020A">
        <w:t>significant</w:t>
      </w:r>
      <w:r w:rsidRPr="00563380">
        <w:t xml:space="preserve"> consequences for the</w:t>
      </w:r>
      <w:ins w:id="107" w:author="Giulia Masoero" w:date="2023-04-20T13:11:00Z">
        <w:r w:rsidR="00274702">
          <w:t xml:space="preserve"> species</w:t>
        </w:r>
      </w:ins>
      <w:r w:rsidRPr="00563380">
        <w:t xml:space="preserve"> population dynamics</w:t>
      </w:r>
      <w:del w:id="108" w:author="Giulia Masoero" w:date="2023-04-20T13:11:00Z">
        <w:r w:rsidRPr="00563380" w:rsidDel="00274702">
          <w:delText xml:space="preserve"> of the species</w:delText>
        </w:r>
      </w:del>
      <w:r w:rsidRPr="00563380">
        <w:t>. Body size is a fundamental determinant of individual survival and reproduction</w:t>
      </w:r>
      <w:r w:rsidR="00F7208C" w:rsidRPr="00563380">
        <w:t xml:space="preserve"> (e.g.</w:t>
      </w:r>
      <w:ins w:id="109" w:author="Giulia Masoero" w:date="2023-04-20T13:15:00Z">
        <w:r w:rsidR="00DA4FA7">
          <w:t xml:space="preserve"> </w:t>
        </w:r>
        <w:r w:rsidR="00DA4FA7" w:rsidRPr="00563380">
          <w:fldChar w:fldCharType="begin"/>
        </w:r>
        <w:r w:rsidR="00DA4FA7">
          <w:instrText xml:space="preserve"> ADDIN ZOTERO_ITEM CSL_CITATION {"citationID":"t2kYPtrn","properties":{"formattedCitation":"[50\\uc0\\u8211{}53]","plainCitation":"[50–53]","noteIndex":0},"citationItems":[{"id":3772,"uris":["http://zotero.org/users/3388363/items/KJYS2IN5"],"itemData":{"id":3772,"type":"article-journal","abstract":"Sexual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w:instrText>
        </w:r>
        <w:r w:rsidR="00DA4FA7">
          <w:rPr>
            <w:rFonts w:hint="eastAsia"/>
          </w:rPr>
          <w:instrText>ler size having the greatest effect on male reproductive success under older male age structures. Young (</w:instrText>
        </w:r>
        <w:r w:rsidR="00DA4FA7">
          <w:rPr>
            <w:rFonts w:hint="eastAsia"/>
          </w:rPr>
          <w:instrText>≤</w:instrText>
        </w:r>
        <w:r w:rsidR="00DA4FA7">
          <w:rPr>
            <w:rFonts w:hint="eastAsia"/>
          </w:rPr>
          <w:instrText>1.5 yr) males reproduced most frequently when male age structure was youngest (which correlated with female-biased sex ratios in this population). Ou</w:instrText>
        </w:r>
        <w:r w:rsidR="00DA4FA7">
          <w:instrText xml:space="preserve">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DA4FA7" w:rsidRPr="00563380">
          <w:fldChar w:fldCharType="separate"/>
        </w:r>
        <w:r w:rsidR="00DA4FA7" w:rsidRPr="0099637C">
          <w:t>[50–53]</w:t>
        </w:r>
        <w:r w:rsidR="00DA4FA7" w:rsidRPr="00563380">
          <w:fldChar w:fldCharType="end"/>
        </w:r>
      </w:ins>
      <w:r w:rsidR="00F7208C" w:rsidRPr="00563380">
        <w:t xml:space="preserve">) </w:t>
      </w:r>
      <w:del w:id="110" w:author="Giulia Masoero" w:date="2023-04-20T13:15:00Z">
        <w:r w:rsidR="00F7208C" w:rsidRPr="00563380" w:rsidDel="00DA4FA7">
          <w:fldChar w:fldCharType="begin"/>
        </w:r>
        <w:r w:rsidR="0099637C" w:rsidDel="00DA4FA7">
          <w:delInstrText xml:space="preserve"> ADDIN ZOTERO_ITEM CSL_CITATION {"citationID":"t2kYPtrn","properties":{"formattedCitation":"[50\\uc0\\u8211{}53]","plainCitation":"[50–53]","noteIndex":0},"citationItems":[{"id":3772,"uris":["http://zotero.org/users/3388363/items/KJYS2IN5"],"itemData":{"id":3772,"type":"article-journal","abstract":"Sexual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w:delInstrText>
        </w:r>
        <w:r w:rsidR="0099637C" w:rsidDel="00DA4FA7">
          <w:rPr>
            <w:rFonts w:hint="eastAsia"/>
          </w:rPr>
          <w:delInstrText>ler size having the greatest effect on male reproductive success under older male age structures. Young (</w:delInstrText>
        </w:r>
        <w:r w:rsidR="0099637C" w:rsidDel="00DA4FA7">
          <w:rPr>
            <w:rFonts w:hint="eastAsia"/>
          </w:rPr>
          <w:delInstrText>≤</w:delInstrText>
        </w:r>
        <w:r w:rsidR="0099637C" w:rsidDel="00DA4FA7">
          <w:rPr>
            <w:rFonts w:hint="eastAsia"/>
          </w:rPr>
          <w:delInstrText>1.5 yr) males reproduced most frequently when male age structure was youngest (which correlated with female-biased sex ratios in this population). Ou</w:delInstrText>
        </w:r>
        <w:r w:rsidR="0099637C" w:rsidDel="00DA4FA7">
          <w:delInstrText xml:space="preserve">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delInstrText>
        </w:r>
        <w:r w:rsidR="00F7208C" w:rsidRPr="00563380" w:rsidDel="00DA4FA7">
          <w:fldChar w:fldCharType="separate"/>
        </w:r>
        <w:r w:rsidR="0099637C" w:rsidRPr="0099637C" w:rsidDel="00DA4FA7">
          <w:delText>[50–53]</w:delText>
        </w:r>
        <w:r w:rsidR="00F7208C" w:rsidRPr="00563380" w:rsidDel="00DA4FA7">
          <w:fldChar w:fldCharType="end"/>
        </w:r>
        <w:r w:rsidRPr="00563380" w:rsidDel="00DA4FA7">
          <w:delText xml:space="preserve"> </w:delText>
        </w:r>
      </w:del>
      <w:r w:rsidRPr="00563380">
        <w:t xml:space="preserve">and the warming climate could therefore act as a selective pressure with long-term effects </w:t>
      </w:r>
      <w:r w:rsidRPr="00563380">
        <w:fldChar w:fldCharType="begin"/>
      </w:r>
      <w:r w:rsidR="0099637C">
        <w:instrText xml:space="preserve"> ADDIN ZOTERO_ITEM CSL_CITATION {"citationID":"WZWRTvDB","properties":{"formattedCitation":"[54]","plainCitation":"[54]","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99637C">
        <w:rPr>
          <w:noProof/>
        </w:rPr>
        <w:t>[54]</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99637C">
        <w:instrText xml:space="preserve"> ADDIN ZOTERO_ITEM CSL_CITATION {"citationID":"BfmUAwEp","properties":{"formattedCitation":"[55]","plainCitation":"[55]","noteIndex":0},"citationItems":[{"id":2981,"uris":["http://zotero.org/users/3388363/items/VRWLRG58"],"itemData":{"id":2981,"type":"article-journal","container-title":"Trends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99637C">
        <w:rPr>
          <w:noProof/>
        </w:rPr>
        <w:t>[55]</w:t>
      </w:r>
      <w:r w:rsidRPr="00563380">
        <w:fldChar w:fldCharType="end"/>
      </w:r>
      <w:r w:rsidRPr="00563380">
        <w:t xml:space="preserve"> to better investigate the ecological and evolutionary consequences of body size change in ungulates.</w:t>
      </w:r>
    </w:p>
    <w:p w14:paraId="4F85BCA4" w14:textId="77777777" w:rsidR="00EB6C89" w:rsidRPr="00563380" w:rsidRDefault="00EB6C89" w:rsidP="00DA1F7C">
      <w:pPr>
        <w:pStyle w:val="Default"/>
        <w:spacing w:before="120" w:after="120" w:line="360" w:lineRule="auto"/>
      </w:pPr>
    </w:p>
    <w:p w14:paraId="098A92F3" w14:textId="77777777" w:rsidR="00C41A0C" w:rsidRPr="00563380" w:rsidRDefault="00C41A0C" w:rsidP="00DA1F7C">
      <w:pPr>
        <w:pStyle w:val="Default"/>
        <w:spacing w:before="120" w:after="120" w:line="360" w:lineRule="auto"/>
      </w:pPr>
    </w:p>
    <w:p w14:paraId="185B261B" w14:textId="77777777" w:rsidR="009360B9" w:rsidRPr="00563380" w:rsidRDefault="009360B9" w:rsidP="00DA1F7C">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CBA1A2A" w:rsidR="00915D34" w:rsidRPr="00563380" w:rsidRDefault="009360B9" w:rsidP="00DA1F7C">
      <w:pPr>
        <w:pStyle w:val="Default"/>
        <w:spacing w:before="120" w:after="120" w:line="360" w:lineRule="auto"/>
      </w:pPr>
      <w:r w:rsidRPr="00563380">
        <w:t xml:space="preserve">We thank the managers of the hunting and fishing </w:t>
      </w:r>
      <w:r w:rsidR="0033046F">
        <w:t>cantonal</w:t>
      </w:r>
      <w:r w:rsidR="0033046F" w:rsidRPr="00563380">
        <w:t xml:space="preserve"> </w:t>
      </w:r>
      <w:r w:rsidRPr="00563380">
        <w:t>office of Ticino, Switzerland, and the Swiss federal office of meteorology and climatology (</w:t>
      </w:r>
      <w:proofErr w:type="spellStart"/>
      <w:r w:rsidRPr="00563380">
        <w:t>MeteoSchweiz</w:t>
      </w:r>
      <w:proofErr w:type="spellEnd"/>
      <w:r w:rsidRPr="00563380">
        <w:t xml:space="preserve">) for collecting the data and making them available to us. </w:t>
      </w:r>
    </w:p>
    <w:p w14:paraId="060CA586" w14:textId="77777777" w:rsidR="009360B9" w:rsidRPr="00563380" w:rsidRDefault="009360B9" w:rsidP="00DA1F7C">
      <w:pPr>
        <w:pStyle w:val="Default"/>
        <w:spacing w:before="120" w:after="120" w:line="360" w:lineRule="auto"/>
      </w:pPr>
    </w:p>
    <w:p w14:paraId="13EC0E51" w14:textId="61F517E5" w:rsidR="00915D34" w:rsidRPr="00563380" w:rsidRDefault="00915D34" w:rsidP="00DA1F7C">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DA1F7C">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DA1F7C">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DA1F7C">
      <w:pPr>
        <w:shd w:val="clear" w:color="auto" w:fill="FFFFFF"/>
        <w:spacing w:after="100" w:afterAutospacing="1" w:line="360" w:lineRule="auto"/>
        <w:outlineLvl w:val="2"/>
        <w:rPr>
          <w:b/>
          <w:bCs/>
          <w:color w:val="333132"/>
          <w:lang w:val="en-GB"/>
        </w:rPr>
        <w:pPrChange w:id="111" w:author="Giulia Masoero" w:date="2023-05-04T16:29:00Z">
          <w:pPr>
            <w:shd w:val="clear" w:color="auto" w:fill="FFFFFF"/>
            <w:spacing w:after="100" w:afterAutospacing="1"/>
            <w:outlineLvl w:val="2"/>
          </w:pPr>
        </w:pPrChange>
      </w:pPr>
      <w:r w:rsidRPr="00563380">
        <w:rPr>
          <w:b/>
          <w:bCs/>
          <w:color w:val="333132"/>
          <w:lang w:val="en-GB"/>
        </w:rPr>
        <w:t>Data accessibility</w:t>
      </w:r>
    </w:p>
    <w:p w14:paraId="1943F3AA" w14:textId="77777777" w:rsidR="008E3C3E" w:rsidRPr="00563380" w:rsidRDefault="008E3C3E" w:rsidP="00DA1F7C">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DA1F7C">
      <w:pPr>
        <w:shd w:val="clear" w:color="auto" w:fill="FFFFFF"/>
        <w:spacing w:before="100" w:beforeAutospacing="1" w:after="100" w:afterAutospacing="1" w:line="360" w:lineRule="auto"/>
        <w:rPr>
          <w:color w:val="333132"/>
          <w:lang w:val="en-GB"/>
        </w:rPr>
        <w:pPrChange w:id="112" w:author="Giulia Masoero" w:date="2023-05-04T16:29:00Z">
          <w:pPr>
            <w:shd w:val="clear" w:color="auto" w:fill="FFFFFF"/>
            <w:spacing w:before="100" w:beforeAutospacing="1" w:after="100" w:afterAutospacing="1"/>
          </w:pPr>
        </w:pPrChange>
      </w:pPr>
    </w:p>
    <w:p w14:paraId="03D601C0" w14:textId="2BC70AC0" w:rsidR="00915D34" w:rsidRPr="00563380" w:rsidRDefault="00915D34" w:rsidP="00DA1F7C">
      <w:pPr>
        <w:shd w:val="clear" w:color="auto" w:fill="FFFFFF"/>
        <w:spacing w:after="100" w:afterAutospacing="1" w:line="360" w:lineRule="auto"/>
        <w:outlineLvl w:val="2"/>
        <w:rPr>
          <w:color w:val="333132"/>
          <w:lang w:val="en-GB"/>
        </w:rPr>
        <w:pPrChange w:id="113" w:author="Giulia Masoero" w:date="2023-05-04T16:29:00Z">
          <w:pPr>
            <w:shd w:val="clear" w:color="auto" w:fill="FFFFFF"/>
            <w:spacing w:after="100" w:afterAutospacing="1"/>
            <w:outlineLvl w:val="2"/>
          </w:pPr>
        </w:pPrChange>
      </w:pPr>
      <w:r w:rsidRPr="00563380">
        <w:rPr>
          <w:b/>
          <w:bCs/>
          <w:color w:val="333132"/>
          <w:lang w:val="en-GB"/>
        </w:rPr>
        <w:t>Authors' contributions</w:t>
      </w:r>
    </w:p>
    <w:p w14:paraId="683181FF" w14:textId="29FC3404" w:rsidR="00915D34" w:rsidRPr="00AB4CDC" w:rsidRDefault="008818E0" w:rsidP="00DA1F7C">
      <w:pPr>
        <w:shd w:val="clear" w:color="auto" w:fill="FFFFFF"/>
        <w:spacing w:before="100" w:beforeAutospacing="1" w:after="100" w:afterAutospacing="1" w:line="360" w:lineRule="auto"/>
        <w:rPr>
          <w:rFonts w:eastAsia="Arial Unicode MS"/>
          <w:color w:val="000000"/>
          <w:u w:color="000000"/>
          <w:bdr w:val="nil"/>
          <w:lang w:val="en-GB"/>
          <w14:textOutline w14:w="0" w14:cap="flat" w14:cmpd="sng" w14:algn="ctr">
            <w14:noFill/>
            <w14:prstDash w14:val="solid"/>
            <w14:bevel/>
          </w14:textOutline>
          <w:rPrChange w:id="114" w:author="Giulia Masoero" w:date="2023-05-04T16:29:00Z">
            <w:rPr>
              <w:color w:val="333132"/>
              <w:lang w:val="en-GB"/>
            </w:rPr>
          </w:rPrChange>
        </w:rPr>
        <w:pPrChange w:id="115" w:author="Giulia Masoero" w:date="2023-05-04T16:29:00Z">
          <w:pPr>
            <w:shd w:val="clear" w:color="auto" w:fill="FFFFFF"/>
            <w:spacing w:before="100" w:beforeAutospacing="1" w:after="100" w:afterAutospacing="1"/>
          </w:pPr>
        </w:pPrChange>
      </w:pPr>
      <w:r w:rsidRPr="00AB4CDC">
        <w:rPr>
          <w:rFonts w:eastAsia="Arial Unicode MS"/>
          <w:color w:val="000000"/>
          <w:u w:color="000000"/>
          <w:bdr w:val="nil"/>
          <w:lang w:val="en-GB"/>
          <w14:textOutline w14:w="0" w14:cap="flat" w14:cmpd="sng" w14:algn="ctr">
            <w14:noFill/>
            <w14:prstDash w14:val="solid"/>
            <w14:bevel/>
          </w14:textOutline>
          <w:rPrChange w:id="116" w:author="Giulia Masoero" w:date="2023-05-04T16:29:00Z">
            <w:rPr>
              <w:color w:val="333132"/>
              <w:lang w:val="en-GB"/>
            </w:rPr>
          </w:rPrChange>
        </w:rPr>
        <w:t>G</w:t>
      </w:r>
      <w:r w:rsidR="00915D34" w:rsidRPr="00AB4CDC">
        <w:rPr>
          <w:rFonts w:eastAsia="Arial Unicode MS"/>
          <w:color w:val="000000"/>
          <w:u w:color="000000"/>
          <w:bdr w:val="nil"/>
          <w:lang w:val="en-GB"/>
          <w14:textOutline w14:w="0" w14:cap="flat" w14:cmpd="sng" w14:algn="ctr">
            <w14:noFill/>
            <w14:prstDash w14:val="solid"/>
            <w14:bevel/>
          </w14:textOutline>
          <w:rPrChange w:id="117" w:author="Giulia Masoero" w:date="2023-05-04T16:29:00Z">
            <w:rPr>
              <w:color w:val="333132"/>
              <w:lang w:val="en-GB"/>
            </w:rPr>
          </w:rPrChange>
        </w:rPr>
        <w:t>.</w:t>
      </w:r>
      <w:r w:rsidRPr="00AB4CDC">
        <w:rPr>
          <w:rFonts w:eastAsia="Arial Unicode MS"/>
          <w:color w:val="000000"/>
          <w:u w:color="000000"/>
          <w:bdr w:val="nil"/>
          <w:lang w:val="en-GB"/>
          <w14:textOutline w14:w="0" w14:cap="flat" w14:cmpd="sng" w14:algn="ctr">
            <w14:noFill/>
            <w14:prstDash w14:val="solid"/>
            <w14:bevel/>
          </w14:textOutline>
          <w:rPrChange w:id="118" w:author="Giulia Masoero" w:date="2023-05-04T16:29:00Z">
            <w:rPr>
              <w:color w:val="333132"/>
              <w:lang w:val="en-GB"/>
            </w:rPr>
          </w:rPrChange>
        </w:rPr>
        <w:t>M</w:t>
      </w:r>
      <w:r w:rsidR="00915D34" w:rsidRPr="00AB4CDC">
        <w:rPr>
          <w:rFonts w:eastAsia="Arial Unicode MS"/>
          <w:color w:val="000000"/>
          <w:u w:color="000000"/>
          <w:bdr w:val="nil"/>
          <w:lang w:val="en-GB"/>
          <w14:textOutline w14:w="0" w14:cap="flat" w14:cmpd="sng" w14:algn="ctr">
            <w14:noFill/>
            <w14:prstDash w14:val="solid"/>
            <w14:bevel/>
          </w14:textOutline>
          <w:rPrChange w:id="119" w:author="Giulia Masoero" w:date="2023-05-04T16:29:00Z">
            <w:rPr>
              <w:color w:val="333132"/>
              <w:lang w:val="en-GB"/>
            </w:rPr>
          </w:rPrChange>
        </w:rPr>
        <w:t xml:space="preserve">. and </w:t>
      </w:r>
      <w:r w:rsidRPr="00AB4CDC">
        <w:rPr>
          <w:rFonts w:eastAsia="Arial Unicode MS"/>
          <w:color w:val="000000"/>
          <w:u w:color="000000"/>
          <w:bdr w:val="nil"/>
          <w:lang w:val="en-GB"/>
          <w14:textOutline w14:w="0" w14:cap="flat" w14:cmpd="sng" w14:algn="ctr">
            <w14:noFill/>
            <w14:prstDash w14:val="solid"/>
            <w14:bevel/>
          </w14:textOutline>
          <w:rPrChange w:id="120" w:author="Giulia Masoero" w:date="2023-05-04T16:29:00Z">
            <w:rPr>
              <w:color w:val="333132"/>
              <w:lang w:val="en-GB"/>
            </w:rPr>
          </w:rPrChange>
        </w:rPr>
        <w:t>P.B</w:t>
      </w:r>
      <w:r w:rsidR="00915D34" w:rsidRPr="00AB4CDC">
        <w:rPr>
          <w:rFonts w:eastAsia="Arial Unicode MS"/>
          <w:color w:val="000000"/>
          <w:u w:color="000000"/>
          <w:bdr w:val="nil"/>
          <w:lang w:val="en-GB"/>
          <w14:textOutline w14:w="0" w14:cap="flat" w14:cmpd="sng" w14:algn="ctr">
            <w14:noFill/>
            <w14:prstDash w14:val="solid"/>
            <w14:bevel/>
          </w14:textOutline>
          <w:rPrChange w:id="121" w:author="Giulia Masoero" w:date="2023-05-04T16:29:00Z">
            <w:rPr>
              <w:color w:val="333132"/>
              <w:lang w:val="en-GB"/>
            </w:rPr>
          </w:rPrChange>
        </w:rPr>
        <w:t xml:space="preserve">. conceived the study. </w:t>
      </w:r>
      <w:r w:rsidR="00277BEF" w:rsidRPr="00AB4CDC">
        <w:rPr>
          <w:rFonts w:eastAsia="Arial Unicode MS"/>
          <w:color w:val="000000"/>
          <w:u w:color="000000"/>
          <w:bdr w:val="nil"/>
          <w:lang w:val="en-GB"/>
          <w14:textOutline w14:w="0" w14:cap="flat" w14:cmpd="sng" w14:algn="ctr">
            <w14:noFill/>
            <w14:prstDash w14:val="solid"/>
            <w14:bevel/>
          </w14:textOutline>
          <w:rPrChange w:id="122" w:author="Giulia Masoero" w:date="2023-05-04T16:29:00Z">
            <w:rPr>
              <w:color w:val="333132"/>
              <w:lang w:val="en-GB"/>
            </w:rPr>
          </w:rPrChange>
        </w:rPr>
        <w:t>F.T</w:t>
      </w:r>
      <w:r w:rsidR="00915D34" w:rsidRPr="00AB4CDC">
        <w:rPr>
          <w:rFonts w:eastAsia="Arial Unicode MS"/>
          <w:color w:val="000000"/>
          <w:u w:color="000000"/>
          <w:bdr w:val="nil"/>
          <w:lang w:val="en-GB"/>
          <w14:textOutline w14:w="0" w14:cap="flat" w14:cmpd="sng" w14:algn="ctr">
            <w14:noFill/>
            <w14:prstDash w14:val="solid"/>
            <w14:bevel/>
          </w14:textOutline>
          <w:rPrChange w:id="123" w:author="Giulia Masoero" w:date="2023-05-04T16:29:00Z">
            <w:rPr>
              <w:color w:val="333132"/>
              <w:lang w:val="en-GB"/>
            </w:rPr>
          </w:rPrChange>
        </w:rPr>
        <w:t>.</w:t>
      </w:r>
      <w:r w:rsidRPr="00AB4CDC">
        <w:rPr>
          <w:rFonts w:eastAsia="Arial Unicode MS"/>
          <w:color w:val="000000"/>
          <w:u w:color="000000"/>
          <w:bdr w:val="nil"/>
          <w:lang w:val="en-GB"/>
          <w14:textOutline w14:w="0" w14:cap="flat" w14:cmpd="sng" w14:algn="ctr">
            <w14:noFill/>
            <w14:prstDash w14:val="solid"/>
            <w14:bevel/>
          </w14:textOutline>
          <w:rPrChange w:id="124" w:author="Giulia Masoero" w:date="2023-05-04T16:29:00Z">
            <w:rPr>
              <w:color w:val="333132"/>
              <w:lang w:val="en-GB"/>
            </w:rPr>
          </w:rPrChange>
        </w:rPr>
        <w:t xml:space="preserve"> </w:t>
      </w:r>
      <w:r w:rsidR="00277BEF" w:rsidRPr="00AB4CDC">
        <w:rPr>
          <w:rFonts w:eastAsia="Arial Unicode MS"/>
          <w:color w:val="000000"/>
          <w:u w:color="000000"/>
          <w:bdr w:val="nil"/>
          <w:lang w:val="en-GB"/>
          <w14:textOutline w14:w="0" w14:cap="flat" w14:cmpd="sng" w14:algn="ctr">
            <w14:noFill/>
            <w14:prstDash w14:val="solid"/>
            <w14:bevel/>
          </w14:textOutline>
          <w:rPrChange w:id="125" w:author="Giulia Masoero" w:date="2023-05-04T16:29:00Z">
            <w:rPr>
              <w:color w:val="333132"/>
              <w:lang w:val="en-GB"/>
            </w:rPr>
          </w:rPrChange>
        </w:rPr>
        <w:t xml:space="preserve">compiled </w:t>
      </w:r>
      <w:r w:rsidRPr="00AB4CDC">
        <w:rPr>
          <w:rFonts w:eastAsia="Arial Unicode MS"/>
          <w:color w:val="000000"/>
          <w:u w:color="000000"/>
          <w:bdr w:val="nil"/>
          <w:lang w:val="en-GB"/>
          <w14:textOutline w14:w="0" w14:cap="flat" w14:cmpd="sng" w14:algn="ctr">
            <w14:noFill/>
            <w14:prstDash w14:val="solid"/>
            <w14:bevel/>
          </w14:textOutline>
          <w:rPrChange w:id="126" w:author="Giulia Masoero" w:date="2023-05-04T16:29:00Z">
            <w:rPr>
              <w:color w:val="333132"/>
              <w:lang w:val="en-GB"/>
            </w:rPr>
          </w:rPrChange>
        </w:rPr>
        <w:t>the data</w:t>
      </w:r>
      <w:r w:rsidR="00277BEF" w:rsidRPr="00AB4CDC">
        <w:rPr>
          <w:rFonts w:eastAsia="Arial Unicode MS"/>
          <w:color w:val="000000"/>
          <w:u w:color="000000"/>
          <w:bdr w:val="nil"/>
          <w:lang w:val="en-GB"/>
          <w14:textOutline w14:w="0" w14:cap="flat" w14:cmpd="sng" w14:algn="ctr">
            <w14:noFill/>
            <w14:prstDash w14:val="solid"/>
            <w14:bevel/>
          </w14:textOutline>
          <w:rPrChange w:id="127" w:author="Giulia Masoero" w:date="2023-05-04T16:29:00Z">
            <w:rPr>
              <w:color w:val="333132"/>
              <w:lang w:val="en-GB"/>
            </w:rPr>
          </w:rPrChange>
        </w:rPr>
        <w:t xml:space="preserve"> and L</w:t>
      </w:r>
      <w:r w:rsidR="00AA3AAE" w:rsidRPr="00AB4CDC">
        <w:rPr>
          <w:rFonts w:eastAsia="Arial Unicode MS"/>
          <w:color w:val="000000"/>
          <w:u w:color="000000"/>
          <w:bdr w:val="nil"/>
          <w:lang w:val="en-GB"/>
          <w14:textOutline w14:w="0" w14:cap="flat" w14:cmpd="sng" w14:algn="ctr">
            <w14:noFill/>
            <w14:prstDash w14:val="solid"/>
            <w14:bevel/>
          </w14:textOutline>
          <w:rPrChange w:id="128" w:author="Giulia Masoero" w:date="2023-05-04T16:29:00Z">
            <w:rPr>
              <w:color w:val="333132"/>
              <w:lang w:val="en-GB"/>
            </w:rPr>
          </w:rPrChange>
        </w:rPr>
        <w:t>.F.B and N.I curated the data</w:t>
      </w:r>
      <w:r w:rsidRPr="00AB4CDC">
        <w:rPr>
          <w:rFonts w:eastAsia="Arial Unicode MS"/>
          <w:color w:val="000000"/>
          <w:u w:color="000000"/>
          <w:bdr w:val="nil"/>
          <w:lang w:val="en-GB"/>
          <w14:textOutline w14:w="0" w14:cap="flat" w14:cmpd="sng" w14:algn="ctr">
            <w14:noFill/>
            <w14:prstDash w14:val="solid"/>
            <w14:bevel/>
          </w14:textOutline>
          <w:rPrChange w:id="129" w:author="Giulia Masoero" w:date="2023-05-04T16:29:00Z">
            <w:rPr>
              <w:color w:val="333132"/>
              <w:lang w:val="en-GB"/>
            </w:rPr>
          </w:rPrChange>
        </w:rPr>
        <w:t>.</w:t>
      </w:r>
      <w:r w:rsidR="00915D34" w:rsidRPr="00AB4CDC">
        <w:rPr>
          <w:rFonts w:eastAsia="Arial Unicode MS"/>
          <w:color w:val="000000"/>
          <w:u w:color="000000"/>
          <w:bdr w:val="nil"/>
          <w:lang w:val="en-GB"/>
          <w14:textOutline w14:w="0" w14:cap="flat" w14:cmpd="sng" w14:algn="ctr">
            <w14:noFill/>
            <w14:prstDash w14:val="solid"/>
            <w14:bevel/>
          </w14:textOutline>
          <w:rPrChange w:id="130" w:author="Giulia Masoero" w:date="2023-05-04T16:29:00Z">
            <w:rPr>
              <w:color w:val="333132"/>
              <w:lang w:val="en-GB"/>
            </w:rPr>
          </w:rPrChange>
        </w:rPr>
        <w:t xml:space="preserve"> G.M. and </w:t>
      </w:r>
      <w:r w:rsidRPr="00AB4CDC">
        <w:rPr>
          <w:rFonts w:eastAsia="Arial Unicode MS"/>
          <w:color w:val="000000"/>
          <w:u w:color="000000"/>
          <w:bdr w:val="nil"/>
          <w:lang w:val="en-GB"/>
          <w14:textOutline w14:w="0" w14:cap="flat" w14:cmpd="sng" w14:algn="ctr">
            <w14:noFill/>
            <w14:prstDash w14:val="solid"/>
            <w14:bevel/>
          </w14:textOutline>
          <w:rPrChange w:id="131" w:author="Giulia Masoero" w:date="2023-05-04T16:29:00Z">
            <w:rPr>
              <w:color w:val="333132"/>
              <w:lang w:val="en-GB"/>
            </w:rPr>
          </w:rPrChange>
        </w:rPr>
        <w:t>K.G.G</w:t>
      </w:r>
      <w:r w:rsidR="00915D34" w:rsidRPr="00AB4CDC">
        <w:rPr>
          <w:rFonts w:eastAsia="Arial Unicode MS"/>
          <w:color w:val="000000"/>
          <w:u w:color="000000"/>
          <w:bdr w:val="nil"/>
          <w:lang w:val="en-GB"/>
          <w14:textOutline w14:w="0" w14:cap="flat" w14:cmpd="sng" w14:algn="ctr">
            <w14:noFill/>
            <w14:prstDash w14:val="solid"/>
            <w14:bevel/>
          </w14:textOutline>
          <w:rPrChange w:id="132" w:author="Giulia Masoero" w:date="2023-05-04T16:29:00Z">
            <w:rPr>
              <w:color w:val="333132"/>
              <w:lang w:val="en-GB"/>
            </w:rPr>
          </w:rPrChange>
        </w:rPr>
        <w:t xml:space="preserve"> performed the statistical analyses. </w:t>
      </w:r>
      <w:r w:rsidR="00444CF6" w:rsidRPr="00AB4CDC">
        <w:rPr>
          <w:rFonts w:eastAsia="Arial Unicode MS"/>
          <w:color w:val="000000"/>
          <w:u w:color="000000"/>
          <w:bdr w:val="nil"/>
          <w:lang w:val="en-GB"/>
          <w14:textOutline w14:w="0" w14:cap="flat" w14:cmpd="sng" w14:algn="ctr">
            <w14:noFill/>
            <w14:prstDash w14:val="solid"/>
            <w14:bevel/>
          </w14:textOutline>
          <w:rPrChange w:id="133" w:author="Giulia Masoero" w:date="2023-05-04T16:29:00Z">
            <w:rPr>
              <w:color w:val="333132"/>
              <w:lang w:val="en-GB"/>
            </w:rPr>
          </w:rPrChange>
        </w:rPr>
        <w:t>G.M. and K.G.G</w:t>
      </w:r>
      <w:r w:rsidR="00915D34" w:rsidRPr="00AB4CDC">
        <w:rPr>
          <w:rFonts w:eastAsia="Arial Unicode MS"/>
          <w:color w:val="000000"/>
          <w:u w:color="000000"/>
          <w:bdr w:val="nil"/>
          <w:lang w:val="en-GB"/>
          <w14:textOutline w14:w="0" w14:cap="flat" w14:cmpd="sng" w14:algn="ctr">
            <w14:noFill/>
            <w14:prstDash w14:val="solid"/>
            <w14:bevel/>
          </w14:textOutline>
          <w:rPrChange w:id="134" w:author="Giulia Masoero" w:date="2023-05-04T16:29:00Z">
            <w:rPr>
              <w:color w:val="333132"/>
              <w:lang w:val="en-GB"/>
            </w:rPr>
          </w:rPrChange>
        </w:rPr>
        <w:t xml:space="preserve"> drafted the manuscript and all authors provided inputs at all stages. All authors approved the final version of this manuscript, and all authors agree to be held accountable for the work performed therein.</w:t>
      </w:r>
    </w:p>
    <w:p w14:paraId="3EA9EC0F" w14:textId="77777777" w:rsidR="000F3688" w:rsidRPr="00563380" w:rsidRDefault="000F3688" w:rsidP="00DA1F7C">
      <w:pPr>
        <w:shd w:val="clear" w:color="auto" w:fill="FFFFFF"/>
        <w:spacing w:before="100" w:beforeAutospacing="1" w:after="100" w:afterAutospacing="1" w:line="360" w:lineRule="auto"/>
        <w:rPr>
          <w:color w:val="333132"/>
          <w:lang w:val="en-GB"/>
        </w:rPr>
        <w:pPrChange w:id="135" w:author="Giulia Masoero" w:date="2023-05-04T16:29:00Z">
          <w:pPr>
            <w:shd w:val="clear" w:color="auto" w:fill="FFFFFF"/>
            <w:spacing w:before="100" w:beforeAutospacing="1" w:after="100" w:afterAutospacing="1"/>
          </w:pPr>
        </w:pPrChange>
      </w:pPr>
    </w:p>
    <w:p w14:paraId="4E54F711" w14:textId="77777777" w:rsidR="00915D34" w:rsidRPr="00563380" w:rsidRDefault="00915D34" w:rsidP="00DA1F7C">
      <w:pPr>
        <w:shd w:val="clear" w:color="auto" w:fill="FFFFFF"/>
        <w:spacing w:after="100" w:afterAutospacing="1" w:line="360" w:lineRule="auto"/>
        <w:outlineLvl w:val="2"/>
        <w:rPr>
          <w:b/>
          <w:bCs/>
          <w:color w:val="333132"/>
          <w:lang w:val="en-GB"/>
        </w:rPr>
        <w:pPrChange w:id="136" w:author="Giulia Masoero" w:date="2023-05-04T16:29:00Z">
          <w:pPr>
            <w:shd w:val="clear" w:color="auto" w:fill="FFFFFF"/>
            <w:spacing w:after="100" w:afterAutospacing="1"/>
            <w:outlineLvl w:val="2"/>
          </w:pPr>
        </w:pPrChange>
      </w:pPr>
      <w:r w:rsidRPr="00563380">
        <w:rPr>
          <w:b/>
          <w:bCs/>
          <w:color w:val="333132"/>
          <w:lang w:val="en-GB"/>
        </w:rPr>
        <w:t>Competing interests</w:t>
      </w:r>
    </w:p>
    <w:p w14:paraId="12670755" w14:textId="445BFAA3" w:rsidR="00915D34" w:rsidRPr="00563380" w:rsidRDefault="00915D34" w:rsidP="00DA1F7C">
      <w:pPr>
        <w:shd w:val="clear" w:color="auto" w:fill="FFFFFF"/>
        <w:spacing w:before="100" w:beforeAutospacing="1" w:after="100" w:afterAutospacing="1" w:line="360" w:lineRule="auto"/>
        <w:pPrChange w:id="137" w:author="Giulia Masoero" w:date="2023-05-04T16:29:00Z">
          <w:pPr>
            <w:shd w:val="clear" w:color="auto" w:fill="FFFFFF"/>
            <w:spacing w:before="100" w:beforeAutospacing="1" w:after="100" w:afterAutospacing="1"/>
          </w:pPr>
        </w:pPrChange>
      </w:pPr>
      <w:r w:rsidRPr="00563380">
        <w:rPr>
          <w:color w:val="333132"/>
          <w:lang w:val="en-GB"/>
        </w:rPr>
        <w:t>We declare we have no competing interests.</w:t>
      </w:r>
    </w:p>
    <w:p w14:paraId="761BC2D2" w14:textId="77777777" w:rsidR="00915D34" w:rsidRPr="00563380" w:rsidRDefault="00915D34" w:rsidP="00DA1F7C">
      <w:pPr>
        <w:pStyle w:val="Default"/>
        <w:spacing w:before="120" w:after="120" w:line="360" w:lineRule="auto"/>
        <w:ind w:firstLine="426"/>
      </w:pPr>
    </w:p>
    <w:p w14:paraId="60E43C07" w14:textId="221CA6DA" w:rsidR="009860FD" w:rsidRPr="0099637C" w:rsidRDefault="009860FD" w:rsidP="00DA1F7C">
      <w:pPr>
        <w:pStyle w:val="Default"/>
        <w:spacing w:before="120" w:after="120" w:line="360" w:lineRule="auto"/>
        <w:rPr>
          <w:b/>
          <w:bCs/>
          <w:lang w:val="it-CH"/>
        </w:rPr>
      </w:pPr>
      <w:r w:rsidRPr="0099637C">
        <w:rPr>
          <w:b/>
          <w:bCs/>
          <w:lang w:val="it-CH"/>
        </w:rPr>
        <w:lastRenderedPageBreak/>
        <w:t>References</w:t>
      </w:r>
    </w:p>
    <w:p w14:paraId="2DB863F1" w14:textId="77777777" w:rsidR="0099637C" w:rsidRPr="0099637C" w:rsidRDefault="009860FD" w:rsidP="00DA1F7C">
      <w:pPr>
        <w:pStyle w:val="Bibliography"/>
        <w:spacing w:line="360" w:lineRule="auto"/>
        <w:pPrChange w:id="138" w:author="Giulia Masoero" w:date="2023-05-04T16:29:00Z">
          <w:pPr>
            <w:pStyle w:val="Bibliography"/>
          </w:pPr>
        </w:pPrChange>
      </w:pPr>
      <w:r w:rsidRPr="00563380">
        <w:fldChar w:fldCharType="begin"/>
      </w:r>
      <w:r w:rsidR="00264B62">
        <w:rPr>
          <w:lang w:val="it-CH"/>
        </w:rPr>
        <w:instrText xml:space="preserve"> ADDIN ZOTERO_BIBL {"uncited":[],"omitted":[],"custom":[]} CSL_BIBLIOGRAPHY </w:instrText>
      </w:r>
      <w:r w:rsidRPr="00563380">
        <w:fldChar w:fldCharType="separate"/>
      </w:r>
      <w:r w:rsidR="0099637C" w:rsidRPr="0099637C">
        <w:t>1.</w:t>
      </w:r>
      <w:r w:rsidR="0099637C" w:rsidRPr="0099637C">
        <w:tab/>
      </w:r>
      <w:proofErr w:type="spellStart"/>
      <w:r w:rsidR="0099637C" w:rsidRPr="0099637C">
        <w:t>Hetem</w:t>
      </w:r>
      <w:proofErr w:type="spellEnd"/>
      <w:r w:rsidR="0099637C" w:rsidRPr="0099637C">
        <w:t xml:space="preserve"> RS, Fuller A, Maloney SK, Mitchell D. 2014 Responses of large mammals to climate change. </w:t>
      </w:r>
      <w:r w:rsidR="0099637C" w:rsidRPr="0099637C">
        <w:rPr>
          <w:i/>
          <w:iCs/>
        </w:rPr>
        <w:t>Temperature</w:t>
      </w:r>
      <w:r w:rsidR="0099637C" w:rsidRPr="0099637C">
        <w:t xml:space="preserve"> </w:t>
      </w:r>
      <w:r w:rsidR="0099637C" w:rsidRPr="0099637C">
        <w:rPr>
          <w:b/>
          <w:bCs/>
        </w:rPr>
        <w:t>1</w:t>
      </w:r>
      <w:r w:rsidR="0099637C" w:rsidRPr="0099637C">
        <w:t>, 115–127. (doi:10.4161/temp.29651)</w:t>
      </w:r>
    </w:p>
    <w:p w14:paraId="15DEEA32" w14:textId="77777777" w:rsidR="0099637C" w:rsidRPr="0099637C" w:rsidRDefault="0099637C" w:rsidP="00DA1F7C">
      <w:pPr>
        <w:pStyle w:val="Bibliography"/>
        <w:spacing w:line="360" w:lineRule="auto"/>
        <w:pPrChange w:id="139" w:author="Giulia Masoero" w:date="2023-05-04T16:29:00Z">
          <w:pPr>
            <w:pStyle w:val="Bibliography"/>
          </w:pPr>
        </w:pPrChange>
      </w:pPr>
      <w:r w:rsidRPr="0099637C">
        <w:t>2.</w:t>
      </w:r>
      <w:r w:rsidRPr="0099637C">
        <w:tab/>
        <w:t xml:space="preserve">Gardner JL, Peters A, Kearney MR, Joseph L, Heinsohn R. 2011 Declining body size: A third universal response to warming? </w:t>
      </w:r>
      <w:r w:rsidRPr="0099637C">
        <w:rPr>
          <w:i/>
          <w:iCs/>
        </w:rPr>
        <w:t>Trends in Ecology and Evolution</w:t>
      </w:r>
      <w:r w:rsidRPr="0099637C">
        <w:t xml:space="preserve">. </w:t>
      </w:r>
      <w:r w:rsidRPr="0099637C">
        <w:rPr>
          <w:b/>
          <w:bCs/>
        </w:rPr>
        <w:t>26</w:t>
      </w:r>
      <w:r w:rsidRPr="0099637C">
        <w:t>, 285–291. (doi:10.1016/j.tree.2011.03.005)</w:t>
      </w:r>
    </w:p>
    <w:p w14:paraId="23CB4B3F" w14:textId="77777777" w:rsidR="0099637C" w:rsidRPr="0099637C" w:rsidRDefault="0099637C" w:rsidP="00DA1F7C">
      <w:pPr>
        <w:pStyle w:val="Bibliography"/>
        <w:spacing w:line="360" w:lineRule="auto"/>
        <w:pPrChange w:id="140" w:author="Giulia Masoero" w:date="2023-05-04T16:29:00Z">
          <w:pPr>
            <w:pStyle w:val="Bibliography"/>
          </w:pPr>
        </w:pPrChange>
      </w:pPr>
      <w:r w:rsidRPr="0099637C">
        <w:t>3.</w:t>
      </w:r>
      <w:r w:rsidRPr="0099637C">
        <w:tab/>
        <w:t xml:space="preserve">Sheridan JA, Bickford D. 2011 Shrinking body size as an ecological response to climate change. </w:t>
      </w:r>
      <w:r w:rsidRPr="0099637C">
        <w:rPr>
          <w:i/>
          <w:iCs/>
        </w:rPr>
        <w:t>Nature Climate Change</w:t>
      </w:r>
      <w:r w:rsidRPr="0099637C">
        <w:t xml:space="preserve"> </w:t>
      </w:r>
      <w:r w:rsidRPr="0099637C">
        <w:rPr>
          <w:b/>
          <w:bCs/>
        </w:rPr>
        <w:t>1</w:t>
      </w:r>
      <w:r w:rsidRPr="0099637C">
        <w:t>, 401–406. (doi:10.1038/nclimate1259)</w:t>
      </w:r>
    </w:p>
    <w:p w14:paraId="49126383" w14:textId="77777777" w:rsidR="0099637C" w:rsidRPr="0099637C" w:rsidRDefault="0099637C" w:rsidP="00DA1F7C">
      <w:pPr>
        <w:pStyle w:val="Bibliography"/>
        <w:spacing w:line="360" w:lineRule="auto"/>
        <w:pPrChange w:id="141" w:author="Giulia Masoero" w:date="2023-05-04T16:29:00Z">
          <w:pPr>
            <w:pStyle w:val="Bibliography"/>
          </w:pPr>
        </w:pPrChange>
      </w:pPr>
      <w:r w:rsidRPr="0099637C">
        <w:t>4.</w:t>
      </w:r>
      <w:r w:rsidRPr="0099637C">
        <w:tab/>
      </w:r>
      <w:proofErr w:type="spellStart"/>
      <w:r w:rsidRPr="0099637C">
        <w:t>Ryding</w:t>
      </w:r>
      <w:proofErr w:type="spellEnd"/>
      <w:r w:rsidRPr="0099637C">
        <w:t xml:space="preserve"> S, </w:t>
      </w:r>
      <w:proofErr w:type="spellStart"/>
      <w:r w:rsidRPr="0099637C">
        <w:t>Klaassen</w:t>
      </w:r>
      <w:proofErr w:type="spellEnd"/>
      <w:r w:rsidRPr="0099637C">
        <w:t xml:space="preserve"> M, Tattersall GJ, Gardner JL, Symonds MRE. 2021 Shape-shifting: changing animal morphologies as a response to climatic warming. </w:t>
      </w:r>
      <w:r w:rsidRPr="0099637C">
        <w:rPr>
          <w:i/>
          <w:iCs/>
        </w:rPr>
        <w:t>Trends in Ecology &amp; Evolution</w:t>
      </w:r>
      <w:r w:rsidRPr="0099637C">
        <w:t xml:space="preserve"> </w:t>
      </w:r>
      <w:r w:rsidRPr="0099637C">
        <w:rPr>
          <w:b/>
          <w:bCs/>
        </w:rPr>
        <w:t>36</w:t>
      </w:r>
      <w:r w:rsidRPr="0099637C">
        <w:t>, 1036–1048. (doi:10.1016/j.tree.2021.07.006)</w:t>
      </w:r>
    </w:p>
    <w:p w14:paraId="61807832" w14:textId="77777777" w:rsidR="0099637C" w:rsidRPr="0099637C" w:rsidRDefault="0099637C" w:rsidP="00DA1F7C">
      <w:pPr>
        <w:pStyle w:val="Bibliography"/>
        <w:spacing w:line="360" w:lineRule="auto"/>
        <w:pPrChange w:id="142" w:author="Giulia Masoero" w:date="2023-05-04T16:29:00Z">
          <w:pPr>
            <w:pStyle w:val="Bibliography"/>
          </w:pPr>
        </w:pPrChange>
      </w:pPr>
      <w:r w:rsidRPr="0099637C">
        <w:t>5.</w:t>
      </w:r>
      <w:r w:rsidRPr="0099637C">
        <w:tab/>
        <w:t xml:space="preserve">Speakman JR, </w:t>
      </w:r>
      <w:proofErr w:type="spellStart"/>
      <w:r w:rsidRPr="0099637C">
        <w:t>Król</w:t>
      </w:r>
      <w:proofErr w:type="spellEnd"/>
      <w:r w:rsidRPr="0099637C">
        <w:t xml:space="preserve"> E. 2010 Maximal heat dissipation capacity and hyperthermia risk: neglected key factors in the ecology of endotherms: Heat dissipation limit theory. </w:t>
      </w:r>
      <w:r w:rsidRPr="0099637C">
        <w:rPr>
          <w:i/>
          <w:iCs/>
        </w:rPr>
        <w:t>Journal of Animal Ecology</w:t>
      </w:r>
      <w:r w:rsidRPr="0099637C">
        <w:t xml:space="preserve"> </w:t>
      </w:r>
      <w:r w:rsidRPr="0099637C">
        <w:rPr>
          <w:b/>
          <w:bCs/>
        </w:rPr>
        <w:t>79</w:t>
      </w:r>
      <w:r w:rsidRPr="0099637C">
        <w:t>, 726–746. (doi:10.1111/j.1365-2656.2010.01689.x)</w:t>
      </w:r>
    </w:p>
    <w:p w14:paraId="18900DAD" w14:textId="77777777" w:rsidR="0099637C" w:rsidRPr="0099637C" w:rsidRDefault="0099637C" w:rsidP="00DA1F7C">
      <w:pPr>
        <w:pStyle w:val="Bibliography"/>
        <w:spacing w:line="360" w:lineRule="auto"/>
        <w:pPrChange w:id="143" w:author="Giulia Masoero" w:date="2023-05-04T16:29:00Z">
          <w:pPr>
            <w:pStyle w:val="Bibliography"/>
          </w:pPr>
        </w:pPrChange>
      </w:pPr>
      <w:r w:rsidRPr="0099637C">
        <w:t>6.</w:t>
      </w:r>
      <w:r w:rsidRPr="0099637C">
        <w:tab/>
        <w:t xml:space="preserve">Bergmann C. 1847 </w:t>
      </w:r>
      <w:proofErr w:type="spellStart"/>
      <w:r w:rsidRPr="0099637C">
        <w:t>Über</w:t>
      </w:r>
      <w:proofErr w:type="spellEnd"/>
      <w:r w:rsidRPr="0099637C">
        <w:t xml:space="preserve"> die </w:t>
      </w:r>
      <w:proofErr w:type="spellStart"/>
      <w:r w:rsidRPr="0099637C">
        <w:t>Verhältnisse</w:t>
      </w:r>
      <w:proofErr w:type="spellEnd"/>
      <w:r w:rsidRPr="0099637C">
        <w:t xml:space="preserve"> der </w:t>
      </w:r>
      <w:proofErr w:type="spellStart"/>
      <w:r w:rsidRPr="0099637C">
        <w:t>Wärmeökonomie</w:t>
      </w:r>
      <w:proofErr w:type="spellEnd"/>
      <w:r w:rsidRPr="0099637C">
        <w:t xml:space="preserve"> der </w:t>
      </w:r>
      <w:proofErr w:type="spellStart"/>
      <w:r w:rsidRPr="0099637C">
        <w:t>Thiere</w:t>
      </w:r>
      <w:proofErr w:type="spellEnd"/>
      <w:r w:rsidRPr="0099637C">
        <w:t xml:space="preserve"> </w:t>
      </w:r>
      <w:proofErr w:type="spellStart"/>
      <w:r w:rsidRPr="0099637C">
        <w:t>zu</w:t>
      </w:r>
      <w:proofErr w:type="spellEnd"/>
      <w:r w:rsidRPr="0099637C">
        <w:t xml:space="preserve"> </w:t>
      </w:r>
      <w:proofErr w:type="spellStart"/>
      <w:r w:rsidRPr="0099637C">
        <w:t>ihrer</w:t>
      </w:r>
      <w:proofErr w:type="spellEnd"/>
      <w:r w:rsidRPr="0099637C">
        <w:t xml:space="preserve"> </w:t>
      </w:r>
      <w:proofErr w:type="spellStart"/>
      <w:r w:rsidRPr="0099637C">
        <w:t>Grösse</w:t>
      </w:r>
      <w:proofErr w:type="spellEnd"/>
      <w:r w:rsidRPr="0099637C">
        <w:t xml:space="preserve">. </w:t>
      </w:r>
      <w:proofErr w:type="spellStart"/>
      <w:r w:rsidRPr="0099637C">
        <w:rPr>
          <w:i/>
          <w:iCs/>
        </w:rPr>
        <w:t>Abgedruckt</w:t>
      </w:r>
      <w:proofErr w:type="spellEnd"/>
      <w:r w:rsidRPr="0099637C">
        <w:rPr>
          <w:i/>
          <w:iCs/>
        </w:rPr>
        <w:t xml:space="preserve"> </w:t>
      </w:r>
      <w:proofErr w:type="spellStart"/>
      <w:r w:rsidRPr="0099637C">
        <w:rPr>
          <w:i/>
          <w:iCs/>
        </w:rPr>
        <w:t>aus</w:t>
      </w:r>
      <w:proofErr w:type="spellEnd"/>
      <w:r w:rsidRPr="0099637C">
        <w:rPr>
          <w:i/>
          <w:iCs/>
        </w:rPr>
        <w:t xml:space="preserve"> den </w:t>
      </w:r>
      <w:proofErr w:type="spellStart"/>
      <w:r w:rsidRPr="0099637C">
        <w:rPr>
          <w:i/>
          <w:iCs/>
        </w:rPr>
        <w:t>Göttinger</w:t>
      </w:r>
      <w:proofErr w:type="spellEnd"/>
      <w:r w:rsidRPr="0099637C">
        <w:rPr>
          <w:i/>
          <w:iCs/>
        </w:rPr>
        <w:t xml:space="preserve"> </w:t>
      </w:r>
      <w:proofErr w:type="spellStart"/>
      <w:r w:rsidRPr="0099637C">
        <w:rPr>
          <w:i/>
          <w:iCs/>
        </w:rPr>
        <w:t>Studien</w:t>
      </w:r>
      <w:proofErr w:type="spellEnd"/>
      <w:r w:rsidRPr="0099637C">
        <w:t xml:space="preserve"> </w:t>
      </w:r>
      <w:r w:rsidRPr="0099637C">
        <w:rPr>
          <w:b/>
          <w:bCs/>
        </w:rPr>
        <w:t>3</w:t>
      </w:r>
      <w:r w:rsidRPr="0099637C">
        <w:t>, 595–708.</w:t>
      </w:r>
    </w:p>
    <w:p w14:paraId="696974D2" w14:textId="77777777" w:rsidR="0099637C" w:rsidRPr="0099637C" w:rsidRDefault="0099637C" w:rsidP="00DA1F7C">
      <w:pPr>
        <w:pStyle w:val="Bibliography"/>
        <w:spacing w:line="360" w:lineRule="auto"/>
        <w:pPrChange w:id="144" w:author="Giulia Masoero" w:date="2023-05-04T16:29:00Z">
          <w:pPr>
            <w:pStyle w:val="Bibliography"/>
          </w:pPr>
        </w:pPrChange>
      </w:pPr>
      <w:r w:rsidRPr="0099637C">
        <w:t>7.</w:t>
      </w:r>
      <w:r w:rsidRPr="0099637C">
        <w:tab/>
      </w:r>
      <w:proofErr w:type="spellStart"/>
      <w:r w:rsidRPr="0099637C">
        <w:t>Brivio</w:t>
      </w:r>
      <w:proofErr w:type="spellEnd"/>
      <w:r w:rsidRPr="0099637C">
        <w:t xml:space="preserve"> F, Bertolucci C, </w:t>
      </w:r>
      <w:proofErr w:type="spellStart"/>
      <w:r w:rsidRPr="0099637C">
        <w:t>Tettamanti</w:t>
      </w:r>
      <w:proofErr w:type="spellEnd"/>
      <w:r w:rsidRPr="0099637C">
        <w:t xml:space="preserve"> F, </w:t>
      </w:r>
      <w:proofErr w:type="spellStart"/>
      <w:r w:rsidRPr="0099637C">
        <w:t>Filli</w:t>
      </w:r>
      <w:proofErr w:type="spellEnd"/>
      <w:r w:rsidRPr="0099637C">
        <w:t xml:space="preserve"> F, </w:t>
      </w:r>
      <w:proofErr w:type="spellStart"/>
      <w:r w:rsidRPr="0099637C">
        <w:t>Apollonio</w:t>
      </w:r>
      <w:proofErr w:type="spellEnd"/>
      <w:r w:rsidRPr="0099637C">
        <w:t xml:space="preserve"> M, </w:t>
      </w:r>
      <w:proofErr w:type="spellStart"/>
      <w:r w:rsidRPr="0099637C">
        <w:t>Grignolio</w:t>
      </w:r>
      <w:proofErr w:type="spellEnd"/>
      <w:r w:rsidRPr="0099637C">
        <w:t xml:space="preserve"> S. 2016 The weather dictates the rhythms: Alpine chamois activity is well adapted to ecological conditions. </w:t>
      </w:r>
      <w:proofErr w:type="spellStart"/>
      <w:r w:rsidRPr="0099637C">
        <w:rPr>
          <w:i/>
          <w:iCs/>
        </w:rPr>
        <w:t>Behav</w:t>
      </w:r>
      <w:proofErr w:type="spellEnd"/>
      <w:r w:rsidRPr="0099637C">
        <w:rPr>
          <w:i/>
          <w:iCs/>
        </w:rPr>
        <w:t xml:space="preserve"> </w:t>
      </w:r>
      <w:proofErr w:type="spellStart"/>
      <w:r w:rsidRPr="0099637C">
        <w:rPr>
          <w:i/>
          <w:iCs/>
        </w:rPr>
        <w:t>Ecol</w:t>
      </w:r>
      <w:proofErr w:type="spellEnd"/>
      <w:r w:rsidRPr="0099637C">
        <w:rPr>
          <w:i/>
          <w:iCs/>
        </w:rPr>
        <w:t xml:space="preserve"> </w:t>
      </w:r>
      <w:proofErr w:type="spellStart"/>
      <w:r w:rsidRPr="0099637C">
        <w:rPr>
          <w:i/>
          <w:iCs/>
        </w:rPr>
        <w:t>Sociobiol</w:t>
      </w:r>
      <w:proofErr w:type="spellEnd"/>
      <w:r w:rsidRPr="0099637C">
        <w:t xml:space="preserve"> </w:t>
      </w:r>
      <w:r w:rsidRPr="0099637C">
        <w:rPr>
          <w:b/>
          <w:bCs/>
        </w:rPr>
        <w:t>70</w:t>
      </w:r>
      <w:r w:rsidRPr="0099637C">
        <w:t>, 1291–1304. (doi:10.1007/s00265-016-2137-8)</w:t>
      </w:r>
    </w:p>
    <w:p w14:paraId="0DB3875D" w14:textId="77777777" w:rsidR="0099637C" w:rsidRPr="0099637C" w:rsidRDefault="0099637C" w:rsidP="00DA1F7C">
      <w:pPr>
        <w:pStyle w:val="Bibliography"/>
        <w:spacing w:line="360" w:lineRule="auto"/>
        <w:pPrChange w:id="145" w:author="Giulia Masoero" w:date="2023-05-04T16:29:00Z">
          <w:pPr>
            <w:pStyle w:val="Bibliography"/>
          </w:pPr>
        </w:pPrChange>
      </w:pPr>
      <w:r w:rsidRPr="0099637C">
        <w:t>8.</w:t>
      </w:r>
      <w:r w:rsidRPr="0099637C">
        <w:tab/>
        <w:t xml:space="preserve">Simons MJP, </w:t>
      </w:r>
      <w:proofErr w:type="spellStart"/>
      <w:r w:rsidRPr="0099637C">
        <w:t>Reimert</w:t>
      </w:r>
      <w:proofErr w:type="spellEnd"/>
      <w:r w:rsidRPr="0099637C">
        <w:t xml:space="preserve"> I, van der </w:t>
      </w:r>
      <w:proofErr w:type="spellStart"/>
      <w:r w:rsidRPr="0099637C">
        <w:t>Vinne</w:t>
      </w:r>
      <w:proofErr w:type="spellEnd"/>
      <w:r w:rsidRPr="0099637C">
        <w:t xml:space="preserve"> V, </w:t>
      </w:r>
      <w:proofErr w:type="spellStart"/>
      <w:r w:rsidRPr="0099637C">
        <w:t>Hambly</w:t>
      </w:r>
      <w:proofErr w:type="spellEnd"/>
      <w:r w:rsidRPr="0099637C">
        <w:t xml:space="preserve"> C, </w:t>
      </w:r>
      <w:proofErr w:type="spellStart"/>
      <w:r w:rsidRPr="0099637C">
        <w:t>Vaanholt</w:t>
      </w:r>
      <w:proofErr w:type="spellEnd"/>
      <w:r w:rsidRPr="0099637C">
        <w:t xml:space="preserve"> LM, Speakman JR, </w:t>
      </w:r>
      <w:proofErr w:type="spellStart"/>
      <w:r w:rsidRPr="0099637C">
        <w:t>Gerkema</w:t>
      </w:r>
      <w:proofErr w:type="spellEnd"/>
      <w:r w:rsidRPr="0099637C">
        <w:t xml:space="preserve"> MP. 2011 Ambient temperature shapes reproductive output during pregnancy and lactation in the common vole (Microtus </w:t>
      </w:r>
      <w:proofErr w:type="spellStart"/>
      <w:r w:rsidRPr="0099637C">
        <w:t>arvalis</w:t>
      </w:r>
      <w:proofErr w:type="spellEnd"/>
      <w:r w:rsidRPr="0099637C">
        <w:t xml:space="preserve">): a test of the heat dissipation limit theory. </w:t>
      </w:r>
      <w:r w:rsidRPr="0099637C">
        <w:rPr>
          <w:i/>
          <w:iCs/>
        </w:rPr>
        <w:t>Journal of Experimental Biology</w:t>
      </w:r>
      <w:r w:rsidRPr="0099637C">
        <w:t xml:space="preserve"> </w:t>
      </w:r>
      <w:r w:rsidRPr="0099637C">
        <w:rPr>
          <w:b/>
          <w:bCs/>
        </w:rPr>
        <w:t>214</w:t>
      </w:r>
      <w:r w:rsidRPr="0099637C">
        <w:t>, 38–49. (doi:10.1242/jeb.044230)</w:t>
      </w:r>
    </w:p>
    <w:p w14:paraId="3B5CC3EA" w14:textId="77777777" w:rsidR="0099637C" w:rsidRPr="0099637C" w:rsidRDefault="0099637C" w:rsidP="00DA1F7C">
      <w:pPr>
        <w:pStyle w:val="Bibliography"/>
        <w:spacing w:line="360" w:lineRule="auto"/>
        <w:pPrChange w:id="146" w:author="Giulia Masoero" w:date="2023-05-04T16:29:00Z">
          <w:pPr>
            <w:pStyle w:val="Bibliography"/>
          </w:pPr>
        </w:pPrChange>
      </w:pPr>
      <w:r w:rsidRPr="0099637C">
        <w:t>9.</w:t>
      </w:r>
      <w:r w:rsidRPr="0099637C">
        <w:tab/>
      </w:r>
      <w:proofErr w:type="spellStart"/>
      <w:r w:rsidRPr="0099637C">
        <w:t>Beauplet</w:t>
      </w:r>
      <w:proofErr w:type="spellEnd"/>
      <w:r w:rsidRPr="0099637C">
        <w:t xml:space="preserve"> G, </w:t>
      </w:r>
      <w:proofErr w:type="spellStart"/>
      <w:r w:rsidRPr="0099637C">
        <w:t>Guinet</w:t>
      </w:r>
      <w:proofErr w:type="spellEnd"/>
      <w:r w:rsidRPr="0099637C">
        <w:t xml:space="preserve"> C. 2007 Phenotypic determinants of individual fitness in female fur seals: larger is better. </w:t>
      </w:r>
      <w:r w:rsidRPr="0099637C">
        <w:rPr>
          <w:i/>
          <w:iCs/>
        </w:rPr>
        <w:t>Proceedings of the Royal Society B: Biological Sciences</w:t>
      </w:r>
      <w:r w:rsidRPr="0099637C">
        <w:t xml:space="preserve"> </w:t>
      </w:r>
      <w:r w:rsidRPr="0099637C">
        <w:rPr>
          <w:b/>
          <w:bCs/>
        </w:rPr>
        <w:t>274</w:t>
      </w:r>
      <w:r w:rsidRPr="0099637C">
        <w:t>, 1877–1883. (doi:10.1098/rspb.2007.0454)</w:t>
      </w:r>
    </w:p>
    <w:p w14:paraId="70D4CCA2" w14:textId="77777777" w:rsidR="0099637C" w:rsidRPr="0099637C" w:rsidRDefault="0099637C" w:rsidP="00DA1F7C">
      <w:pPr>
        <w:pStyle w:val="Bibliography"/>
        <w:spacing w:line="360" w:lineRule="auto"/>
        <w:pPrChange w:id="147" w:author="Giulia Masoero" w:date="2023-05-04T16:29:00Z">
          <w:pPr>
            <w:pStyle w:val="Bibliography"/>
          </w:pPr>
        </w:pPrChange>
      </w:pPr>
      <w:r w:rsidRPr="0099637C">
        <w:lastRenderedPageBreak/>
        <w:t>10.</w:t>
      </w:r>
      <w:r w:rsidRPr="0099637C">
        <w:tab/>
        <w:t>Festa-</w:t>
      </w:r>
      <w:proofErr w:type="spellStart"/>
      <w:r w:rsidRPr="0099637C">
        <w:t>Bianchet</w:t>
      </w:r>
      <w:proofErr w:type="spellEnd"/>
      <w:r w:rsidRPr="0099637C">
        <w:t xml:space="preserve"> M, Jorgenson JT, </w:t>
      </w:r>
      <w:proofErr w:type="spellStart"/>
      <w:r w:rsidRPr="0099637C">
        <w:t>Réale</w:t>
      </w:r>
      <w:proofErr w:type="spellEnd"/>
      <w:r w:rsidRPr="0099637C">
        <w:t xml:space="preserve"> D. 2000 Early development, adult mass, and reproductive success in bighorn sheep. </w:t>
      </w:r>
      <w:r w:rsidRPr="0099637C">
        <w:rPr>
          <w:i/>
          <w:iCs/>
        </w:rPr>
        <w:t>Behavioral Ecology</w:t>
      </w:r>
      <w:r w:rsidRPr="0099637C">
        <w:t xml:space="preserve"> </w:t>
      </w:r>
      <w:r w:rsidRPr="0099637C">
        <w:rPr>
          <w:b/>
          <w:bCs/>
        </w:rPr>
        <w:t>11</w:t>
      </w:r>
      <w:r w:rsidRPr="0099637C">
        <w:t>, 633–639. (doi:10.1093/</w:t>
      </w:r>
      <w:proofErr w:type="spellStart"/>
      <w:r w:rsidRPr="0099637C">
        <w:t>beheco</w:t>
      </w:r>
      <w:proofErr w:type="spellEnd"/>
      <w:r w:rsidRPr="0099637C">
        <w:t>/11.6.633)</w:t>
      </w:r>
    </w:p>
    <w:p w14:paraId="2EBB60E2" w14:textId="77777777" w:rsidR="0099637C" w:rsidRPr="0099637C" w:rsidRDefault="0099637C" w:rsidP="00DA1F7C">
      <w:pPr>
        <w:pStyle w:val="Bibliography"/>
        <w:spacing w:line="360" w:lineRule="auto"/>
        <w:pPrChange w:id="148" w:author="Giulia Masoero" w:date="2023-05-04T16:29:00Z">
          <w:pPr>
            <w:pStyle w:val="Bibliography"/>
          </w:pPr>
        </w:pPrChange>
      </w:pPr>
      <w:r w:rsidRPr="0099637C">
        <w:t>11.</w:t>
      </w:r>
      <w:r w:rsidRPr="0099637C">
        <w:tab/>
      </w:r>
      <w:proofErr w:type="spellStart"/>
      <w:r w:rsidRPr="0099637C">
        <w:t>Garel</w:t>
      </w:r>
      <w:proofErr w:type="spellEnd"/>
      <w:r w:rsidRPr="0099637C">
        <w:t xml:space="preserve"> M, Gaillard J-M, </w:t>
      </w:r>
      <w:proofErr w:type="spellStart"/>
      <w:r w:rsidRPr="0099637C">
        <w:t>Jullien</w:t>
      </w:r>
      <w:proofErr w:type="spellEnd"/>
      <w:r w:rsidRPr="0099637C">
        <w:t xml:space="preserve"> J-M, Dubray D, Maillard D, </w:t>
      </w:r>
      <w:proofErr w:type="spellStart"/>
      <w:r w:rsidRPr="0099637C">
        <w:t>Loison</w:t>
      </w:r>
      <w:proofErr w:type="spellEnd"/>
      <w:r w:rsidRPr="0099637C">
        <w:t xml:space="preserve"> A. 2011 Population abundance and early spring conditions determine variation in body mass of juvenile chamois. </w:t>
      </w:r>
      <w:r w:rsidRPr="0099637C">
        <w:rPr>
          <w:i/>
          <w:iCs/>
        </w:rPr>
        <w:t>Journal of Mammalogy</w:t>
      </w:r>
      <w:r w:rsidRPr="0099637C">
        <w:t xml:space="preserve"> </w:t>
      </w:r>
      <w:r w:rsidRPr="0099637C">
        <w:rPr>
          <w:b/>
          <w:bCs/>
        </w:rPr>
        <w:t>92</w:t>
      </w:r>
      <w:r w:rsidRPr="0099637C">
        <w:t>, 1112–1117. (doi:10.1644/10-MAMM-A-056.1)</w:t>
      </w:r>
    </w:p>
    <w:p w14:paraId="658085A8" w14:textId="77777777" w:rsidR="0099637C" w:rsidRPr="0099637C" w:rsidRDefault="0099637C" w:rsidP="00DA1F7C">
      <w:pPr>
        <w:pStyle w:val="Bibliography"/>
        <w:spacing w:line="360" w:lineRule="auto"/>
        <w:pPrChange w:id="149" w:author="Giulia Masoero" w:date="2023-05-04T16:29:00Z">
          <w:pPr>
            <w:pStyle w:val="Bibliography"/>
          </w:pPr>
        </w:pPrChange>
      </w:pPr>
      <w:r w:rsidRPr="0099637C">
        <w:t>12.</w:t>
      </w:r>
      <w:r w:rsidRPr="0099637C">
        <w:tab/>
        <w:t xml:space="preserve">Hudson RJ, White RG, editors. 1985 </w:t>
      </w:r>
      <w:r w:rsidRPr="0099637C">
        <w:rPr>
          <w:i/>
          <w:iCs/>
        </w:rPr>
        <w:t>Bioenergetics of wild herbivores</w:t>
      </w:r>
      <w:r w:rsidRPr="0099637C">
        <w:t xml:space="preserve">. Boca Raton, Fla: CRC Press. </w:t>
      </w:r>
    </w:p>
    <w:p w14:paraId="0E9469C8" w14:textId="77777777" w:rsidR="0099637C" w:rsidRPr="0099637C" w:rsidRDefault="0099637C" w:rsidP="00DA1F7C">
      <w:pPr>
        <w:pStyle w:val="Bibliography"/>
        <w:spacing w:line="360" w:lineRule="auto"/>
        <w:pPrChange w:id="150" w:author="Giulia Masoero" w:date="2023-05-04T16:29:00Z">
          <w:pPr>
            <w:pStyle w:val="Bibliography"/>
          </w:pPr>
        </w:pPrChange>
      </w:pPr>
      <w:r w:rsidRPr="0099637C">
        <w:t>13.</w:t>
      </w:r>
      <w:r w:rsidRPr="0099637C">
        <w:tab/>
        <w:t>Gaillard J-M, Festa-</w:t>
      </w:r>
      <w:proofErr w:type="spellStart"/>
      <w:r w:rsidRPr="0099637C">
        <w:t>Bianchet</w:t>
      </w:r>
      <w:proofErr w:type="spellEnd"/>
      <w:r w:rsidRPr="0099637C">
        <w:t xml:space="preserve"> M, </w:t>
      </w:r>
      <w:proofErr w:type="spellStart"/>
      <w:r w:rsidRPr="0099637C">
        <w:t>Yoccoz</w:t>
      </w:r>
      <w:proofErr w:type="spellEnd"/>
      <w:r w:rsidRPr="0099637C">
        <w:t xml:space="preserve"> NG, </w:t>
      </w:r>
      <w:proofErr w:type="spellStart"/>
      <w:r w:rsidRPr="0099637C">
        <w:t>Loison</w:t>
      </w:r>
      <w:proofErr w:type="spellEnd"/>
      <w:r w:rsidRPr="0099637C">
        <w:t xml:space="preserve"> A, </w:t>
      </w:r>
      <w:proofErr w:type="spellStart"/>
      <w:r w:rsidRPr="0099637C">
        <w:t>Toigo</w:t>
      </w:r>
      <w:proofErr w:type="spellEnd"/>
      <w:r w:rsidRPr="0099637C">
        <w:t xml:space="preserve"> C. 2000 Temporal Variation in Fitness Components and Population Dynamics of Large Herbivores. </w:t>
      </w:r>
      <w:r w:rsidRPr="0099637C">
        <w:rPr>
          <w:i/>
          <w:iCs/>
        </w:rPr>
        <w:t>Annual Review of Ecology and Systematics</w:t>
      </w:r>
      <w:r w:rsidRPr="0099637C">
        <w:t xml:space="preserve"> </w:t>
      </w:r>
      <w:r w:rsidRPr="0099637C">
        <w:rPr>
          <w:b/>
          <w:bCs/>
        </w:rPr>
        <w:t>31</w:t>
      </w:r>
      <w:r w:rsidRPr="0099637C">
        <w:t>, 367–393.</w:t>
      </w:r>
    </w:p>
    <w:p w14:paraId="6EAAD8C6" w14:textId="77777777" w:rsidR="0099637C" w:rsidRPr="0099637C" w:rsidRDefault="0099637C" w:rsidP="00DA1F7C">
      <w:pPr>
        <w:pStyle w:val="Bibliography"/>
        <w:spacing w:line="360" w:lineRule="auto"/>
        <w:pPrChange w:id="151" w:author="Giulia Masoero" w:date="2023-05-04T16:29:00Z">
          <w:pPr>
            <w:pStyle w:val="Bibliography"/>
          </w:pPr>
        </w:pPrChange>
      </w:pPr>
      <w:r w:rsidRPr="0099637C">
        <w:t>14.</w:t>
      </w:r>
      <w:r w:rsidRPr="0099637C">
        <w:tab/>
      </w:r>
      <w:proofErr w:type="spellStart"/>
      <w:r w:rsidRPr="0099637C">
        <w:t>Forchhammer</w:t>
      </w:r>
      <w:proofErr w:type="spellEnd"/>
      <w:r w:rsidRPr="0099637C">
        <w:t xml:space="preserve"> MC, </w:t>
      </w:r>
      <w:proofErr w:type="spellStart"/>
      <w:r w:rsidRPr="0099637C">
        <w:t>Clutton</w:t>
      </w:r>
      <w:proofErr w:type="spellEnd"/>
      <w:r w:rsidRPr="0099637C">
        <w:t xml:space="preserve">-Brock TH, </w:t>
      </w:r>
      <w:proofErr w:type="spellStart"/>
      <w:r w:rsidRPr="0099637C">
        <w:t>Lindström</w:t>
      </w:r>
      <w:proofErr w:type="spellEnd"/>
      <w:r w:rsidRPr="0099637C">
        <w:t xml:space="preserve"> J, </w:t>
      </w:r>
      <w:proofErr w:type="spellStart"/>
      <w:r w:rsidRPr="0099637C">
        <w:t>Albon</w:t>
      </w:r>
      <w:proofErr w:type="spellEnd"/>
      <w:r w:rsidRPr="0099637C">
        <w:t xml:space="preserve"> SD. 2001 Climate and population density induce long-term cohort variation in a northern ungulate. </w:t>
      </w:r>
      <w:r w:rsidRPr="0099637C">
        <w:rPr>
          <w:i/>
          <w:iCs/>
        </w:rPr>
        <w:t>Journal of Animal Ecology</w:t>
      </w:r>
      <w:r w:rsidRPr="0099637C">
        <w:t xml:space="preserve"> </w:t>
      </w:r>
      <w:r w:rsidRPr="0099637C">
        <w:rPr>
          <w:b/>
          <w:bCs/>
        </w:rPr>
        <w:t>70</w:t>
      </w:r>
      <w:r w:rsidRPr="0099637C">
        <w:t>, 721–729. (doi:10.1046/j.0021-8790.2001.00532.x)</w:t>
      </w:r>
    </w:p>
    <w:p w14:paraId="2B4B09D5" w14:textId="77777777" w:rsidR="0099637C" w:rsidRPr="0099637C" w:rsidRDefault="0099637C" w:rsidP="00DA1F7C">
      <w:pPr>
        <w:pStyle w:val="Bibliography"/>
        <w:spacing w:line="360" w:lineRule="auto"/>
        <w:pPrChange w:id="152" w:author="Giulia Masoero" w:date="2023-05-04T16:29:00Z">
          <w:pPr>
            <w:pStyle w:val="Bibliography"/>
          </w:pPr>
        </w:pPrChange>
      </w:pPr>
      <w:r w:rsidRPr="0099637C">
        <w:t>15.</w:t>
      </w:r>
      <w:r w:rsidRPr="0099637C">
        <w:tab/>
      </w:r>
      <w:proofErr w:type="spellStart"/>
      <w:r w:rsidRPr="0099637C">
        <w:t>Herfindal</w:t>
      </w:r>
      <w:proofErr w:type="spellEnd"/>
      <w:r w:rsidRPr="0099637C">
        <w:t xml:space="preserve"> I, Solberg EJ, Sæther B-E, </w:t>
      </w:r>
      <w:proofErr w:type="spellStart"/>
      <w:r w:rsidRPr="0099637C">
        <w:t>Høgda</w:t>
      </w:r>
      <w:proofErr w:type="spellEnd"/>
      <w:r w:rsidRPr="0099637C">
        <w:t xml:space="preserve"> KA, Andersen R. 2006 Environmental phenology and geographical gradients in moose body mass. </w:t>
      </w:r>
      <w:proofErr w:type="spellStart"/>
      <w:r w:rsidRPr="0099637C">
        <w:rPr>
          <w:i/>
          <w:iCs/>
        </w:rPr>
        <w:t>Oecologia</w:t>
      </w:r>
      <w:proofErr w:type="spellEnd"/>
      <w:r w:rsidRPr="0099637C">
        <w:t xml:space="preserve"> </w:t>
      </w:r>
      <w:r w:rsidRPr="0099637C">
        <w:rPr>
          <w:b/>
          <w:bCs/>
        </w:rPr>
        <w:t>150</w:t>
      </w:r>
      <w:r w:rsidRPr="0099637C">
        <w:t>, 213–224. (doi:10.1007/s00442-006-0519-8)</w:t>
      </w:r>
    </w:p>
    <w:p w14:paraId="78C50B6A" w14:textId="77777777" w:rsidR="0099637C" w:rsidRPr="0099637C" w:rsidRDefault="0099637C" w:rsidP="00DA1F7C">
      <w:pPr>
        <w:pStyle w:val="Bibliography"/>
        <w:spacing w:line="360" w:lineRule="auto"/>
        <w:pPrChange w:id="153" w:author="Giulia Masoero" w:date="2023-05-04T16:29:00Z">
          <w:pPr>
            <w:pStyle w:val="Bibliography"/>
          </w:pPr>
        </w:pPrChange>
      </w:pPr>
      <w:r w:rsidRPr="0099637C">
        <w:t>16.</w:t>
      </w:r>
      <w:r w:rsidRPr="0099637C">
        <w:tab/>
      </w:r>
      <w:proofErr w:type="spellStart"/>
      <w:r w:rsidRPr="0099637C">
        <w:t>Rughetti</w:t>
      </w:r>
      <w:proofErr w:type="spellEnd"/>
      <w:r w:rsidRPr="0099637C">
        <w:t xml:space="preserve"> M, Festa-</w:t>
      </w:r>
      <w:proofErr w:type="spellStart"/>
      <w:r w:rsidRPr="0099637C">
        <w:t>Bianchet</w:t>
      </w:r>
      <w:proofErr w:type="spellEnd"/>
      <w:r w:rsidRPr="0099637C">
        <w:t xml:space="preserve"> M. 2012 Effects of spring-summer temperature on body mass of chamois. </w:t>
      </w:r>
      <w:r w:rsidRPr="0099637C">
        <w:rPr>
          <w:i/>
          <w:iCs/>
        </w:rPr>
        <w:t>Journal of Mammalogy</w:t>
      </w:r>
      <w:r w:rsidRPr="0099637C">
        <w:t xml:space="preserve"> </w:t>
      </w:r>
      <w:r w:rsidRPr="0099637C">
        <w:rPr>
          <w:b/>
          <w:bCs/>
        </w:rPr>
        <w:t>93</w:t>
      </w:r>
      <w:r w:rsidRPr="0099637C">
        <w:t>, 1301–1307. (doi:10.1644/11-MAMM-A-402.1)</w:t>
      </w:r>
    </w:p>
    <w:p w14:paraId="3A53D5F2" w14:textId="77777777" w:rsidR="0099637C" w:rsidRPr="0099637C" w:rsidRDefault="0099637C" w:rsidP="00DA1F7C">
      <w:pPr>
        <w:pStyle w:val="Bibliography"/>
        <w:spacing w:line="360" w:lineRule="auto"/>
        <w:pPrChange w:id="154" w:author="Giulia Masoero" w:date="2023-05-04T16:29:00Z">
          <w:pPr>
            <w:pStyle w:val="Bibliography"/>
          </w:pPr>
        </w:pPrChange>
      </w:pPr>
      <w:r w:rsidRPr="0099637C">
        <w:t>17.</w:t>
      </w:r>
      <w:r w:rsidRPr="0099637C">
        <w:tab/>
      </w:r>
      <w:proofErr w:type="spellStart"/>
      <w:r w:rsidRPr="0099637C">
        <w:t>Corlatti</w:t>
      </w:r>
      <w:proofErr w:type="spellEnd"/>
      <w:r w:rsidRPr="0099637C">
        <w:t xml:space="preserve"> L, </w:t>
      </w:r>
      <w:proofErr w:type="spellStart"/>
      <w:r w:rsidRPr="0099637C">
        <w:t>Lorenzini</w:t>
      </w:r>
      <w:proofErr w:type="spellEnd"/>
      <w:r w:rsidRPr="0099637C">
        <w:t xml:space="preserve"> R, Lovari S. 2011 The conservation of the chamois Rupicapra spp. </w:t>
      </w:r>
      <w:r w:rsidRPr="0099637C">
        <w:rPr>
          <w:i/>
          <w:iCs/>
        </w:rPr>
        <w:t>Mammal Review</w:t>
      </w:r>
      <w:r w:rsidRPr="0099637C">
        <w:t xml:space="preserve"> </w:t>
      </w:r>
      <w:r w:rsidRPr="0099637C">
        <w:rPr>
          <w:b/>
          <w:bCs/>
        </w:rPr>
        <w:t>41</w:t>
      </w:r>
      <w:r w:rsidRPr="0099637C">
        <w:t>, 163–174. (doi:10.1111/j.1365-2907.2011.00187.x)</w:t>
      </w:r>
    </w:p>
    <w:p w14:paraId="3D43893E" w14:textId="77777777" w:rsidR="0099637C" w:rsidRPr="0099637C" w:rsidRDefault="0099637C" w:rsidP="00DA1F7C">
      <w:pPr>
        <w:pStyle w:val="Bibliography"/>
        <w:spacing w:line="360" w:lineRule="auto"/>
        <w:pPrChange w:id="155" w:author="Giulia Masoero" w:date="2023-05-04T16:29:00Z">
          <w:pPr>
            <w:pStyle w:val="Bibliography"/>
          </w:pPr>
        </w:pPrChange>
      </w:pPr>
      <w:r w:rsidRPr="0099637C">
        <w:t>18.</w:t>
      </w:r>
      <w:r w:rsidRPr="0099637C">
        <w:tab/>
      </w:r>
      <w:proofErr w:type="spellStart"/>
      <w:r w:rsidRPr="0099637C">
        <w:t>Ascenzi</w:t>
      </w:r>
      <w:proofErr w:type="spellEnd"/>
      <w:r w:rsidRPr="0099637C">
        <w:t xml:space="preserve"> P </w:t>
      </w:r>
      <w:r w:rsidRPr="0099637C">
        <w:rPr>
          <w:i/>
          <w:iCs/>
        </w:rPr>
        <w:t>et al.</w:t>
      </w:r>
      <w:r w:rsidRPr="0099637C">
        <w:t xml:space="preserve"> 1993 Functional, spectroscopic and structural properties of </w:t>
      </w:r>
      <w:proofErr w:type="spellStart"/>
      <w:r w:rsidRPr="0099637C">
        <w:t>haemoglobin</w:t>
      </w:r>
      <w:proofErr w:type="spellEnd"/>
      <w:r w:rsidRPr="0099637C">
        <w:t xml:space="preserve"> from chamois (Rupicapra rupicapra) and steinbock (Capra </w:t>
      </w:r>
      <w:proofErr w:type="spellStart"/>
      <w:r w:rsidRPr="0099637C">
        <w:t>hircus</w:t>
      </w:r>
      <w:proofErr w:type="spellEnd"/>
      <w:r w:rsidRPr="0099637C">
        <w:t xml:space="preserve"> ibex). </w:t>
      </w:r>
      <w:r w:rsidRPr="0099637C">
        <w:rPr>
          <w:i/>
          <w:iCs/>
        </w:rPr>
        <w:t>Biochemical Journal</w:t>
      </w:r>
      <w:r w:rsidRPr="0099637C">
        <w:t xml:space="preserve"> </w:t>
      </w:r>
      <w:r w:rsidRPr="0099637C">
        <w:rPr>
          <w:b/>
          <w:bCs/>
        </w:rPr>
        <w:t>296</w:t>
      </w:r>
      <w:r w:rsidRPr="0099637C">
        <w:t>, 361–365. (doi:10.1042/bj2960361)</w:t>
      </w:r>
    </w:p>
    <w:p w14:paraId="62F4F1AD" w14:textId="77777777" w:rsidR="0099637C" w:rsidRPr="0099637C" w:rsidRDefault="0099637C" w:rsidP="00DA1F7C">
      <w:pPr>
        <w:pStyle w:val="Bibliography"/>
        <w:spacing w:line="360" w:lineRule="auto"/>
        <w:pPrChange w:id="156" w:author="Giulia Masoero" w:date="2023-05-04T16:29:00Z">
          <w:pPr>
            <w:pStyle w:val="Bibliography"/>
          </w:pPr>
        </w:pPrChange>
      </w:pPr>
      <w:r w:rsidRPr="0099637C">
        <w:t>19.</w:t>
      </w:r>
      <w:r w:rsidRPr="0099637C">
        <w:tab/>
      </w:r>
      <w:proofErr w:type="spellStart"/>
      <w:r w:rsidRPr="0099637C">
        <w:t>Ernakovich</w:t>
      </w:r>
      <w:proofErr w:type="spellEnd"/>
      <w:r w:rsidRPr="0099637C">
        <w:t xml:space="preserve"> JG, Hopping KA, </w:t>
      </w:r>
      <w:proofErr w:type="spellStart"/>
      <w:r w:rsidRPr="0099637C">
        <w:t>Berdanier</w:t>
      </w:r>
      <w:proofErr w:type="spellEnd"/>
      <w:r w:rsidRPr="0099637C">
        <w:t xml:space="preserve"> AB, Simpson RT, </w:t>
      </w:r>
      <w:proofErr w:type="spellStart"/>
      <w:r w:rsidRPr="0099637C">
        <w:t>Kachergis</w:t>
      </w:r>
      <w:proofErr w:type="spellEnd"/>
      <w:r w:rsidRPr="0099637C">
        <w:t xml:space="preserve"> EJ, </w:t>
      </w:r>
      <w:proofErr w:type="spellStart"/>
      <w:r w:rsidRPr="0099637C">
        <w:t>Steltzer</w:t>
      </w:r>
      <w:proofErr w:type="spellEnd"/>
      <w:r w:rsidRPr="0099637C">
        <w:t xml:space="preserve"> H, Wallenstein MD. 2014 Predicted responses of arctic and alpine ecosystems to altered seasonality under climate change. </w:t>
      </w:r>
      <w:r w:rsidRPr="0099637C">
        <w:rPr>
          <w:i/>
          <w:iCs/>
        </w:rPr>
        <w:t>Global Change Biology</w:t>
      </w:r>
      <w:r w:rsidRPr="0099637C">
        <w:t xml:space="preserve"> </w:t>
      </w:r>
      <w:r w:rsidRPr="0099637C">
        <w:rPr>
          <w:b/>
          <w:bCs/>
        </w:rPr>
        <w:t>20</w:t>
      </w:r>
      <w:r w:rsidRPr="0099637C">
        <w:t>, 3256–3269. (doi:10.1111/gcb.12568)</w:t>
      </w:r>
    </w:p>
    <w:p w14:paraId="69E87819" w14:textId="77777777" w:rsidR="0099637C" w:rsidRPr="0099637C" w:rsidRDefault="0099637C" w:rsidP="00DA1F7C">
      <w:pPr>
        <w:pStyle w:val="Bibliography"/>
        <w:spacing w:line="360" w:lineRule="auto"/>
        <w:pPrChange w:id="157" w:author="Giulia Masoero" w:date="2023-05-04T16:29:00Z">
          <w:pPr>
            <w:pStyle w:val="Bibliography"/>
          </w:pPr>
        </w:pPrChange>
      </w:pPr>
      <w:r w:rsidRPr="0099637C">
        <w:lastRenderedPageBreak/>
        <w:t>20.</w:t>
      </w:r>
      <w:r w:rsidRPr="0099637C">
        <w:tab/>
        <w:t xml:space="preserve">Turco M, Palazzi E, von Hardenberg J, </w:t>
      </w:r>
      <w:proofErr w:type="spellStart"/>
      <w:r w:rsidRPr="0099637C">
        <w:t>Provenzale</w:t>
      </w:r>
      <w:proofErr w:type="spellEnd"/>
      <w:r w:rsidRPr="0099637C">
        <w:t xml:space="preserve"> A. 2015 Observed climate change hotspots. </w:t>
      </w:r>
      <w:r w:rsidRPr="0099637C">
        <w:rPr>
          <w:i/>
          <w:iCs/>
        </w:rPr>
        <w:t>Geophysical Research Letters</w:t>
      </w:r>
      <w:r w:rsidRPr="0099637C">
        <w:t xml:space="preserve"> </w:t>
      </w:r>
      <w:r w:rsidRPr="0099637C">
        <w:rPr>
          <w:b/>
          <w:bCs/>
        </w:rPr>
        <w:t>42</w:t>
      </w:r>
      <w:r w:rsidRPr="0099637C">
        <w:t>, 3521–3528. (doi:10.1002/2015GL063891)</w:t>
      </w:r>
    </w:p>
    <w:p w14:paraId="165459C3" w14:textId="77777777" w:rsidR="0099637C" w:rsidRPr="0099637C" w:rsidRDefault="0099637C" w:rsidP="00DA1F7C">
      <w:pPr>
        <w:pStyle w:val="Bibliography"/>
        <w:spacing w:line="360" w:lineRule="auto"/>
        <w:pPrChange w:id="158" w:author="Giulia Masoero" w:date="2023-05-04T16:29:00Z">
          <w:pPr>
            <w:pStyle w:val="Bibliography"/>
          </w:pPr>
        </w:pPrChange>
      </w:pPr>
      <w:r w:rsidRPr="0099637C">
        <w:t>21.</w:t>
      </w:r>
      <w:r w:rsidRPr="0099637C">
        <w:tab/>
        <w:t xml:space="preserve">Mason TH, </w:t>
      </w:r>
      <w:proofErr w:type="spellStart"/>
      <w:r w:rsidRPr="0099637C">
        <w:t>Apollonio</w:t>
      </w:r>
      <w:proofErr w:type="spellEnd"/>
      <w:r w:rsidRPr="0099637C">
        <w:t xml:space="preserve"> M, </w:t>
      </w:r>
      <w:proofErr w:type="spellStart"/>
      <w:r w:rsidRPr="0099637C">
        <w:t>Chirichella</w:t>
      </w:r>
      <w:proofErr w:type="spellEnd"/>
      <w:r w:rsidRPr="0099637C">
        <w:t xml:space="preserve"> R, Willis SG, Stephens PA. 2014 Environmental change and long-term body mass declines in an alpine mammal. </w:t>
      </w:r>
      <w:r w:rsidRPr="0099637C">
        <w:rPr>
          <w:i/>
          <w:iCs/>
        </w:rPr>
        <w:t>Frontiers in Zoology</w:t>
      </w:r>
      <w:r w:rsidRPr="0099637C">
        <w:t xml:space="preserve"> </w:t>
      </w:r>
      <w:r w:rsidRPr="0099637C">
        <w:rPr>
          <w:b/>
          <w:bCs/>
        </w:rPr>
        <w:t>11</w:t>
      </w:r>
      <w:r w:rsidRPr="0099637C">
        <w:t>, 69. (doi:10.1186/s12983-014-0069-6)</w:t>
      </w:r>
    </w:p>
    <w:p w14:paraId="3D0438ED" w14:textId="77777777" w:rsidR="0099637C" w:rsidRPr="0099637C" w:rsidRDefault="0099637C" w:rsidP="00DA1F7C">
      <w:pPr>
        <w:pStyle w:val="Bibliography"/>
        <w:spacing w:line="360" w:lineRule="auto"/>
        <w:pPrChange w:id="159" w:author="Giulia Masoero" w:date="2023-05-04T16:29:00Z">
          <w:pPr>
            <w:pStyle w:val="Bibliography"/>
          </w:pPr>
        </w:pPrChange>
      </w:pPr>
      <w:r w:rsidRPr="0099637C">
        <w:t>22.</w:t>
      </w:r>
      <w:r w:rsidRPr="0099637C">
        <w:tab/>
        <w:t xml:space="preserve">Reiner R, </w:t>
      </w:r>
      <w:proofErr w:type="spellStart"/>
      <w:r w:rsidRPr="0099637C">
        <w:t>Zedrosser</w:t>
      </w:r>
      <w:proofErr w:type="spellEnd"/>
      <w:r w:rsidRPr="0099637C">
        <w:t xml:space="preserve"> A, </w:t>
      </w:r>
      <w:proofErr w:type="spellStart"/>
      <w:r w:rsidRPr="0099637C">
        <w:t>Zeiler</w:t>
      </w:r>
      <w:proofErr w:type="spellEnd"/>
      <w:r w:rsidRPr="0099637C">
        <w:t xml:space="preserve"> H, </w:t>
      </w:r>
      <w:proofErr w:type="spellStart"/>
      <w:r w:rsidRPr="0099637C">
        <w:t>Hackländer</w:t>
      </w:r>
      <w:proofErr w:type="spellEnd"/>
      <w:r w:rsidRPr="0099637C">
        <w:t xml:space="preserve"> K, </w:t>
      </w:r>
      <w:proofErr w:type="spellStart"/>
      <w:r w:rsidRPr="0099637C">
        <w:t>Corlatti</w:t>
      </w:r>
      <w:proofErr w:type="spellEnd"/>
      <w:r w:rsidRPr="0099637C">
        <w:t xml:space="preserve"> L. 2021 Forests buffer the climate-induced decline of body mass in a mountain herbivore. </w:t>
      </w:r>
      <w:r w:rsidRPr="0099637C">
        <w:rPr>
          <w:i/>
          <w:iCs/>
        </w:rPr>
        <w:t>Global Change Biology</w:t>
      </w:r>
      <w:r w:rsidRPr="0099637C">
        <w:t xml:space="preserve"> </w:t>
      </w:r>
      <w:r w:rsidRPr="0099637C">
        <w:rPr>
          <w:b/>
          <w:bCs/>
        </w:rPr>
        <w:t>27</w:t>
      </w:r>
      <w:r w:rsidRPr="0099637C">
        <w:t>, 3741–3752. (doi:10.1111/gcb.15711)</w:t>
      </w:r>
    </w:p>
    <w:p w14:paraId="6608A095" w14:textId="77777777" w:rsidR="0099637C" w:rsidRPr="0099637C" w:rsidRDefault="0099637C" w:rsidP="00DA1F7C">
      <w:pPr>
        <w:pStyle w:val="Bibliography"/>
        <w:spacing w:line="360" w:lineRule="auto"/>
        <w:pPrChange w:id="160" w:author="Giulia Masoero" w:date="2023-05-04T16:29:00Z">
          <w:pPr>
            <w:pStyle w:val="Bibliography"/>
          </w:pPr>
        </w:pPrChange>
      </w:pPr>
      <w:r w:rsidRPr="0099637C">
        <w:t>23.</w:t>
      </w:r>
      <w:r w:rsidRPr="0099637C">
        <w:tab/>
      </w:r>
      <w:proofErr w:type="spellStart"/>
      <w:r w:rsidRPr="0099637C">
        <w:t>Büntgen</w:t>
      </w:r>
      <w:proofErr w:type="spellEnd"/>
      <w:r w:rsidRPr="0099637C">
        <w:t xml:space="preserve"> U, Jenny H, </w:t>
      </w:r>
      <w:proofErr w:type="spellStart"/>
      <w:r w:rsidRPr="0099637C">
        <w:t>Galván</w:t>
      </w:r>
      <w:proofErr w:type="spellEnd"/>
      <w:r w:rsidRPr="0099637C">
        <w:t xml:space="preserve"> JD, </w:t>
      </w:r>
      <w:proofErr w:type="spellStart"/>
      <w:r w:rsidRPr="0099637C">
        <w:t>Piermattei</w:t>
      </w:r>
      <w:proofErr w:type="spellEnd"/>
      <w:r w:rsidRPr="0099637C">
        <w:t xml:space="preserve"> A, </w:t>
      </w:r>
      <w:proofErr w:type="spellStart"/>
      <w:r w:rsidRPr="0099637C">
        <w:t>Krusic</w:t>
      </w:r>
      <w:proofErr w:type="spellEnd"/>
      <w:r w:rsidRPr="0099637C">
        <w:t xml:space="preserve"> PJ, Bollmann K. 2020 Stable body size of Alpine ungulates. </w:t>
      </w:r>
      <w:r w:rsidRPr="0099637C">
        <w:rPr>
          <w:i/>
          <w:iCs/>
        </w:rPr>
        <w:t>Royal Society Open Science</w:t>
      </w:r>
      <w:r w:rsidRPr="0099637C">
        <w:t xml:space="preserve"> </w:t>
      </w:r>
      <w:r w:rsidRPr="0099637C">
        <w:rPr>
          <w:b/>
          <w:bCs/>
        </w:rPr>
        <w:t>7</w:t>
      </w:r>
      <w:r w:rsidRPr="0099637C">
        <w:t>, 200196. (doi:10.1098/rsos.200196)</w:t>
      </w:r>
    </w:p>
    <w:p w14:paraId="74054EB7" w14:textId="77777777" w:rsidR="0099637C" w:rsidRPr="0099637C" w:rsidRDefault="0099637C" w:rsidP="00DA1F7C">
      <w:pPr>
        <w:pStyle w:val="Bibliography"/>
        <w:spacing w:line="360" w:lineRule="auto"/>
        <w:pPrChange w:id="161" w:author="Giulia Masoero" w:date="2023-05-04T16:29:00Z">
          <w:pPr>
            <w:pStyle w:val="Bibliography"/>
          </w:pPr>
        </w:pPrChange>
      </w:pPr>
      <w:r w:rsidRPr="0099637C">
        <w:t>24.</w:t>
      </w:r>
      <w:r w:rsidRPr="0099637C">
        <w:tab/>
        <w:t xml:space="preserve">von Hardenberg A, Bassano B, </w:t>
      </w:r>
      <w:proofErr w:type="spellStart"/>
      <w:r w:rsidRPr="0099637C">
        <w:t>Peracino</w:t>
      </w:r>
      <w:proofErr w:type="spellEnd"/>
      <w:r w:rsidRPr="0099637C">
        <w:t xml:space="preserve"> A, Lovari S. 2000 Male Alpine Chamois Occupy Territories at Hotspots Before the Mating Season. </w:t>
      </w:r>
      <w:r w:rsidRPr="0099637C">
        <w:rPr>
          <w:i/>
          <w:iCs/>
        </w:rPr>
        <w:t>Ethology</w:t>
      </w:r>
      <w:r w:rsidRPr="0099637C">
        <w:t xml:space="preserve"> </w:t>
      </w:r>
      <w:r w:rsidRPr="0099637C">
        <w:rPr>
          <w:b/>
          <w:bCs/>
        </w:rPr>
        <w:t>106</w:t>
      </w:r>
      <w:r w:rsidRPr="0099637C">
        <w:t>, 617–630. (doi:10.1046/j.1439-0310.2000.00579.x)</w:t>
      </w:r>
    </w:p>
    <w:p w14:paraId="0AA9B37A" w14:textId="77777777" w:rsidR="0099637C" w:rsidRPr="0099637C" w:rsidRDefault="0099637C" w:rsidP="00DA1F7C">
      <w:pPr>
        <w:pStyle w:val="Bibliography"/>
        <w:spacing w:line="360" w:lineRule="auto"/>
        <w:pPrChange w:id="162" w:author="Giulia Masoero" w:date="2023-05-04T16:29:00Z">
          <w:pPr>
            <w:pStyle w:val="Bibliography"/>
          </w:pPr>
        </w:pPrChange>
      </w:pPr>
      <w:r w:rsidRPr="0099637C">
        <w:t>25.</w:t>
      </w:r>
      <w:r w:rsidRPr="0099637C">
        <w:tab/>
        <w:t xml:space="preserve">Bassano B, Perrone A, Hardenberg AV. 2003 Body weight and horn development </w:t>
      </w:r>
      <w:proofErr w:type="spellStart"/>
      <w:r w:rsidRPr="0099637C">
        <w:t>im</w:t>
      </w:r>
      <w:proofErr w:type="spellEnd"/>
      <w:r w:rsidRPr="0099637C">
        <w:t xml:space="preserve"> Alpine chamois, Rupicapra </w:t>
      </w:r>
      <w:proofErr w:type="spellStart"/>
      <w:r w:rsidRPr="0099637C">
        <w:t>rupicapra</w:t>
      </w:r>
      <w:proofErr w:type="spellEnd"/>
      <w:r w:rsidRPr="0099637C">
        <w:t xml:space="preserve"> (Bovidae, </w:t>
      </w:r>
      <w:proofErr w:type="spellStart"/>
      <w:r w:rsidRPr="0099637C">
        <w:t>Caprinae</w:t>
      </w:r>
      <w:proofErr w:type="spellEnd"/>
      <w:r w:rsidRPr="0099637C">
        <w:t xml:space="preserve">). </w:t>
      </w:r>
      <w:r w:rsidRPr="0099637C">
        <w:rPr>
          <w:b/>
          <w:bCs/>
        </w:rPr>
        <w:t>67</w:t>
      </w:r>
      <w:r w:rsidRPr="0099637C">
        <w:t>, 65–74. (doi:10.1515/mamm.2003.67.1.65)</w:t>
      </w:r>
    </w:p>
    <w:p w14:paraId="2B56FF80" w14:textId="77777777" w:rsidR="0099637C" w:rsidRPr="0099637C" w:rsidRDefault="0099637C" w:rsidP="00DA1F7C">
      <w:pPr>
        <w:pStyle w:val="Bibliography"/>
        <w:spacing w:line="360" w:lineRule="auto"/>
        <w:pPrChange w:id="163" w:author="Giulia Masoero" w:date="2023-05-04T16:29:00Z">
          <w:pPr>
            <w:pStyle w:val="Bibliography"/>
          </w:pPr>
        </w:pPrChange>
      </w:pPr>
      <w:r w:rsidRPr="0099637C">
        <w:t>26.</w:t>
      </w:r>
      <w:r w:rsidRPr="0099637C">
        <w:tab/>
      </w:r>
      <w:proofErr w:type="spellStart"/>
      <w:r w:rsidRPr="0099637C">
        <w:t>Garel</w:t>
      </w:r>
      <w:proofErr w:type="spellEnd"/>
      <w:r w:rsidRPr="0099637C">
        <w:t xml:space="preserve"> M, </w:t>
      </w:r>
      <w:proofErr w:type="spellStart"/>
      <w:r w:rsidRPr="0099637C">
        <w:t>Loison</w:t>
      </w:r>
      <w:proofErr w:type="spellEnd"/>
      <w:r w:rsidRPr="0099637C">
        <w:t xml:space="preserve"> A, </w:t>
      </w:r>
      <w:proofErr w:type="spellStart"/>
      <w:r w:rsidRPr="0099637C">
        <w:t>Jullien</w:t>
      </w:r>
      <w:proofErr w:type="spellEnd"/>
      <w:r w:rsidRPr="0099637C">
        <w:t xml:space="preserve"> J-M, Dubray D, Maillard D, Gaillard J-M. 2009 Sex-Specific Growth in Alpine Chamois. </w:t>
      </w:r>
      <w:r w:rsidRPr="0099637C">
        <w:rPr>
          <w:i/>
          <w:iCs/>
        </w:rPr>
        <w:t>Journal of Mammalogy</w:t>
      </w:r>
      <w:r w:rsidRPr="0099637C">
        <w:t xml:space="preserve"> </w:t>
      </w:r>
      <w:r w:rsidRPr="0099637C">
        <w:rPr>
          <w:b/>
          <w:bCs/>
        </w:rPr>
        <w:t>90</w:t>
      </w:r>
      <w:r w:rsidRPr="0099637C">
        <w:t>, 954–960. (doi:10.1644/08-MAMM-A-287.1)</w:t>
      </w:r>
    </w:p>
    <w:p w14:paraId="4394A379" w14:textId="77777777" w:rsidR="0099637C" w:rsidRPr="0099637C" w:rsidRDefault="0099637C" w:rsidP="00DA1F7C">
      <w:pPr>
        <w:pStyle w:val="Bibliography"/>
        <w:spacing w:line="360" w:lineRule="auto"/>
        <w:pPrChange w:id="164" w:author="Giulia Masoero" w:date="2023-05-04T16:29:00Z">
          <w:pPr>
            <w:pStyle w:val="Bibliography"/>
          </w:pPr>
        </w:pPrChange>
      </w:pPr>
      <w:r w:rsidRPr="0099637C">
        <w:t>27.</w:t>
      </w:r>
      <w:r w:rsidRPr="0099637C">
        <w:tab/>
      </w:r>
      <w:proofErr w:type="spellStart"/>
      <w:r w:rsidRPr="0099637C">
        <w:t>Rughetti</w:t>
      </w:r>
      <w:proofErr w:type="spellEnd"/>
      <w:r w:rsidRPr="0099637C">
        <w:t xml:space="preserve"> M, Festa-</w:t>
      </w:r>
      <w:proofErr w:type="spellStart"/>
      <w:r w:rsidRPr="0099637C">
        <w:t>Bianchet</w:t>
      </w:r>
      <w:proofErr w:type="spellEnd"/>
      <w:r w:rsidRPr="0099637C">
        <w:t xml:space="preserve"> M. 2011 Effects of early horn growth on reproduction and hunting mortality in female chamois. </w:t>
      </w:r>
      <w:r w:rsidRPr="0099637C">
        <w:rPr>
          <w:i/>
          <w:iCs/>
        </w:rPr>
        <w:t>Journal of Animal Ecology</w:t>
      </w:r>
      <w:r w:rsidRPr="0099637C">
        <w:t xml:space="preserve"> </w:t>
      </w:r>
      <w:r w:rsidRPr="0099637C">
        <w:rPr>
          <w:b/>
          <w:bCs/>
        </w:rPr>
        <w:t>80</w:t>
      </w:r>
      <w:r w:rsidRPr="0099637C">
        <w:t>, 438–447. (doi:10.1111/j.1365-2656.2010.01773.x)</w:t>
      </w:r>
    </w:p>
    <w:p w14:paraId="385027DB" w14:textId="77777777" w:rsidR="0099637C" w:rsidRPr="0099637C" w:rsidRDefault="0099637C" w:rsidP="00DA1F7C">
      <w:pPr>
        <w:pStyle w:val="Bibliography"/>
        <w:spacing w:line="360" w:lineRule="auto"/>
        <w:pPrChange w:id="165" w:author="Giulia Masoero" w:date="2023-05-04T16:29:00Z">
          <w:pPr>
            <w:pStyle w:val="Bibliography"/>
          </w:pPr>
        </w:pPrChange>
      </w:pPr>
      <w:r w:rsidRPr="0099637C">
        <w:t>28.</w:t>
      </w:r>
      <w:r w:rsidRPr="0099637C">
        <w:tab/>
      </w:r>
      <w:proofErr w:type="spellStart"/>
      <w:r w:rsidRPr="0099637C">
        <w:t>Scornavacca</w:t>
      </w:r>
      <w:proofErr w:type="spellEnd"/>
      <w:r w:rsidRPr="0099637C">
        <w:t xml:space="preserve"> D, </w:t>
      </w:r>
      <w:proofErr w:type="spellStart"/>
      <w:r w:rsidRPr="0099637C">
        <w:t>Cotza</w:t>
      </w:r>
      <w:proofErr w:type="spellEnd"/>
      <w:r w:rsidRPr="0099637C">
        <w:t xml:space="preserve"> A, Lovari S, Ferretti F. 2018 Suckling </w:t>
      </w:r>
      <w:proofErr w:type="spellStart"/>
      <w:r w:rsidRPr="0099637C">
        <w:t>behaviour</w:t>
      </w:r>
      <w:proofErr w:type="spellEnd"/>
      <w:r w:rsidRPr="0099637C">
        <w:t xml:space="preserve"> and </w:t>
      </w:r>
      <w:proofErr w:type="spellStart"/>
      <w:r w:rsidRPr="0099637C">
        <w:t>allonursing</w:t>
      </w:r>
      <w:proofErr w:type="spellEnd"/>
      <w:r w:rsidRPr="0099637C">
        <w:t xml:space="preserve"> in the Apennine chamois. </w:t>
      </w:r>
      <w:r w:rsidRPr="0099637C">
        <w:rPr>
          <w:i/>
          <w:iCs/>
        </w:rPr>
        <w:t>Ethology Ecology &amp; Evolution</w:t>
      </w:r>
      <w:r w:rsidRPr="0099637C">
        <w:t xml:space="preserve"> </w:t>
      </w:r>
      <w:r w:rsidRPr="0099637C">
        <w:rPr>
          <w:b/>
          <w:bCs/>
        </w:rPr>
        <w:t>30</w:t>
      </w:r>
      <w:r w:rsidRPr="0099637C">
        <w:t>, 385–398. (doi:10.1080/03949370.2017.1423115)</w:t>
      </w:r>
    </w:p>
    <w:p w14:paraId="7615E0A9" w14:textId="77777777" w:rsidR="0099637C" w:rsidRPr="0099637C" w:rsidRDefault="0099637C" w:rsidP="00DA1F7C">
      <w:pPr>
        <w:pStyle w:val="Bibliography"/>
        <w:spacing w:line="360" w:lineRule="auto"/>
        <w:pPrChange w:id="166" w:author="Giulia Masoero" w:date="2023-05-04T16:29:00Z">
          <w:pPr>
            <w:pStyle w:val="Bibliography"/>
          </w:pPr>
        </w:pPrChange>
      </w:pPr>
      <w:r w:rsidRPr="0099637C">
        <w:lastRenderedPageBreak/>
        <w:t>29.</w:t>
      </w:r>
      <w:r w:rsidRPr="0099637C">
        <w:tab/>
      </w:r>
      <w:proofErr w:type="spellStart"/>
      <w:r w:rsidRPr="0099637C">
        <w:t>Pettorelli</w:t>
      </w:r>
      <w:proofErr w:type="spellEnd"/>
      <w:r w:rsidRPr="0099637C">
        <w:t xml:space="preserve"> N, Pelletier F, Hardenberg A von, Festa-</w:t>
      </w:r>
      <w:proofErr w:type="spellStart"/>
      <w:r w:rsidRPr="0099637C">
        <w:t>Bianchet</w:t>
      </w:r>
      <w:proofErr w:type="spellEnd"/>
      <w:r w:rsidRPr="0099637C">
        <w:t xml:space="preserve"> M, </w:t>
      </w:r>
      <w:proofErr w:type="spellStart"/>
      <w:r w:rsidRPr="0099637C">
        <w:t>Côté</w:t>
      </w:r>
      <w:proofErr w:type="spellEnd"/>
      <w:r w:rsidRPr="0099637C">
        <w:t xml:space="preserve"> SD. 2007 Early Onset of Vegetation Growth Vs. Rapid Green-up: Impacts on Juvenile Mountain Ungulates. </w:t>
      </w:r>
      <w:r w:rsidRPr="0099637C">
        <w:rPr>
          <w:i/>
          <w:iCs/>
        </w:rPr>
        <w:t>Ecology</w:t>
      </w:r>
      <w:r w:rsidRPr="0099637C">
        <w:t xml:space="preserve"> </w:t>
      </w:r>
      <w:r w:rsidRPr="0099637C">
        <w:rPr>
          <w:b/>
          <w:bCs/>
        </w:rPr>
        <w:t>88</w:t>
      </w:r>
      <w:r w:rsidRPr="0099637C">
        <w:t>, 381–390. (doi:10.1890/06-0875)</w:t>
      </w:r>
    </w:p>
    <w:p w14:paraId="4058A702" w14:textId="77777777" w:rsidR="0099637C" w:rsidRPr="0099637C" w:rsidRDefault="0099637C" w:rsidP="00DA1F7C">
      <w:pPr>
        <w:pStyle w:val="Bibliography"/>
        <w:spacing w:line="360" w:lineRule="auto"/>
        <w:pPrChange w:id="167" w:author="Giulia Masoero" w:date="2023-05-04T16:29:00Z">
          <w:pPr>
            <w:pStyle w:val="Bibliography"/>
          </w:pPr>
        </w:pPrChange>
      </w:pPr>
      <w:r w:rsidRPr="0099637C">
        <w:t>30.</w:t>
      </w:r>
      <w:r w:rsidRPr="0099637C">
        <w:tab/>
        <w:t xml:space="preserve">Shackleton DM. 1997 Wild sheep and goats and their relatives : status survey and conservation action plan for </w:t>
      </w:r>
      <w:proofErr w:type="spellStart"/>
      <w:r w:rsidRPr="0099637C">
        <w:t>Caprinae</w:t>
      </w:r>
      <w:proofErr w:type="spellEnd"/>
      <w:r w:rsidRPr="0099637C">
        <w:t xml:space="preserve">. </w:t>
      </w:r>
    </w:p>
    <w:p w14:paraId="240BDC0F" w14:textId="77777777" w:rsidR="0099637C" w:rsidRPr="0099637C" w:rsidRDefault="0099637C" w:rsidP="00DA1F7C">
      <w:pPr>
        <w:pStyle w:val="Bibliography"/>
        <w:spacing w:line="360" w:lineRule="auto"/>
        <w:pPrChange w:id="168" w:author="Giulia Masoero" w:date="2023-05-04T16:29:00Z">
          <w:pPr>
            <w:pStyle w:val="Bibliography"/>
          </w:pPr>
        </w:pPrChange>
      </w:pPr>
      <w:r w:rsidRPr="0099637C">
        <w:t>31.</w:t>
      </w:r>
      <w:r w:rsidRPr="0099637C">
        <w:tab/>
      </w:r>
      <w:proofErr w:type="spellStart"/>
      <w:r w:rsidRPr="0099637C">
        <w:t>Spitzenberger</w:t>
      </w:r>
      <w:proofErr w:type="spellEnd"/>
      <w:r w:rsidRPr="0099637C">
        <w:t xml:space="preserve"> F, Bauer K, Mayer A, Weis E, </w:t>
      </w:r>
      <w:proofErr w:type="spellStart"/>
      <w:r w:rsidRPr="0099637C">
        <w:t>Preleuthner</w:t>
      </w:r>
      <w:proofErr w:type="spellEnd"/>
      <w:r w:rsidRPr="0099637C">
        <w:t xml:space="preserve"> M, </w:t>
      </w:r>
      <w:proofErr w:type="spellStart"/>
      <w:r w:rsidRPr="0099637C">
        <w:t>Sackl</w:t>
      </w:r>
      <w:proofErr w:type="spellEnd"/>
      <w:r w:rsidRPr="0099637C">
        <w:t xml:space="preserve"> P, </w:t>
      </w:r>
      <w:proofErr w:type="spellStart"/>
      <w:r w:rsidRPr="0099637C">
        <w:t>Sieber</w:t>
      </w:r>
      <w:proofErr w:type="spellEnd"/>
      <w:r w:rsidRPr="0099637C">
        <w:t xml:space="preserve"> J. 2001 </w:t>
      </w:r>
      <w:r w:rsidRPr="0099637C">
        <w:rPr>
          <w:i/>
          <w:iCs/>
        </w:rPr>
        <w:t xml:space="preserve">Die </w:t>
      </w:r>
      <w:proofErr w:type="spellStart"/>
      <w:r w:rsidRPr="0099637C">
        <w:rPr>
          <w:i/>
          <w:iCs/>
        </w:rPr>
        <w:t>Säugetierfauna</w:t>
      </w:r>
      <w:proofErr w:type="spellEnd"/>
      <w:r w:rsidRPr="0099637C">
        <w:rPr>
          <w:i/>
          <w:iCs/>
        </w:rPr>
        <w:t xml:space="preserve"> </w:t>
      </w:r>
      <w:proofErr w:type="spellStart"/>
      <w:r w:rsidRPr="0099637C">
        <w:rPr>
          <w:i/>
          <w:iCs/>
        </w:rPr>
        <w:t>Österreichs</w:t>
      </w:r>
      <w:proofErr w:type="spellEnd"/>
      <w:r w:rsidRPr="0099637C">
        <w:t xml:space="preserve">. </w:t>
      </w:r>
      <w:proofErr w:type="spellStart"/>
      <w:r w:rsidRPr="0099637C">
        <w:t>Bundesministerium</w:t>
      </w:r>
      <w:proofErr w:type="spellEnd"/>
      <w:r w:rsidRPr="0099637C">
        <w:t xml:space="preserve"> für Land-und </w:t>
      </w:r>
      <w:proofErr w:type="spellStart"/>
      <w:r w:rsidRPr="0099637C">
        <w:t>Forstwirtschaft</w:t>
      </w:r>
      <w:proofErr w:type="spellEnd"/>
      <w:r w:rsidRPr="0099637C">
        <w:t xml:space="preserve">, Umwelt und </w:t>
      </w:r>
      <w:proofErr w:type="spellStart"/>
      <w:r w:rsidRPr="0099637C">
        <w:t>Wasserwirtschaft</w:t>
      </w:r>
      <w:proofErr w:type="spellEnd"/>
      <w:r w:rsidRPr="0099637C">
        <w:t xml:space="preserve">. </w:t>
      </w:r>
    </w:p>
    <w:p w14:paraId="7605E73D" w14:textId="77777777" w:rsidR="0099637C" w:rsidRPr="0099637C" w:rsidRDefault="0099637C" w:rsidP="00DA1F7C">
      <w:pPr>
        <w:pStyle w:val="Bibliography"/>
        <w:spacing w:line="360" w:lineRule="auto"/>
        <w:pPrChange w:id="169" w:author="Giulia Masoero" w:date="2023-05-04T16:29:00Z">
          <w:pPr>
            <w:pStyle w:val="Bibliography"/>
          </w:pPr>
        </w:pPrChange>
      </w:pPr>
      <w:r w:rsidRPr="0099637C">
        <w:t>32.</w:t>
      </w:r>
      <w:r w:rsidRPr="0099637C">
        <w:tab/>
      </w:r>
      <w:proofErr w:type="spellStart"/>
      <w:r w:rsidRPr="0099637C">
        <w:t>Nesti</w:t>
      </w:r>
      <w:proofErr w:type="spellEnd"/>
      <w:r w:rsidRPr="0099637C">
        <w:t xml:space="preserve"> I, </w:t>
      </w:r>
      <w:proofErr w:type="spellStart"/>
      <w:r w:rsidRPr="0099637C">
        <w:t>Posillico</w:t>
      </w:r>
      <w:proofErr w:type="spellEnd"/>
      <w:r w:rsidRPr="0099637C">
        <w:t xml:space="preserve"> M, Lovari S. 2010 Ranging </w:t>
      </w:r>
      <w:proofErr w:type="spellStart"/>
      <w:r w:rsidRPr="0099637C">
        <w:t>behaviour</w:t>
      </w:r>
      <w:proofErr w:type="spellEnd"/>
      <w:r w:rsidRPr="0099637C">
        <w:t xml:space="preserve"> and habitat selection of Alpine chamois. </w:t>
      </w:r>
      <w:r w:rsidRPr="0099637C">
        <w:rPr>
          <w:i/>
          <w:iCs/>
        </w:rPr>
        <w:t>Ethology Ecology &amp; Evolution</w:t>
      </w:r>
      <w:r w:rsidRPr="0099637C">
        <w:t xml:space="preserve"> </w:t>
      </w:r>
      <w:r w:rsidRPr="0099637C">
        <w:rPr>
          <w:b/>
          <w:bCs/>
        </w:rPr>
        <w:t>22</w:t>
      </w:r>
      <w:r w:rsidRPr="0099637C">
        <w:t>, 215–231. (doi:10.1080/03949370.2010.502316)</w:t>
      </w:r>
    </w:p>
    <w:p w14:paraId="5B850D6A" w14:textId="77777777" w:rsidR="0099637C" w:rsidRPr="0099637C" w:rsidRDefault="0099637C" w:rsidP="00DA1F7C">
      <w:pPr>
        <w:pStyle w:val="Bibliography"/>
        <w:spacing w:line="360" w:lineRule="auto"/>
        <w:pPrChange w:id="170" w:author="Giulia Masoero" w:date="2023-05-04T16:29:00Z">
          <w:pPr>
            <w:pStyle w:val="Bibliography"/>
          </w:pPr>
        </w:pPrChange>
      </w:pPr>
      <w:r w:rsidRPr="0099637C">
        <w:t>33.</w:t>
      </w:r>
      <w:r w:rsidRPr="0099637C">
        <w:tab/>
        <w:t xml:space="preserve">Schroder W, Elsner-Schack IV. 1985 Correct age determination in chamois. In </w:t>
      </w:r>
      <w:r w:rsidRPr="0099637C">
        <w:rPr>
          <w:i/>
          <w:iCs/>
        </w:rPr>
        <w:t>The biology and management of mountain ungulates</w:t>
      </w:r>
      <w:r w:rsidRPr="0099637C">
        <w:t xml:space="preserve">, pp. 65–70. London, United Kingdom: Croom Helm. </w:t>
      </w:r>
    </w:p>
    <w:p w14:paraId="1A6077E6" w14:textId="77777777" w:rsidR="0099637C" w:rsidRPr="0099637C" w:rsidRDefault="0099637C" w:rsidP="00DA1F7C">
      <w:pPr>
        <w:pStyle w:val="Bibliography"/>
        <w:spacing w:line="360" w:lineRule="auto"/>
        <w:pPrChange w:id="171" w:author="Giulia Masoero" w:date="2023-05-04T16:29:00Z">
          <w:pPr>
            <w:pStyle w:val="Bibliography"/>
          </w:pPr>
        </w:pPrChange>
      </w:pPr>
      <w:r w:rsidRPr="0099637C">
        <w:t>34.</w:t>
      </w:r>
      <w:r w:rsidRPr="0099637C">
        <w:tab/>
        <w:t xml:space="preserve">van de Pol M, Bailey LD, McLean N, </w:t>
      </w:r>
      <w:proofErr w:type="spellStart"/>
      <w:r w:rsidRPr="0099637C">
        <w:t>Rijsdijk</w:t>
      </w:r>
      <w:proofErr w:type="spellEnd"/>
      <w:r w:rsidRPr="0099637C">
        <w:t xml:space="preserve"> L, Lawson CR, Brouwer L. 2016 Identifying the best climatic predictors in ecology and evolution. </w:t>
      </w:r>
      <w:r w:rsidRPr="0099637C">
        <w:rPr>
          <w:i/>
          <w:iCs/>
        </w:rPr>
        <w:t>Methods in Ecology and Evolution</w:t>
      </w:r>
      <w:r w:rsidRPr="0099637C">
        <w:t xml:space="preserve"> </w:t>
      </w:r>
      <w:r w:rsidRPr="0099637C">
        <w:rPr>
          <w:b/>
          <w:bCs/>
        </w:rPr>
        <w:t>7</w:t>
      </w:r>
      <w:r w:rsidRPr="0099637C">
        <w:t>, 1246–1257. (doi:10.1111/2041-210X.12590)</w:t>
      </w:r>
    </w:p>
    <w:p w14:paraId="01E4649C" w14:textId="77777777" w:rsidR="0099637C" w:rsidRPr="0099637C" w:rsidRDefault="0099637C" w:rsidP="00DA1F7C">
      <w:pPr>
        <w:pStyle w:val="Bibliography"/>
        <w:spacing w:line="360" w:lineRule="auto"/>
        <w:pPrChange w:id="172" w:author="Giulia Masoero" w:date="2023-05-04T16:29:00Z">
          <w:pPr>
            <w:pStyle w:val="Bibliography"/>
          </w:pPr>
        </w:pPrChange>
      </w:pPr>
      <w:r w:rsidRPr="0099637C">
        <w:t>35.</w:t>
      </w:r>
      <w:r w:rsidRPr="0099637C">
        <w:tab/>
        <w:t xml:space="preserve">R Core Team. 2022 R: A language and environment for statistical computing. R Foundation for Statistical Computing. </w:t>
      </w:r>
    </w:p>
    <w:p w14:paraId="31F47509" w14:textId="77777777" w:rsidR="0099637C" w:rsidRPr="0099637C" w:rsidRDefault="0099637C" w:rsidP="00DA1F7C">
      <w:pPr>
        <w:pStyle w:val="Bibliography"/>
        <w:spacing w:line="360" w:lineRule="auto"/>
        <w:pPrChange w:id="173" w:author="Giulia Masoero" w:date="2023-05-04T16:29:00Z">
          <w:pPr>
            <w:pStyle w:val="Bibliography"/>
          </w:pPr>
        </w:pPrChange>
      </w:pPr>
      <w:r w:rsidRPr="0099637C">
        <w:t>36.</w:t>
      </w:r>
      <w:r w:rsidRPr="0099637C">
        <w:tab/>
        <w:t xml:space="preserve">Bailey LD, van de Pol M. 2016 climwin: An R Toolbox for Climate Window Analysis. </w:t>
      </w:r>
      <w:proofErr w:type="spellStart"/>
      <w:r w:rsidRPr="0099637C">
        <w:rPr>
          <w:i/>
          <w:iCs/>
        </w:rPr>
        <w:t>PLoS</w:t>
      </w:r>
      <w:proofErr w:type="spellEnd"/>
      <w:r w:rsidRPr="0099637C">
        <w:rPr>
          <w:i/>
          <w:iCs/>
        </w:rPr>
        <w:t xml:space="preserve"> ONE</w:t>
      </w:r>
      <w:r w:rsidRPr="0099637C">
        <w:t xml:space="preserve"> </w:t>
      </w:r>
      <w:r w:rsidRPr="0099637C">
        <w:rPr>
          <w:b/>
          <w:bCs/>
        </w:rPr>
        <w:t>11</w:t>
      </w:r>
      <w:r w:rsidRPr="0099637C">
        <w:t>, e0167980. (doi:10.1371/journal.pone.0167980)</w:t>
      </w:r>
    </w:p>
    <w:p w14:paraId="0A3AB53D" w14:textId="77777777" w:rsidR="0099637C" w:rsidRPr="0099637C" w:rsidRDefault="0099637C" w:rsidP="00DA1F7C">
      <w:pPr>
        <w:pStyle w:val="Bibliography"/>
        <w:spacing w:line="360" w:lineRule="auto"/>
        <w:pPrChange w:id="174" w:author="Giulia Masoero" w:date="2023-05-04T16:29:00Z">
          <w:pPr>
            <w:pStyle w:val="Bibliography"/>
          </w:pPr>
        </w:pPrChange>
      </w:pPr>
      <w:r w:rsidRPr="0099637C">
        <w:t>37.</w:t>
      </w:r>
      <w:r w:rsidRPr="0099637C">
        <w:tab/>
      </w:r>
      <w:proofErr w:type="spellStart"/>
      <w:r w:rsidRPr="0099637C">
        <w:t>Iler</w:t>
      </w:r>
      <w:proofErr w:type="spellEnd"/>
      <w:r w:rsidRPr="0099637C">
        <w:t xml:space="preserve"> AM, Inouye DW, Schmidt NM, </w:t>
      </w:r>
      <w:proofErr w:type="spellStart"/>
      <w:r w:rsidRPr="0099637C">
        <w:t>Høye</w:t>
      </w:r>
      <w:proofErr w:type="spellEnd"/>
      <w:r w:rsidRPr="0099637C">
        <w:t xml:space="preserve"> TT. 2017 Detrending phenological time series improves climate–phenology analyses and reveals evidence of plasticity. </w:t>
      </w:r>
      <w:r w:rsidRPr="0099637C">
        <w:rPr>
          <w:i/>
          <w:iCs/>
        </w:rPr>
        <w:t>Ecology</w:t>
      </w:r>
      <w:r w:rsidRPr="0099637C">
        <w:t xml:space="preserve"> </w:t>
      </w:r>
      <w:r w:rsidRPr="0099637C">
        <w:rPr>
          <w:b/>
          <w:bCs/>
        </w:rPr>
        <w:t>98</w:t>
      </w:r>
      <w:r w:rsidRPr="0099637C">
        <w:t>, 647–655. (doi:10.1002/ecy.1690)</w:t>
      </w:r>
    </w:p>
    <w:p w14:paraId="09479CE9" w14:textId="77777777" w:rsidR="0099637C" w:rsidRPr="0099637C" w:rsidRDefault="0099637C" w:rsidP="00DA1F7C">
      <w:pPr>
        <w:pStyle w:val="Bibliography"/>
        <w:spacing w:line="360" w:lineRule="auto"/>
        <w:pPrChange w:id="175" w:author="Giulia Masoero" w:date="2023-05-04T16:29:00Z">
          <w:pPr>
            <w:pStyle w:val="Bibliography"/>
          </w:pPr>
        </w:pPrChange>
      </w:pPr>
      <w:r w:rsidRPr="0099637C">
        <w:t>38.</w:t>
      </w:r>
      <w:r w:rsidRPr="0099637C">
        <w:tab/>
        <w:t xml:space="preserve">Klein DR. 1965 Ecology of Deer Range in Alaska. </w:t>
      </w:r>
      <w:r w:rsidRPr="0099637C">
        <w:rPr>
          <w:i/>
          <w:iCs/>
        </w:rPr>
        <w:t>Ecological Monographs</w:t>
      </w:r>
      <w:r w:rsidRPr="0099637C">
        <w:t xml:space="preserve"> </w:t>
      </w:r>
      <w:r w:rsidRPr="0099637C">
        <w:rPr>
          <w:b/>
          <w:bCs/>
        </w:rPr>
        <w:t>35</w:t>
      </w:r>
      <w:r w:rsidRPr="0099637C">
        <w:t>, 259–284. (doi:10.2307/1942139)</w:t>
      </w:r>
    </w:p>
    <w:p w14:paraId="1B5B4F85" w14:textId="77777777" w:rsidR="0099637C" w:rsidRPr="0099637C" w:rsidRDefault="0099637C" w:rsidP="00DA1F7C">
      <w:pPr>
        <w:pStyle w:val="Bibliography"/>
        <w:spacing w:line="360" w:lineRule="auto"/>
        <w:pPrChange w:id="176" w:author="Giulia Masoero" w:date="2023-05-04T16:29:00Z">
          <w:pPr>
            <w:pStyle w:val="Bibliography"/>
          </w:pPr>
        </w:pPrChange>
      </w:pPr>
      <w:r w:rsidRPr="0099637C">
        <w:lastRenderedPageBreak/>
        <w:t>39.</w:t>
      </w:r>
      <w:r w:rsidRPr="0099637C">
        <w:tab/>
      </w:r>
      <w:proofErr w:type="spellStart"/>
      <w:r w:rsidRPr="0099637C">
        <w:t>Chirichella</w:t>
      </w:r>
      <w:proofErr w:type="spellEnd"/>
      <w:r w:rsidRPr="0099637C">
        <w:t xml:space="preserve"> R, Stephens PA, Mason THE, </w:t>
      </w:r>
      <w:proofErr w:type="spellStart"/>
      <w:r w:rsidRPr="0099637C">
        <w:t>Apollonio</w:t>
      </w:r>
      <w:proofErr w:type="spellEnd"/>
      <w:r w:rsidRPr="0099637C">
        <w:t xml:space="preserve"> M. 2021 Contrasting Effects of Climate Change on Alpine Chamois. </w:t>
      </w:r>
      <w:r w:rsidRPr="0099637C">
        <w:rPr>
          <w:i/>
          <w:iCs/>
        </w:rPr>
        <w:t>The Journal of Wildlife Management</w:t>
      </w:r>
      <w:r w:rsidRPr="0099637C">
        <w:t xml:space="preserve"> </w:t>
      </w:r>
      <w:r w:rsidRPr="0099637C">
        <w:rPr>
          <w:b/>
          <w:bCs/>
        </w:rPr>
        <w:t>85</w:t>
      </w:r>
      <w:r w:rsidRPr="0099637C">
        <w:t>, 109–120. (doi:10.1002/jwmg.21962)</w:t>
      </w:r>
    </w:p>
    <w:p w14:paraId="19064FA0" w14:textId="77777777" w:rsidR="0099637C" w:rsidRPr="0099637C" w:rsidRDefault="0099637C" w:rsidP="00DA1F7C">
      <w:pPr>
        <w:pStyle w:val="Bibliography"/>
        <w:spacing w:line="360" w:lineRule="auto"/>
        <w:pPrChange w:id="177" w:author="Giulia Masoero" w:date="2023-05-04T16:29:00Z">
          <w:pPr>
            <w:pStyle w:val="Bibliography"/>
          </w:pPr>
        </w:pPrChange>
      </w:pPr>
      <w:r w:rsidRPr="0099637C">
        <w:t>40.</w:t>
      </w:r>
      <w:r w:rsidRPr="0099637C">
        <w:tab/>
        <w:t xml:space="preserve">Post E, </w:t>
      </w:r>
      <w:proofErr w:type="spellStart"/>
      <w:r w:rsidRPr="0099637C">
        <w:t>Forchhammer</w:t>
      </w:r>
      <w:proofErr w:type="spellEnd"/>
      <w:r w:rsidRPr="0099637C">
        <w:t xml:space="preserve"> MC. 2008 Climate change reduces reproductive success of an Arctic herbivore through trophic mismatch. </w:t>
      </w:r>
      <w:r w:rsidRPr="0099637C">
        <w:rPr>
          <w:i/>
          <w:iCs/>
        </w:rPr>
        <w:t>Philosophical Transactions of the Royal Society B: Biological Sciences</w:t>
      </w:r>
      <w:r w:rsidRPr="0099637C">
        <w:t xml:space="preserve"> </w:t>
      </w:r>
      <w:r w:rsidRPr="0099637C">
        <w:rPr>
          <w:b/>
          <w:bCs/>
        </w:rPr>
        <w:t>363</w:t>
      </w:r>
      <w:r w:rsidRPr="0099637C">
        <w:t>, 2369–2375. (doi:10.1098/rstb.2007.2207)</w:t>
      </w:r>
    </w:p>
    <w:p w14:paraId="22296A58" w14:textId="77777777" w:rsidR="0099637C" w:rsidRPr="0099637C" w:rsidRDefault="0099637C" w:rsidP="00DA1F7C">
      <w:pPr>
        <w:pStyle w:val="Bibliography"/>
        <w:spacing w:line="360" w:lineRule="auto"/>
        <w:pPrChange w:id="178" w:author="Giulia Masoero" w:date="2023-05-04T16:29:00Z">
          <w:pPr>
            <w:pStyle w:val="Bibliography"/>
          </w:pPr>
        </w:pPrChange>
      </w:pPr>
      <w:r w:rsidRPr="0099637C">
        <w:t>41.</w:t>
      </w:r>
      <w:r w:rsidRPr="0099637C">
        <w:tab/>
        <w:t xml:space="preserve">Hansen PJ. 2009 Effects of heat stress on mammalian reproduction. </w:t>
      </w:r>
      <w:r w:rsidRPr="0099637C">
        <w:rPr>
          <w:i/>
          <w:iCs/>
        </w:rPr>
        <w:t>Philosophical Transactions of the Royal Society B: Biological Sciences</w:t>
      </w:r>
      <w:r w:rsidRPr="0099637C">
        <w:t xml:space="preserve"> </w:t>
      </w:r>
      <w:r w:rsidRPr="0099637C">
        <w:rPr>
          <w:b/>
          <w:bCs/>
        </w:rPr>
        <w:t>364</w:t>
      </w:r>
      <w:r w:rsidRPr="0099637C">
        <w:t>, 3341–3350. (doi:10.1098/rstb.2009.0131)</w:t>
      </w:r>
    </w:p>
    <w:p w14:paraId="29E174CE" w14:textId="77777777" w:rsidR="0099637C" w:rsidRPr="0099637C" w:rsidRDefault="0099637C" w:rsidP="00DA1F7C">
      <w:pPr>
        <w:pStyle w:val="Bibliography"/>
        <w:spacing w:line="360" w:lineRule="auto"/>
        <w:pPrChange w:id="179" w:author="Giulia Masoero" w:date="2023-05-04T16:29:00Z">
          <w:pPr>
            <w:pStyle w:val="Bibliography"/>
          </w:pPr>
        </w:pPrChange>
      </w:pPr>
      <w:r w:rsidRPr="0099637C">
        <w:t>42.</w:t>
      </w:r>
      <w:r w:rsidRPr="0099637C">
        <w:tab/>
        <w:t xml:space="preserve">Liu J, Li L, Chen X, Lu Y, Wang D. 2019 Effects of heat stress on body temperature, milk production, and reproduction in dairy cows: a novel idea for monitoring and evaluation of heat stress — A review. </w:t>
      </w:r>
      <w:r w:rsidRPr="0099637C">
        <w:rPr>
          <w:i/>
          <w:iCs/>
        </w:rPr>
        <w:t>Asian-</w:t>
      </w:r>
      <w:proofErr w:type="spellStart"/>
      <w:r w:rsidRPr="0099637C">
        <w:rPr>
          <w:i/>
          <w:iCs/>
        </w:rPr>
        <w:t>Australas</w:t>
      </w:r>
      <w:proofErr w:type="spellEnd"/>
      <w:r w:rsidRPr="0099637C">
        <w:rPr>
          <w:i/>
          <w:iCs/>
        </w:rPr>
        <w:t xml:space="preserve"> J </w:t>
      </w:r>
      <w:proofErr w:type="spellStart"/>
      <w:r w:rsidRPr="0099637C">
        <w:rPr>
          <w:i/>
          <w:iCs/>
        </w:rPr>
        <w:t>Anim</w:t>
      </w:r>
      <w:proofErr w:type="spellEnd"/>
      <w:r w:rsidRPr="0099637C">
        <w:rPr>
          <w:i/>
          <w:iCs/>
        </w:rPr>
        <w:t xml:space="preserve"> Sci</w:t>
      </w:r>
      <w:r w:rsidRPr="0099637C">
        <w:t xml:space="preserve"> </w:t>
      </w:r>
      <w:r w:rsidRPr="0099637C">
        <w:rPr>
          <w:b/>
          <w:bCs/>
        </w:rPr>
        <w:t>32</w:t>
      </w:r>
      <w:r w:rsidRPr="0099637C">
        <w:t>, 1332–1339. (doi:10.5713/ajas.18.0743)</w:t>
      </w:r>
    </w:p>
    <w:p w14:paraId="494ADD93" w14:textId="77777777" w:rsidR="0099637C" w:rsidRPr="0099637C" w:rsidRDefault="0099637C" w:rsidP="00DA1F7C">
      <w:pPr>
        <w:pStyle w:val="Bibliography"/>
        <w:spacing w:line="360" w:lineRule="auto"/>
        <w:pPrChange w:id="180" w:author="Giulia Masoero" w:date="2023-05-04T16:29:00Z">
          <w:pPr>
            <w:pStyle w:val="Bibliography"/>
          </w:pPr>
        </w:pPrChange>
      </w:pPr>
      <w:r w:rsidRPr="0099637C">
        <w:t>43.</w:t>
      </w:r>
      <w:r w:rsidRPr="0099637C">
        <w:tab/>
        <w:t xml:space="preserve">Upadhyay RC, Singh SV, Kumar A, Gupta SK, Ashutosh. 2007 Impact of Climate change on Milk production of </w:t>
      </w:r>
      <w:proofErr w:type="spellStart"/>
      <w:r w:rsidRPr="0099637C">
        <w:t>Murrah</w:t>
      </w:r>
      <w:proofErr w:type="spellEnd"/>
      <w:r w:rsidRPr="0099637C">
        <w:t xml:space="preserve"> buffaloes. </w:t>
      </w:r>
      <w:r w:rsidRPr="0099637C">
        <w:rPr>
          <w:i/>
          <w:iCs/>
        </w:rPr>
        <w:t>Italian Journal of Animal Science</w:t>
      </w:r>
      <w:r w:rsidRPr="0099637C">
        <w:t xml:space="preserve"> </w:t>
      </w:r>
      <w:r w:rsidRPr="0099637C">
        <w:rPr>
          <w:b/>
          <w:bCs/>
        </w:rPr>
        <w:t>6</w:t>
      </w:r>
      <w:r w:rsidRPr="0099637C">
        <w:t>, 1329–1332. (doi:10.4081/ijas.2007.s2.1329)</w:t>
      </w:r>
    </w:p>
    <w:p w14:paraId="582328F7" w14:textId="77777777" w:rsidR="0099637C" w:rsidRPr="0099637C" w:rsidRDefault="0099637C" w:rsidP="00DA1F7C">
      <w:pPr>
        <w:pStyle w:val="Bibliography"/>
        <w:spacing w:line="360" w:lineRule="auto"/>
        <w:pPrChange w:id="181" w:author="Giulia Masoero" w:date="2023-05-04T16:29:00Z">
          <w:pPr>
            <w:pStyle w:val="Bibliography"/>
          </w:pPr>
        </w:pPrChange>
      </w:pPr>
      <w:r w:rsidRPr="0099637C">
        <w:t>44.</w:t>
      </w:r>
      <w:r w:rsidRPr="0099637C">
        <w:tab/>
        <w:t xml:space="preserve">Gorniak T, Meyer U, </w:t>
      </w:r>
      <w:proofErr w:type="spellStart"/>
      <w:r w:rsidRPr="0099637C">
        <w:t>Südekum</w:t>
      </w:r>
      <w:proofErr w:type="spellEnd"/>
      <w:r w:rsidRPr="0099637C">
        <w:t xml:space="preserve"> K-H, </w:t>
      </w:r>
      <w:proofErr w:type="spellStart"/>
      <w:r w:rsidRPr="0099637C">
        <w:t>Dänicke</w:t>
      </w:r>
      <w:proofErr w:type="spellEnd"/>
      <w:r w:rsidRPr="0099637C">
        <w:t xml:space="preserve"> S. 2014 Impact of mild heat stress on dry matter intake, milk yield and milk composition in mid-lactation Holstein dairy cows in a temperate climate. </w:t>
      </w:r>
      <w:r w:rsidRPr="0099637C">
        <w:rPr>
          <w:i/>
          <w:iCs/>
        </w:rPr>
        <w:t>Archives of Animal Nutrition</w:t>
      </w:r>
      <w:r w:rsidRPr="0099637C">
        <w:t xml:space="preserve"> </w:t>
      </w:r>
      <w:r w:rsidRPr="0099637C">
        <w:rPr>
          <w:b/>
          <w:bCs/>
        </w:rPr>
        <w:t>68</w:t>
      </w:r>
      <w:r w:rsidRPr="0099637C">
        <w:t>, 358–369. (doi:10.1080/1745039X.2014.950451)</w:t>
      </w:r>
    </w:p>
    <w:p w14:paraId="57E78065" w14:textId="77777777" w:rsidR="0099637C" w:rsidRPr="0099637C" w:rsidRDefault="0099637C" w:rsidP="00DA1F7C">
      <w:pPr>
        <w:pStyle w:val="Bibliography"/>
        <w:spacing w:line="360" w:lineRule="auto"/>
        <w:pPrChange w:id="182" w:author="Giulia Masoero" w:date="2023-05-04T16:29:00Z">
          <w:pPr>
            <w:pStyle w:val="Bibliography"/>
          </w:pPr>
        </w:pPrChange>
      </w:pPr>
      <w:r w:rsidRPr="0099637C">
        <w:t>45.</w:t>
      </w:r>
      <w:r w:rsidRPr="0099637C">
        <w:tab/>
        <w:t xml:space="preserve">Knapp DM, </w:t>
      </w:r>
      <w:proofErr w:type="spellStart"/>
      <w:r w:rsidRPr="0099637C">
        <w:t>Grummer</w:t>
      </w:r>
      <w:proofErr w:type="spellEnd"/>
      <w:r w:rsidRPr="0099637C">
        <w:t xml:space="preserve"> RR. 1991 Response of Lactating Dairy Cows to Fat Supplementation During Heat Stress. </w:t>
      </w:r>
      <w:r w:rsidRPr="0099637C">
        <w:rPr>
          <w:i/>
          <w:iCs/>
        </w:rPr>
        <w:t>Journal of Dairy Science</w:t>
      </w:r>
      <w:r w:rsidRPr="0099637C">
        <w:t xml:space="preserve"> </w:t>
      </w:r>
      <w:r w:rsidRPr="0099637C">
        <w:rPr>
          <w:b/>
          <w:bCs/>
        </w:rPr>
        <w:t>74</w:t>
      </w:r>
      <w:r w:rsidRPr="0099637C">
        <w:t>, 2573–2579. (doi:10.3168/jds.S0022-0302(91)78435-X)</w:t>
      </w:r>
    </w:p>
    <w:p w14:paraId="67357569" w14:textId="77777777" w:rsidR="0099637C" w:rsidRPr="0099637C" w:rsidRDefault="0099637C" w:rsidP="00DA1F7C">
      <w:pPr>
        <w:pStyle w:val="Bibliography"/>
        <w:spacing w:line="360" w:lineRule="auto"/>
        <w:pPrChange w:id="183" w:author="Giulia Masoero" w:date="2023-05-04T16:29:00Z">
          <w:pPr>
            <w:pStyle w:val="Bibliography"/>
          </w:pPr>
        </w:pPrChange>
      </w:pPr>
      <w:r w:rsidRPr="0099637C">
        <w:t>46.</w:t>
      </w:r>
      <w:r w:rsidRPr="0099637C">
        <w:tab/>
      </w:r>
      <w:proofErr w:type="spellStart"/>
      <w:r w:rsidRPr="0099637C">
        <w:t>Gantner</w:t>
      </w:r>
      <w:proofErr w:type="spellEnd"/>
      <w:r w:rsidRPr="0099637C">
        <w:t xml:space="preserve"> V, </w:t>
      </w:r>
      <w:proofErr w:type="spellStart"/>
      <w:r w:rsidRPr="0099637C">
        <w:t>Mijić</w:t>
      </w:r>
      <w:proofErr w:type="spellEnd"/>
      <w:r w:rsidRPr="0099637C">
        <w:t xml:space="preserve"> P, </w:t>
      </w:r>
      <w:proofErr w:type="spellStart"/>
      <w:r w:rsidRPr="0099637C">
        <w:t>Kuterovac</w:t>
      </w:r>
      <w:proofErr w:type="spellEnd"/>
      <w:r w:rsidRPr="0099637C">
        <w:t xml:space="preserve"> K, </w:t>
      </w:r>
      <w:proofErr w:type="spellStart"/>
      <w:r w:rsidRPr="0099637C">
        <w:t>Solić</w:t>
      </w:r>
      <w:proofErr w:type="spellEnd"/>
      <w:r w:rsidRPr="0099637C">
        <w:t xml:space="preserve"> D, </w:t>
      </w:r>
      <w:proofErr w:type="spellStart"/>
      <w:r w:rsidRPr="0099637C">
        <w:t>Gantner</w:t>
      </w:r>
      <w:proofErr w:type="spellEnd"/>
      <w:r w:rsidRPr="0099637C">
        <w:t xml:space="preserve"> R. 2011 Temperature-humidity index values and their significance on the daily production of dairy cattle. </w:t>
      </w:r>
      <w:proofErr w:type="spellStart"/>
      <w:r w:rsidRPr="0099637C">
        <w:rPr>
          <w:i/>
          <w:iCs/>
        </w:rPr>
        <w:t>Mljekarstvo</w:t>
      </w:r>
      <w:proofErr w:type="spellEnd"/>
      <w:r w:rsidRPr="0099637C">
        <w:rPr>
          <w:i/>
          <w:iCs/>
        </w:rPr>
        <w:t xml:space="preserve"> : </w:t>
      </w:r>
      <w:proofErr w:type="spellStart"/>
      <w:r w:rsidRPr="0099637C">
        <w:rPr>
          <w:i/>
          <w:iCs/>
        </w:rPr>
        <w:t>časopis</w:t>
      </w:r>
      <w:proofErr w:type="spellEnd"/>
      <w:r w:rsidRPr="0099637C">
        <w:rPr>
          <w:i/>
          <w:iCs/>
        </w:rPr>
        <w:t xml:space="preserve"> za </w:t>
      </w:r>
      <w:proofErr w:type="spellStart"/>
      <w:r w:rsidRPr="0099637C">
        <w:rPr>
          <w:i/>
          <w:iCs/>
        </w:rPr>
        <w:t>unaprjeđenje</w:t>
      </w:r>
      <w:proofErr w:type="spellEnd"/>
      <w:r w:rsidRPr="0099637C">
        <w:rPr>
          <w:i/>
          <w:iCs/>
        </w:rPr>
        <w:t xml:space="preserve"> </w:t>
      </w:r>
      <w:proofErr w:type="spellStart"/>
      <w:r w:rsidRPr="0099637C">
        <w:rPr>
          <w:i/>
          <w:iCs/>
        </w:rPr>
        <w:t>proizvodnje</w:t>
      </w:r>
      <w:proofErr w:type="spellEnd"/>
      <w:r w:rsidRPr="0099637C">
        <w:rPr>
          <w:i/>
          <w:iCs/>
        </w:rPr>
        <w:t xml:space="preserve"> </w:t>
      </w:r>
      <w:proofErr w:type="spellStart"/>
      <w:r w:rsidRPr="0099637C">
        <w:rPr>
          <w:i/>
          <w:iCs/>
        </w:rPr>
        <w:t>i</w:t>
      </w:r>
      <w:proofErr w:type="spellEnd"/>
      <w:r w:rsidRPr="0099637C">
        <w:rPr>
          <w:i/>
          <w:iCs/>
        </w:rPr>
        <w:t xml:space="preserve"> </w:t>
      </w:r>
      <w:proofErr w:type="spellStart"/>
      <w:r w:rsidRPr="0099637C">
        <w:rPr>
          <w:i/>
          <w:iCs/>
        </w:rPr>
        <w:t>prerade</w:t>
      </w:r>
      <w:proofErr w:type="spellEnd"/>
      <w:r w:rsidRPr="0099637C">
        <w:rPr>
          <w:i/>
          <w:iCs/>
        </w:rPr>
        <w:t xml:space="preserve"> </w:t>
      </w:r>
      <w:proofErr w:type="spellStart"/>
      <w:r w:rsidRPr="0099637C">
        <w:rPr>
          <w:i/>
          <w:iCs/>
        </w:rPr>
        <w:t>mlijeka</w:t>
      </w:r>
      <w:proofErr w:type="spellEnd"/>
      <w:r w:rsidRPr="0099637C">
        <w:t xml:space="preserve"> </w:t>
      </w:r>
      <w:r w:rsidRPr="0099637C">
        <w:rPr>
          <w:b/>
          <w:bCs/>
        </w:rPr>
        <w:t>61</w:t>
      </w:r>
      <w:r w:rsidRPr="0099637C">
        <w:t>, 56–63.</w:t>
      </w:r>
    </w:p>
    <w:p w14:paraId="08E62B5E" w14:textId="77777777" w:rsidR="0099637C" w:rsidRPr="0099637C" w:rsidRDefault="0099637C" w:rsidP="00DA1F7C">
      <w:pPr>
        <w:pStyle w:val="Bibliography"/>
        <w:spacing w:line="360" w:lineRule="auto"/>
        <w:pPrChange w:id="184" w:author="Giulia Masoero" w:date="2023-05-04T16:29:00Z">
          <w:pPr>
            <w:pStyle w:val="Bibliography"/>
          </w:pPr>
        </w:pPrChange>
      </w:pPr>
      <w:r w:rsidRPr="0099637C">
        <w:t>47.</w:t>
      </w:r>
      <w:r w:rsidRPr="0099637C">
        <w:tab/>
      </w:r>
      <w:proofErr w:type="spellStart"/>
      <w:r w:rsidRPr="0099637C">
        <w:t>Grignolio</w:t>
      </w:r>
      <w:proofErr w:type="spellEnd"/>
      <w:r w:rsidRPr="0099637C">
        <w:t xml:space="preserve"> S, </w:t>
      </w:r>
      <w:proofErr w:type="spellStart"/>
      <w:r w:rsidRPr="0099637C">
        <w:t>Brivio</w:t>
      </w:r>
      <w:proofErr w:type="spellEnd"/>
      <w:r w:rsidRPr="0099637C">
        <w:t xml:space="preserve"> F, </w:t>
      </w:r>
      <w:proofErr w:type="spellStart"/>
      <w:r w:rsidRPr="0099637C">
        <w:t>Apollonio</w:t>
      </w:r>
      <w:proofErr w:type="spellEnd"/>
      <w:r w:rsidRPr="0099637C">
        <w:t xml:space="preserve"> M, </w:t>
      </w:r>
      <w:proofErr w:type="spellStart"/>
      <w:r w:rsidRPr="0099637C">
        <w:t>Frigato</w:t>
      </w:r>
      <w:proofErr w:type="spellEnd"/>
      <w:r w:rsidRPr="0099637C">
        <w:t xml:space="preserve"> E, </w:t>
      </w:r>
      <w:proofErr w:type="spellStart"/>
      <w:r w:rsidRPr="0099637C">
        <w:t>Tettamanti</w:t>
      </w:r>
      <w:proofErr w:type="spellEnd"/>
      <w:r w:rsidRPr="0099637C">
        <w:t xml:space="preserve"> F, </w:t>
      </w:r>
      <w:proofErr w:type="spellStart"/>
      <w:r w:rsidRPr="0099637C">
        <w:t>Filli</w:t>
      </w:r>
      <w:proofErr w:type="spellEnd"/>
      <w:r w:rsidRPr="0099637C">
        <w:t xml:space="preserve"> F, Bertolucci C. 2018 Is nocturnal activity compensatory in chamois? A study of activity in a cathemeral ungulate. </w:t>
      </w:r>
      <w:r w:rsidRPr="0099637C">
        <w:rPr>
          <w:i/>
          <w:iCs/>
        </w:rPr>
        <w:t>Mammalian Biology</w:t>
      </w:r>
      <w:r w:rsidRPr="0099637C">
        <w:t xml:space="preserve"> </w:t>
      </w:r>
      <w:r w:rsidRPr="0099637C">
        <w:rPr>
          <w:b/>
          <w:bCs/>
        </w:rPr>
        <w:t>93</w:t>
      </w:r>
      <w:r w:rsidRPr="0099637C">
        <w:t>, 173–181. (doi:10.1016/j.mambio.2018.06.003)</w:t>
      </w:r>
    </w:p>
    <w:p w14:paraId="011A700C" w14:textId="77777777" w:rsidR="0099637C" w:rsidRPr="0099637C" w:rsidRDefault="0099637C" w:rsidP="00DA1F7C">
      <w:pPr>
        <w:pStyle w:val="Bibliography"/>
        <w:spacing w:line="360" w:lineRule="auto"/>
        <w:pPrChange w:id="185" w:author="Giulia Masoero" w:date="2023-05-04T16:29:00Z">
          <w:pPr>
            <w:pStyle w:val="Bibliography"/>
          </w:pPr>
        </w:pPrChange>
      </w:pPr>
      <w:r w:rsidRPr="0099637C">
        <w:lastRenderedPageBreak/>
        <w:t>48.</w:t>
      </w:r>
      <w:r w:rsidRPr="0099637C">
        <w:tab/>
      </w:r>
      <w:proofErr w:type="spellStart"/>
      <w:r w:rsidRPr="0099637C">
        <w:t>Büntgen</w:t>
      </w:r>
      <w:proofErr w:type="spellEnd"/>
      <w:r w:rsidRPr="0099637C">
        <w:t xml:space="preserve"> U, </w:t>
      </w:r>
      <w:proofErr w:type="spellStart"/>
      <w:r w:rsidRPr="0099637C">
        <w:t>Greuter</w:t>
      </w:r>
      <w:proofErr w:type="spellEnd"/>
      <w:r w:rsidRPr="0099637C">
        <w:t xml:space="preserve"> L, Bollmann K, Jenny H, </w:t>
      </w:r>
      <w:proofErr w:type="spellStart"/>
      <w:r w:rsidRPr="0099637C">
        <w:t>Liebhold</w:t>
      </w:r>
      <w:proofErr w:type="spellEnd"/>
      <w:r w:rsidRPr="0099637C">
        <w:t xml:space="preserve"> A, </w:t>
      </w:r>
      <w:proofErr w:type="spellStart"/>
      <w:r w:rsidRPr="0099637C">
        <w:t>Galván</w:t>
      </w:r>
      <w:proofErr w:type="spellEnd"/>
      <w:r w:rsidRPr="0099637C">
        <w:t xml:space="preserve"> JD, </w:t>
      </w:r>
      <w:proofErr w:type="spellStart"/>
      <w:r w:rsidRPr="0099637C">
        <w:t>Stenseth</w:t>
      </w:r>
      <w:proofErr w:type="spellEnd"/>
      <w:r w:rsidRPr="0099637C">
        <w:t xml:space="preserve"> NC, Andrew C, </w:t>
      </w:r>
      <w:proofErr w:type="spellStart"/>
      <w:r w:rsidRPr="0099637C">
        <w:t>Mysterud</w:t>
      </w:r>
      <w:proofErr w:type="spellEnd"/>
      <w:r w:rsidRPr="0099637C">
        <w:t xml:space="preserve"> A. 2017 Elevational range shifts in four mountain ungulate species from the Swiss Alps. </w:t>
      </w:r>
      <w:r w:rsidRPr="0099637C">
        <w:rPr>
          <w:i/>
          <w:iCs/>
        </w:rPr>
        <w:t>Ecosphere</w:t>
      </w:r>
      <w:r w:rsidRPr="0099637C">
        <w:t xml:space="preserve"> </w:t>
      </w:r>
      <w:r w:rsidRPr="0099637C">
        <w:rPr>
          <w:b/>
          <w:bCs/>
        </w:rPr>
        <w:t>8</w:t>
      </w:r>
      <w:r w:rsidRPr="0099637C">
        <w:t>, e01761. (doi:10.1002/ecs2.1761)</w:t>
      </w:r>
    </w:p>
    <w:p w14:paraId="6E4926FE" w14:textId="77777777" w:rsidR="0099637C" w:rsidRPr="0099637C" w:rsidRDefault="0099637C" w:rsidP="00DA1F7C">
      <w:pPr>
        <w:pStyle w:val="Bibliography"/>
        <w:spacing w:line="360" w:lineRule="auto"/>
        <w:pPrChange w:id="186" w:author="Giulia Masoero" w:date="2023-05-04T16:29:00Z">
          <w:pPr>
            <w:pStyle w:val="Bibliography"/>
          </w:pPr>
        </w:pPrChange>
      </w:pPr>
      <w:r w:rsidRPr="0099637C">
        <w:t>49.</w:t>
      </w:r>
      <w:r w:rsidRPr="0099637C">
        <w:tab/>
      </w:r>
      <w:proofErr w:type="spellStart"/>
      <w:r w:rsidRPr="0099637C">
        <w:t>Loison</w:t>
      </w:r>
      <w:proofErr w:type="spellEnd"/>
      <w:r w:rsidRPr="0099637C">
        <w:t xml:space="preserve"> A, </w:t>
      </w:r>
      <w:proofErr w:type="spellStart"/>
      <w:r w:rsidRPr="0099637C">
        <w:t>Langvatn</w:t>
      </w:r>
      <w:proofErr w:type="spellEnd"/>
      <w:r w:rsidRPr="0099637C">
        <w:t xml:space="preserve"> R, Solberg EJ. 1999 Body mass and winter mortality in red deer calves: disentangling sex and climate effects. </w:t>
      </w:r>
      <w:proofErr w:type="spellStart"/>
      <w:r w:rsidRPr="0099637C">
        <w:rPr>
          <w:i/>
          <w:iCs/>
        </w:rPr>
        <w:t>Ecography</w:t>
      </w:r>
      <w:proofErr w:type="spellEnd"/>
      <w:r w:rsidRPr="0099637C">
        <w:t xml:space="preserve"> </w:t>
      </w:r>
      <w:r w:rsidRPr="0099637C">
        <w:rPr>
          <w:b/>
          <w:bCs/>
        </w:rPr>
        <w:t>22</w:t>
      </w:r>
      <w:r w:rsidRPr="0099637C">
        <w:t>, 20–30. (doi:10.1111/j.1600-0587.1999.tb00451.x)</w:t>
      </w:r>
    </w:p>
    <w:p w14:paraId="0769C5AE" w14:textId="77777777" w:rsidR="0099637C" w:rsidRPr="0099637C" w:rsidRDefault="0099637C" w:rsidP="00DA1F7C">
      <w:pPr>
        <w:pStyle w:val="Bibliography"/>
        <w:spacing w:line="360" w:lineRule="auto"/>
        <w:pPrChange w:id="187" w:author="Giulia Masoero" w:date="2023-05-04T16:29:00Z">
          <w:pPr>
            <w:pStyle w:val="Bibliography"/>
          </w:pPr>
        </w:pPrChange>
      </w:pPr>
      <w:r w:rsidRPr="0099637C">
        <w:t>50.</w:t>
      </w:r>
      <w:r w:rsidRPr="0099637C">
        <w:tab/>
      </w:r>
      <w:proofErr w:type="spellStart"/>
      <w:r w:rsidRPr="0099637C">
        <w:t>McElligott</w:t>
      </w:r>
      <w:proofErr w:type="spellEnd"/>
      <w:r w:rsidRPr="0099637C">
        <w:t xml:space="preserve"> AG, </w:t>
      </w:r>
      <w:proofErr w:type="spellStart"/>
      <w:r w:rsidRPr="0099637C">
        <w:t>Gammell</w:t>
      </w:r>
      <w:proofErr w:type="spellEnd"/>
      <w:r w:rsidRPr="0099637C">
        <w:t xml:space="preserve"> MP, Harty HC, </w:t>
      </w:r>
      <w:proofErr w:type="spellStart"/>
      <w:r w:rsidRPr="0099637C">
        <w:t>Paini</w:t>
      </w:r>
      <w:proofErr w:type="spellEnd"/>
      <w:r w:rsidRPr="0099637C">
        <w:t xml:space="preserve"> DR, Murphy DT, Walsh JT, Hayden TJ. 2001 Sexual size dimorphism in fallow deer (</w:t>
      </w:r>
      <w:proofErr w:type="spellStart"/>
      <w:r w:rsidRPr="0099637C">
        <w:t>Dama</w:t>
      </w:r>
      <w:proofErr w:type="spellEnd"/>
      <w:r w:rsidRPr="0099637C">
        <w:t xml:space="preserve"> </w:t>
      </w:r>
      <w:proofErr w:type="spellStart"/>
      <w:r w:rsidRPr="0099637C">
        <w:t>dama</w:t>
      </w:r>
      <w:proofErr w:type="spellEnd"/>
      <w:r w:rsidRPr="0099637C">
        <w:t xml:space="preserve">): do larger, heavier males gain greater mating success? </w:t>
      </w:r>
      <w:proofErr w:type="spellStart"/>
      <w:r w:rsidRPr="0099637C">
        <w:rPr>
          <w:i/>
          <w:iCs/>
        </w:rPr>
        <w:t>Behav</w:t>
      </w:r>
      <w:proofErr w:type="spellEnd"/>
      <w:r w:rsidRPr="0099637C">
        <w:rPr>
          <w:i/>
          <w:iCs/>
        </w:rPr>
        <w:t xml:space="preserve"> </w:t>
      </w:r>
      <w:proofErr w:type="spellStart"/>
      <w:r w:rsidRPr="0099637C">
        <w:rPr>
          <w:i/>
          <w:iCs/>
        </w:rPr>
        <w:t>Ecol</w:t>
      </w:r>
      <w:proofErr w:type="spellEnd"/>
      <w:r w:rsidRPr="0099637C">
        <w:rPr>
          <w:i/>
          <w:iCs/>
        </w:rPr>
        <w:t xml:space="preserve"> </w:t>
      </w:r>
      <w:proofErr w:type="spellStart"/>
      <w:r w:rsidRPr="0099637C">
        <w:rPr>
          <w:i/>
          <w:iCs/>
        </w:rPr>
        <w:t>Sociobiol</w:t>
      </w:r>
      <w:proofErr w:type="spellEnd"/>
      <w:r w:rsidRPr="0099637C">
        <w:t xml:space="preserve"> </w:t>
      </w:r>
      <w:r w:rsidRPr="0099637C">
        <w:rPr>
          <w:b/>
          <w:bCs/>
        </w:rPr>
        <w:t>49</w:t>
      </w:r>
      <w:r w:rsidRPr="0099637C">
        <w:t>, 266–272. (doi:10.1007/s002650000293)</w:t>
      </w:r>
    </w:p>
    <w:p w14:paraId="7FD15656" w14:textId="77777777" w:rsidR="0099637C" w:rsidRPr="0099637C" w:rsidRDefault="0099637C" w:rsidP="00DA1F7C">
      <w:pPr>
        <w:pStyle w:val="Bibliography"/>
        <w:spacing w:line="360" w:lineRule="auto"/>
        <w:pPrChange w:id="188" w:author="Giulia Masoero" w:date="2023-05-04T16:29:00Z">
          <w:pPr>
            <w:pStyle w:val="Bibliography"/>
          </w:pPr>
        </w:pPrChange>
      </w:pPr>
      <w:r w:rsidRPr="0099637C">
        <w:t>51.</w:t>
      </w:r>
      <w:r w:rsidRPr="0099637C">
        <w:tab/>
      </w:r>
      <w:proofErr w:type="spellStart"/>
      <w:r w:rsidRPr="0099637C">
        <w:t>Coltman</w:t>
      </w:r>
      <w:proofErr w:type="spellEnd"/>
      <w:r w:rsidRPr="0099637C">
        <w:t xml:space="preserve"> DW, Festa-</w:t>
      </w:r>
      <w:proofErr w:type="spellStart"/>
      <w:r w:rsidRPr="0099637C">
        <w:t>Bianchet</w:t>
      </w:r>
      <w:proofErr w:type="spellEnd"/>
      <w:r w:rsidRPr="0099637C">
        <w:t xml:space="preserve"> M, Jorgenson JT, Strobeck C. 2002 Age-dependent sexual selection in bighorn rams. </w:t>
      </w:r>
      <w:r w:rsidRPr="0099637C">
        <w:rPr>
          <w:i/>
          <w:iCs/>
        </w:rPr>
        <w:t>Proceedings of the Royal Society of London. Series B: Biological Sciences</w:t>
      </w:r>
      <w:r w:rsidRPr="0099637C">
        <w:t xml:space="preserve"> </w:t>
      </w:r>
      <w:r w:rsidRPr="0099637C">
        <w:rPr>
          <w:b/>
          <w:bCs/>
        </w:rPr>
        <w:t>269</w:t>
      </w:r>
      <w:r w:rsidRPr="0099637C">
        <w:t>, 165–172. (doi:10.1098/rspb.2001.1851)</w:t>
      </w:r>
    </w:p>
    <w:p w14:paraId="1CEA0EF1" w14:textId="77777777" w:rsidR="0099637C" w:rsidRPr="0099637C" w:rsidRDefault="0099637C" w:rsidP="00DA1F7C">
      <w:pPr>
        <w:pStyle w:val="Bibliography"/>
        <w:spacing w:line="360" w:lineRule="auto"/>
        <w:pPrChange w:id="189" w:author="Giulia Masoero" w:date="2023-05-04T16:29:00Z">
          <w:pPr>
            <w:pStyle w:val="Bibliography"/>
          </w:pPr>
        </w:pPrChange>
      </w:pPr>
      <w:r w:rsidRPr="0099637C">
        <w:t>52.</w:t>
      </w:r>
      <w:r w:rsidRPr="0099637C">
        <w:tab/>
      </w:r>
      <w:proofErr w:type="spellStart"/>
      <w:r w:rsidRPr="0099637C">
        <w:t>Kruuk</w:t>
      </w:r>
      <w:proofErr w:type="spellEnd"/>
      <w:r w:rsidRPr="0099637C">
        <w:t xml:space="preserve"> LEB, Slate J, Pemberton JM, </w:t>
      </w:r>
      <w:proofErr w:type="spellStart"/>
      <w:r w:rsidRPr="0099637C">
        <w:t>Brotherstone</w:t>
      </w:r>
      <w:proofErr w:type="spellEnd"/>
      <w:r w:rsidRPr="0099637C">
        <w:t xml:space="preserve"> S, Guinness F, </w:t>
      </w:r>
      <w:proofErr w:type="spellStart"/>
      <w:r w:rsidRPr="0099637C">
        <w:t>Clutton</w:t>
      </w:r>
      <w:proofErr w:type="spellEnd"/>
      <w:r w:rsidRPr="0099637C">
        <w:t xml:space="preserve">-Brock T. 2002 Antler Size in Red Deer: Heritability and Selection but No Evolution. </w:t>
      </w:r>
      <w:r w:rsidRPr="0099637C">
        <w:rPr>
          <w:i/>
          <w:iCs/>
        </w:rPr>
        <w:t>Evolution</w:t>
      </w:r>
      <w:r w:rsidRPr="0099637C">
        <w:t xml:space="preserve"> </w:t>
      </w:r>
      <w:r w:rsidRPr="0099637C">
        <w:rPr>
          <w:b/>
          <w:bCs/>
        </w:rPr>
        <w:t>56</w:t>
      </w:r>
      <w:r w:rsidRPr="0099637C">
        <w:t>, 1683–1695. (doi:10.1111/j.0014-3820.2002.tb01480.x)</w:t>
      </w:r>
    </w:p>
    <w:p w14:paraId="5A4BE407" w14:textId="77777777" w:rsidR="0099637C" w:rsidRPr="0099637C" w:rsidRDefault="0099637C" w:rsidP="00DA1F7C">
      <w:pPr>
        <w:pStyle w:val="Bibliography"/>
        <w:spacing w:line="360" w:lineRule="auto"/>
        <w:pPrChange w:id="190" w:author="Giulia Masoero" w:date="2023-05-04T16:29:00Z">
          <w:pPr>
            <w:pStyle w:val="Bibliography"/>
          </w:pPr>
        </w:pPrChange>
      </w:pPr>
      <w:r w:rsidRPr="0099637C">
        <w:t>53.</w:t>
      </w:r>
      <w:r w:rsidRPr="0099637C">
        <w:tab/>
        <w:t xml:space="preserve">Newbolt CH, Acker PK, Neuman TJ, Hoffman SI, </w:t>
      </w:r>
      <w:proofErr w:type="spellStart"/>
      <w:r w:rsidRPr="0099637C">
        <w:t>Ditchkoff</w:t>
      </w:r>
      <w:proofErr w:type="spellEnd"/>
      <w:r w:rsidRPr="0099637C">
        <w:t xml:space="preserve"> SS, </w:t>
      </w:r>
      <w:proofErr w:type="spellStart"/>
      <w:r w:rsidRPr="0099637C">
        <w:t>Steury</w:t>
      </w:r>
      <w:proofErr w:type="spellEnd"/>
      <w:r w:rsidRPr="0099637C">
        <w:t xml:space="preserve"> TD. 2017 Factors influencing reproductive success in male white-tailed deer. </w:t>
      </w:r>
      <w:r w:rsidRPr="0099637C">
        <w:rPr>
          <w:i/>
          <w:iCs/>
        </w:rPr>
        <w:t>The Journal of Wildlife Management</w:t>
      </w:r>
      <w:r w:rsidRPr="0099637C">
        <w:t xml:space="preserve"> </w:t>
      </w:r>
      <w:r w:rsidRPr="0099637C">
        <w:rPr>
          <w:b/>
          <w:bCs/>
        </w:rPr>
        <w:t>81</w:t>
      </w:r>
      <w:r w:rsidRPr="0099637C">
        <w:t>, 206–217. (doi:10.1002/jwmg.21191)</w:t>
      </w:r>
    </w:p>
    <w:p w14:paraId="2C77CE64" w14:textId="77777777" w:rsidR="0099637C" w:rsidRPr="0099637C" w:rsidRDefault="0099637C" w:rsidP="00DA1F7C">
      <w:pPr>
        <w:pStyle w:val="Bibliography"/>
        <w:spacing w:line="360" w:lineRule="auto"/>
        <w:pPrChange w:id="191" w:author="Giulia Masoero" w:date="2023-05-04T16:29:00Z">
          <w:pPr>
            <w:pStyle w:val="Bibliography"/>
          </w:pPr>
        </w:pPrChange>
      </w:pPr>
      <w:r w:rsidRPr="0099637C">
        <w:t>54.</w:t>
      </w:r>
      <w:r w:rsidRPr="0099637C">
        <w:tab/>
      </w:r>
      <w:proofErr w:type="spellStart"/>
      <w:r w:rsidRPr="0099637C">
        <w:t>Ozgul</w:t>
      </w:r>
      <w:proofErr w:type="spellEnd"/>
      <w:r w:rsidRPr="0099637C">
        <w:t xml:space="preserve"> A, </w:t>
      </w:r>
      <w:proofErr w:type="spellStart"/>
      <w:r w:rsidRPr="0099637C">
        <w:t>Tuljapurkar</w:t>
      </w:r>
      <w:proofErr w:type="spellEnd"/>
      <w:r w:rsidRPr="0099637C">
        <w:t xml:space="preserve"> S, Benton TG, Pemberton JM, </w:t>
      </w:r>
      <w:proofErr w:type="spellStart"/>
      <w:r w:rsidRPr="0099637C">
        <w:t>Clutton</w:t>
      </w:r>
      <w:proofErr w:type="spellEnd"/>
      <w:r w:rsidRPr="0099637C">
        <w:t xml:space="preserve">-Brock TH, Coulson T. 2009 The Dynamics of Phenotypic Change and the Shrinking Sheep of St. Kilda. </w:t>
      </w:r>
      <w:r w:rsidRPr="0099637C">
        <w:rPr>
          <w:i/>
          <w:iCs/>
        </w:rPr>
        <w:t>Science</w:t>
      </w:r>
      <w:r w:rsidRPr="0099637C">
        <w:t xml:space="preserve"> </w:t>
      </w:r>
      <w:r w:rsidRPr="0099637C">
        <w:rPr>
          <w:b/>
          <w:bCs/>
        </w:rPr>
        <w:t>325</w:t>
      </w:r>
      <w:r w:rsidRPr="0099637C">
        <w:t>, 464–467. (doi:10.1126/science.1173668)</w:t>
      </w:r>
    </w:p>
    <w:p w14:paraId="0B3590BF" w14:textId="77777777" w:rsidR="0099637C" w:rsidRPr="0099637C" w:rsidRDefault="0099637C" w:rsidP="00DA1F7C">
      <w:pPr>
        <w:pStyle w:val="Bibliography"/>
        <w:spacing w:line="360" w:lineRule="auto"/>
        <w:pPrChange w:id="192" w:author="Giulia Masoero" w:date="2023-05-04T16:29:00Z">
          <w:pPr>
            <w:pStyle w:val="Bibliography"/>
          </w:pPr>
        </w:pPrChange>
      </w:pPr>
      <w:r w:rsidRPr="0099637C">
        <w:t>55.</w:t>
      </w:r>
      <w:r w:rsidRPr="0099637C">
        <w:tab/>
      </w:r>
      <w:proofErr w:type="spellStart"/>
      <w:r w:rsidRPr="0099637C">
        <w:t>Clutton</w:t>
      </w:r>
      <w:proofErr w:type="spellEnd"/>
      <w:r w:rsidRPr="0099637C">
        <w:t xml:space="preserve">-Brock T, Sheldon BC. 2010 Individuals and populations: the role of long-term, individual-based studies of animals in ecology and evolutionary biology. </w:t>
      </w:r>
      <w:r w:rsidRPr="0099637C">
        <w:rPr>
          <w:i/>
          <w:iCs/>
        </w:rPr>
        <w:t>Trends in Ecology &amp; Evolution</w:t>
      </w:r>
      <w:r w:rsidRPr="0099637C">
        <w:t xml:space="preserve"> </w:t>
      </w:r>
      <w:r w:rsidRPr="0099637C">
        <w:rPr>
          <w:b/>
          <w:bCs/>
        </w:rPr>
        <w:t>25</w:t>
      </w:r>
      <w:r w:rsidRPr="0099637C">
        <w:t>, 562–573. (doi:10.1016/j.tree.2010.08.002)</w:t>
      </w:r>
    </w:p>
    <w:p w14:paraId="1D318EF7" w14:textId="085741C1" w:rsidR="007C55FB" w:rsidRPr="00563380" w:rsidRDefault="009860FD" w:rsidP="00DA1F7C">
      <w:pPr>
        <w:pStyle w:val="Default"/>
        <w:spacing w:before="120" w:after="120" w:line="360" w:lineRule="auto"/>
        <w:ind w:firstLine="426"/>
      </w:pPr>
      <w:r w:rsidRPr="00563380">
        <w:rPr>
          <w:color w:val="auto"/>
        </w:rPr>
        <w:fldChar w:fldCharType="end"/>
      </w:r>
    </w:p>
    <w:sectPr w:rsidR="007C55FB" w:rsidRPr="00563380">
      <w:headerReference w:type="default" r:id="rId16"/>
      <w:footerReference w:type="default" r:id="rId17"/>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Bize" w:date="2023-03-08T23:51:00Z" w:initials="PB">
    <w:p w14:paraId="3901152C" w14:textId="77777777" w:rsidR="00D52C7B" w:rsidRDefault="00D52C7B">
      <w:pPr>
        <w:pStyle w:val="CommentText"/>
      </w:pPr>
      <w:r>
        <w:rPr>
          <w:rStyle w:val="CommentReference"/>
        </w:rPr>
        <w:annotationRef/>
      </w:r>
      <w:r w:rsidRPr="007A55F6">
        <w:t xml:space="preserve">Do we need adding other co-authors? </w:t>
      </w:r>
    </w:p>
    <w:p w14:paraId="79960DE0" w14:textId="77777777" w:rsidR="00D52C7B" w:rsidRDefault="00D52C7B">
      <w:pPr>
        <w:pStyle w:val="CommentText"/>
      </w:pPr>
    </w:p>
    <w:p w14:paraId="33A6269B" w14:textId="4C5D41E2" w:rsidR="00D52C7B" w:rsidRDefault="00D52C7B" w:rsidP="001B334F">
      <w:pPr>
        <w:pStyle w:val="CommentText"/>
      </w:pPr>
      <w:r w:rsidRPr="007A55F6">
        <w:t>@Federico: do we need adding someone from the Hunting services in Ticino (e.g. your replacement?)</w:t>
      </w:r>
    </w:p>
  </w:comment>
  <w:comment w:id="1" w:author="Federico Tettamanti" w:date="2023-03-13T10:15:00Z" w:initials="FT">
    <w:p w14:paraId="1049696D" w14:textId="7B482FEB" w:rsidR="005C51CE" w:rsidRPr="005C51CE" w:rsidRDefault="005C51CE" w:rsidP="005C51CE">
      <w:pPr>
        <w:pStyle w:val="CommentText"/>
        <w:rPr>
          <w:lang w:val="it-CH"/>
        </w:rPr>
      </w:pPr>
      <w:r>
        <w:rPr>
          <w:rStyle w:val="CommentReference"/>
        </w:rPr>
        <w:annotationRef/>
      </w:r>
      <w:r w:rsidRPr="005C51CE">
        <w:rPr>
          <w:lang w:val="it-CH"/>
        </w:rPr>
        <w:t xml:space="preserve">We can write also my old address: </w:t>
      </w:r>
      <w:r w:rsidRPr="005C51CE">
        <w:rPr>
          <w:rFonts w:ascii="Open Sans" w:hAnsi="Open Sans" w:cs="Open Sans"/>
          <w:b/>
          <w:bCs/>
          <w:color w:val="8B8B8B"/>
          <w:sz w:val="18"/>
          <w:szCs w:val="18"/>
          <w:shd w:val="clear" w:color="auto" w:fill="FFFFFF"/>
          <w:lang w:val="it-CH"/>
        </w:rPr>
        <w:t>Ufficio della Caccia e della Pesca del Cantone Ticino, Bellinzona, Switzerland</w:t>
      </w:r>
    </w:p>
    <w:p w14:paraId="1E4376AB" w14:textId="6B5E3E7B" w:rsidR="005C51CE" w:rsidRPr="005C51CE" w:rsidRDefault="005C51CE">
      <w:pPr>
        <w:pStyle w:val="CommentText"/>
        <w:rPr>
          <w:lang w:val="it-CH"/>
        </w:rPr>
      </w:pPr>
    </w:p>
  </w:comment>
  <w:comment w:id="3" w:author="Federico Tettamanti" w:date="2023-03-13T10:16:00Z" w:initials="FT">
    <w:p w14:paraId="634CA756" w14:textId="28E1FFB9" w:rsidR="009046BF" w:rsidRDefault="009046BF">
      <w:pPr>
        <w:pStyle w:val="CommentText"/>
      </w:pPr>
      <w:r>
        <w:rPr>
          <w:rStyle w:val="CommentReference"/>
        </w:rPr>
        <w:annotationRef/>
      </w:r>
      <w:r>
        <w:t>No ORCID for me…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 w:author="LFBersier" w:date="2023-03-09T08:30:00Z" w:initials="MOU">
    <w:p w14:paraId="520DB11D" w14:textId="348958C3" w:rsidR="007A55F6" w:rsidRDefault="007A55F6">
      <w:pPr>
        <w:pStyle w:val="CommentText"/>
      </w:pPr>
      <w:r>
        <w:rPr>
          <w:rStyle w:val="CommentReference"/>
        </w:rPr>
        <w:annotationRef/>
      </w:r>
      <w:r>
        <w:t xml:space="preserve">This places our results as confirmatory rather than novel. It may be </w:t>
      </w:r>
      <w:r w:rsidR="00CF2D96">
        <w:t>better to start (or add a sentence after this first one) with the result of Büntgen (2020)</w:t>
      </w:r>
      <w:r w:rsidR="003578F0">
        <w:t>?</w:t>
      </w:r>
      <w:r w:rsidR="00CF2D96">
        <w:t xml:space="preserve"> </w:t>
      </w:r>
    </w:p>
  </w:comment>
  <w:comment w:id="7" w:author="LFBersier" w:date="2023-03-09T10:45:00Z" w:initials="MOU">
    <w:p w14:paraId="0797AE2E" w14:textId="77777777" w:rsidR="003452FA" w:rsidRDefault="003452FA" w:rsidP="003452FA">
      <w:pPr>
        <w:pStyle w:val="CommentText"/>
      </w:pPr>
      <w:r>
        <w:rPr>
          <w:rStyle w:val="CommentReference"/>
        </w:rPr>
        <w:annotationRef/>
      </w:r>
      <w:r>
        <w:t>I would start with the pattern (last sentence) and then the explanation.</w:t>
      </w:r>
    </w:p>
  </w:comment>
  <w:comment w:id="8" w:author="Federico Tettamanti" w:date="2023-03-13T09:02:00Z" w:initials="FT">
    <w:p w14:paraId="2196E1D6" w14:textId="77777777" w:rsidR="001A1F53" w:rsidRDefault="001A1F53" w:rsidP="001A1F53">
      <w:pPr>
        <w:pStyle w:val="CommentText"/>
      </w:pPr>
      <w:r>
        <w:rPr>
          <w:rStyle w:val="CommentReference"/>
        </w:rPr>
        <w:annotationRef/>
      </w:r>
      <w:r>
        <w:t>Not so clear here. It seems harvested in may and July. Maybe is better indicate that this animals are hunted in September.</w:t>
      </w:r>
    </w:p>
  </w:comment>
  <w:comment w:id="9" w:author="Giulia Masoero" w:date="2022-12-20T10:50:00Z" w:initials="GM">
    <w:p w14:paraId="289E3FB9" w14:textId="54D4CEC2" w:rsidR="000528A8" w:rsidRPr="007A55F6" w:rsidRDefault="000528A8" w:rsidP="00D269EA">
      <w:pPr>
        <w:rPr>
          <w:lang w:val="en-US"/>
        </w:rPr>
      </w:pPr>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Pr="007A55F6" w:rsidRDefault="000528A8" w:rsidP="00D269EA">
      <w:pPr>
        <w:rPr>
          <w:lang w:val="en-US"/>
        </w:rPr>
      </w:pPr>
    </w:p>
    <w:p w14:paraId="7D5EAEDF" w14:textId="77777777" w:rsidR="000528A8" w:rsidRPr="007A55F6" w:rsidRDefault="000528A8" w:rsidP="00D269EA">
      <w:pPr>
        <w:rPr>
          <w:lang w:val="en-US"/>
        </w:rPr>
      </w:pPr>
      <w:r>
        <w:rPr>
          <w:rFonts w:eastAsia="Arial Unicode MS"/>
          <w:sz w:val="20"/>
          <w:szCs w:val="20"/>
          <w:bdr w:val="nil"/>
          <w:lang w:val="en-US" w:eastAsia="en-US"/>
        </w:rPr>
        <w:t>I will properly format the references, remove the (e.g.)(ref), etc before submission.</w:t>
      </w:r>
    </w:p>
  </w:comment>
  <w:comment w:id="11" w:author="Federico Tettamanti" w:date="2023-03-13T09:07:00Z" w:initials="FT">
    <w:p w14:paraId="44895154" w14:textId="77777777" w:rsidR="00AA4D1B" w:rsidRDefault="00AA4D1B" w:rsidP="00AA4D1B">
      <w:pPr>
        <w:pStyle w:val="nova-legacy-e-listitem"/>
        <w:numPr>
          <w:ilvl w:val="0"/>
          <w:numId w:val="9"/>
        </w:numPr>
        <w:shd w:val="clear" w:color="auto" w:fill="FFFFFF"/>
        <w:spacing w:after="120" w:afterAutospacing="0"/>
        <w:rPr>
          <w:rFonts w:ascii="Inter" w:hAnsi="Inter"/>
          <w:color w:val="777777"/>
          <w:sz w:val="21"/>
          <w:szCs w:val="21"/>
        </w:rPr>
      </w:pPr>
      <w:r>
        <w:rPr>
          <w:rStyle w:val="CommentReference"/>
        </w:rPr>
        <w:annotationRef/>
      </w:r>
      <w:r>
        <w:t xml:space="preserve">Here we can refer to the night behaviour in chamois. See Brivio et al. </w:t>
      </w:r>
      <w:r>
        <w:rPr>
          <w:rFonts w:ascii="Inter" w:hAnsi="Inter"/>
          <w:color w:val="777777"/>
          <w:sz w:val="21"/>
          <w:szCs w:val="21"/>
        </w:rPr>
        <w:t>DOI: </w:t>
      </w:r>
    </w:p>
    <w:p w14:paraId="6301CA52" w14:textId="77777777" w:rsidR="00AA4D1B" w:rsidRDefault="00000000" w:rsidP="00AA4D1B">
      <w:pPr>
        <w:pStyle w:val="nova-legacy-e-listitem"/>
        <w:numPr>
          <w:ilvl w:val="0"/>
          <w:numId w:val="9"/>
        </w:numPr>
        <w:shd w:val="clear" w:color="auto" w:fill="FFFFFF"/>
        <w:spacing w:before="0" w:after="0"/>
        <w:rPr>
          <w:rFonts w:ascii="Inter" w:hAnsi="Inter"/>
          <w:color w:val="777777"/>
          <w:sz w:val="21"/>
          <w:szCs w:val="21"/>
        </w:rPr>
      </w:pPr>
      <w:hyperlink r:id="rId1" w:tgtFrame="_blank" w:history="1">
        <w:r w:rsidR="00AA4D1B">
          <w:rPr>
            <w:rStyle w:val="Hyperlink"/>
            <w:rFonts w:ascii="inherit" w:hAnsi="inherit"/>
            <w:sz w:val="21"/>
            <w:szCs w:val="21"/>
            <w:bdr w:val="none" w:sz="0" w:space="0" w:color="auto" w:frame="1"/>
          </w:rPr>
          <w:t>10.1007/s00265-016-2137-8</w:t>
        </w:r>
      </w:hyperlink>
    </w:p>
    <w:p w14:paraId="39DE6E60" w14:textId="56BB9E94" w:rsidR="00AA4D1B" w:rsidRDefault="00AA4D1B">
      <w:pPr>
        <w:pStyle w:val="CommentText"/>
      </w:pPr>
    </w:p>
  </w:comment>
  <w:comment w:id="12" w:author="Pierre Bize" w:date="2023-03-08T22:57:00Z" w:initials="PB">
    <w:p w14:paraId="6A99AA92" w14:textId="77777777" w:rsidR="00B93481" w:rsidRDefault="00B93481" w:rsidP="00AB5ED2">
      <w:pPr>
        <w:pStyle w:val="CommentText"/>
      </w:pPr>
      <w:r>
        <w:rPr>
          <w:rStyle w:val="CommentReference"/>
        </w:rPr>
        <w:annotationRef/>
      </w:r>
      <w:r w:rsidRPr="007A55F6">
        <w:t>You need to check with paper(s) is (are) already using hunting data from Ticino. We need to make it clear that here, we are partially re-anaylsing data that have already been published BUT using a longer time serie and a different approach to demontrate the role of climate change as driver of the change in mass in the chamois</w:t>
      </w:r>
    </w:p>
  </w:comment>
  <w:comment w:id="15" w:author="LFBersier" w:date="2023-03-09T10:49:00Z" w:initials="MOU">
    <w:p w14:paraId="37C6CCB8" w14:textId="1DA3ABC8" w:rsidR="003578F0" w:rsidRDefault="003578F0">
      <w:pPr>
        <w:pStyle w:val="CommentText"/>
      </w:pPr>
      <w:r>
        <w:rPr>
          <w:rStyle w:val="CommentReference"/>
        </w:rPr>
        <w:annotationRef/>
      </w:r>
      <w:r>
        <w:rPr>
          <w:rStyle w:val="CommentReference"/>
        </w:rPr>
        <w:t>I would say that the studied region is adjacent to ours.</w:t>
      </w:r>
    </w:p>
  </w:comment>
  <w:comment w:id="13" w:author="Federico Tettamanti" w:date="2023-03-13T09:18:00Z" w:initials="FT">
    <w:p w14:paraId="341194D3" w14:textId="3D9DAF6F" w:rsidR="007F41DA" w:rsidRDefault="007F41DA">
      <w:pPr>
        <w:pStyle w:val="CommentText"/>
      </w:pPr>
      <w:r>
        <w:rPr>
          <w:rStyle w:val="CommentReference"/>
        </w:rPr>
        <w:annotationRef/>
      </w:r>
      <w:r>
        <w:t>But we are sure that is the conclusions of this study? They saw that animal hunted are always higher.Maybe “ a recent study, show that chamois and other ungulates species change their elevation range as answer at the climate change”…</w:t>
      </w:r>
    </w:p>
  </w:comment>
  <w:comment w:id="14" w:author="Giulia Masoero" w:date="2023-04-19T12:16:00Z" w:initials="GM">
    <w:p w14:paraId="4F75D249" w14:textId="77777777" w:rsidR="00E47FED" w:rsidRDefault="00E47FED" w:rsidP="00F164F9">
      <w:r>
        <w:rPr>
          <w:rStyle w:val="CommentReference"/>
        </w:rPr>
        <w:annotationRef/>
      </w:r>
      <w:r>
        <w:rPr>
          <w:rFonts w:eastAsia="Arial Unicode MS"/>
          <w:sz w:val="20"/>
          <w:szCs w:val="20"/>
          <w:bdr w:val="nil"/>
          <w:lang w:val="en-US" w:eastAsia="en-US"/>
        </w:rPr>
        <w:t>I think that one is the result from the paper from 2017.</w:t>
      </w:r>
    </w:p>
    <w:p w14:paraId="7611078B" w14:textId="77777777" w:rsidR="00E47FED" w:rsidRDefault="00E47FED" w:rsidP="00F164F9">
      <w:r>
        <w:rPr>
          <w:rFonts w:eastAsia="Arial Unicode MS"/>
          <w:sz w:val="20"/>
          <w:szCs w:val="20"/>
          <w:bdr w:val="nil"/>
          <w:lang w:val="en-US" w:eastAsia="en-US"/>
        </w:rPr>
        <w:t> </w:t>
      </w:r>
    </w:p>
    <w:p w14:paraId="065B5536" w14:textId="77777777" w:rsidR="00E47FED" w:rsidRDefault="00E47FED" w:rsidP="00F164F9">
      <w:r>
        <w:rPr>
          <w:rFonts w:eastAsia="Arial Unicode MS"/>
          <w:sz w:val="20"/>
          <w:szCs w:val="20"/>
          <w:bdr w:val="nil"/>
          <w:lang w:val="en-US" w:eastAsia="en-US"/>
        </w:rPr>
        <w:t xml:space="preserve">2020 says in the results “Year-to-year changes in EBW, HFL and LJL of each species and sex indicate stable body mass and size of GR’s four most abundant wild ungulate species since 1991 (figure 1).” </w:t>
      </w:r>
    </w:p>
    <w:p w14:paraId="121D658C" w14:textId="77777777" w:rsidR="00E47FED" w:rsidRDefault="00E47FED" w:rsidP="00F164F9">
      <w:r>
        <w:rPr>
          <w:rFonts w:eastAsia="Arial Unicode MS"/>
          <w:sz w:val="20"/>
          <w:szCs w:val="20"/>
          <w:bdr w:val="nil"/>
          <w:lang w:val="en-US" w:eastAsia="en-US"/>
        </w:rPr>
        <w:t>and in discussion “Unlike previous work [3–14,16–20], this study finds body mass and size of wild ungulates was stable during the past decades, when temperatures increased [45]”</w:t>
      </w:r>
    </w:p>
  </w:comment>
  <w:comment w:id="16" w:author="Federico Tettamanti" w:date="2023-03-13T09:24:00Z" w:initials="FT">
    <w:p w14:paraId="4E471D4E" w14:textId="6047CE98" w:rsidR="003D68EB" w:rsidRPr="003D68EB" w:rsidRDefault="003D68EB">
      <w:pPr>
        <w:pStyle w:val="CommentText"/>
      </w:pPr>
      <w:r>
        <w:rPr>
          <w:rStyle w:val="CommentReference"/>
        </w:rPr>
        <w:annotationRef/>
      </w:r>
      <w:r w:rsidRPr="003D68EB">
        <w:t>I’m not sure about th</w:t>
      </w:r>
      <w:r>
        <w:t xml:space="preserve">is REF. maybe it’s referring on appennine chamois? Here </w:t>
      </w:r>
      <w:r w:rsidR="0089516E">
        <w:t xml:space="preserve">in the Alps </w:t>
      </w:r>
      <w:r>
        <w:t xml:space="preserve">the birth is in </w:t>
      </w:r>
      <w:r w:rsidRPr="003D68EB">
        <w:rPr>
          <w:b/>
          <w:bCs/>
        </w:rPr>
        <w:t>may</w:t>
      </w:r>
      <w:r>
        <w:t xml:space="preserve">. </w:t>
      </w:r>
    </w:p>
  </w:comment>
  <w:comment w:id="17" w:author="Giulia Masoero" w:date="2023-04-19T12:07:00Z" w:initials="GM">
    <w:p w14:paraId="22D8FFD4" w14:textId="77777777" w:rsidR="00837927" w:rsidRDefault="006D64FA" w:rsidP="00646DCD">
      <w:r>
        <w:rPr>
          <w:rStyle w:val="CommentReference"/>
        </w:rPr>
        <w:annotationRef/>
      </w:r>
      <w:r w:rsidR="00837927">
        <w:rPr>
          <w:rFonts w:eastAsia="Arial Unicode MS"/>
          <w:sz w:val="20"/>
          <w:szCs w:val="20"/>
          <w:bdr w:val="nil"/>
          <w:lang w:val="en-US" w:eastAsia="en-US"/>
        </w:rPr>
        <w:t xml:space="preserve">my mistake… in a more recent paper they are citing themselves saying birth in April but when you look at the paper it’s May… </w:t>
      </w:r>
    </w:p>
    <w:p w14:paraId="621BF4F4" w14:textId="77777777" w:rsidR="00837927" w:rsidRDefault="00837927" w:rsidP="00646DCD">
      <w:r>
        <w:rPr>
          <w:rFonts w:eastAsia="Arial Unicode MS"/>
          <w:sz w:val="20"/>
          <w:szCs w:val="20"/>
          <w:bdr w:val="nil"/>
          <w:lang w:val="en-US" w:eastAsia="en-US"/>
        </w:rPr>
        <w:t>it is the Alpine chamoise they are talking about.</w:t>
      </w:r>
    </w:p>
  </w:comment>
  <w:comment w:id="19" w:author="LFBersier" w:date="2023-03-09T10:55:00Z" w:initials="MOU">
    <w:p w14:paraId="6526987D" w14:textId="6A498DF0" w:rsidR="00406F08" w:rsidRDefault="003578F0">
      <w:pPr>
        <w:pStyle w:val="CommentText"/>
      </w:pPr>
      <w:r>
        <w:rPr>
          <w:rStyle w:val="CommentReference"/>
        </w:rPr>
        <w:annotationRef/>
      </w:r>
      <w:r>
        <w:t>This may be criticized as it does not include the altitude range of the Chamois</w:t>
      </w:r>
      <w:r w:rsidR="001136DA">
        <w:t xml:space="preserve">? There is one station in Blenio district </w:t>
      </w:r>
      <w:r w:rsidR="00742BAA">
        <w:t>that may be better located (</w:t>
      </w:r>
      <w:r w:rsidR="00742BAA" w:rsidRPr="00742BAA">
        <w:t>Acquarossa</w:t>
      </w:r>
      <w:r w:rsidR="00742BAA">
        <w:t>-</w:t>
      </w:r>
      <w:r w:rsidR="00742BAA" w:rsidRPr="00742BAA">
        <w:t>Comprovasco</w:t>
      </w:r>
      <w:r w:rsidR="00742BAA">
        <w:t xml:space="preserve">, located at 575m). </w:t>
      </w:r>
    </w:p>
    <w:p w14:paraId="5C403697" w14:textId="3A17B82F" w:rsidR="003578F0" w:rsidRDefault="00742BAA">
      <w:pPr>
        <w:pStyle w:val="CommentText"/>
      </w:pPr>
      <w:r>
        <w:t xml:space="preserve">I checked the </w:t>
      </w:r>
      <w:r w:rsidR="00406F08">
        <w:t>monthly mean temperature</w:t>
      </w:r>
      <w:r>
        <w:t xml:space="preserve"> between 1992 and </w:t>
      </w:r>
      <w:r w:rsidR="00406F08">
        <w:t>2018 in both stations, and they are, unsurprisingly, highly linearly correlated (Pearson r=0.996</w:t>
      </w:r>
      <w:r w:rsidR="009F3AD3">
        <w:t>; I attach a figure</w:t>
      </w:r>
      <w:r w:rsidR="00406F08">
        <w:t>).</w:t>
      </w:r>
    </w:p>
  </w:comment>
  <w:comment w:id="18" w:author="Federico Tettamanti" w:date="2023-03-13T09:30:00Z" w:initials="FT">
    <w:p w14:paraId="3F7657E7" w14:textId="5605DA1A" w:rsidR="003D68EB" w:rsidRDefault="003D68EB">
      <w:pPr>
        <w:pStyle w:val="CommentText"/>
      </w:pPr>
      <w:r>
        <w:rPr>
          <w:rStyle w:val="CommentReference"/>
        </w:rPr>
        <w:annotationRef/>
      </w:r>
      <w:r>
        <w:t>Agree with LFB</w:t>
      </w:r>
    </w:p>
  </w:comment>
  <w:comment w:id="22" w:author="LFBersier" w:date="2023-03-09T14:12:00Z" w:initials="MOU">
    <w:p w14:paraId="1496C447" w14:textId="2FB3621C" w:rsidR="00A83C52" w:rsidRDefault="00A83C52">
      <w:pPr>
        <w:pStyle w:val="CommentText"/>
      </w:pPr>
      <w:r>
        <w:rPr>
          <w:rStyle w:val="CommentReference"/>
        </w:rPr>
        <w:annotationRef/>
      </w:r>
      <w:r>
        <w:t xml:space="preserve">A naive question: is there an argument to use daily temperatures (rather than weekly, which will show less variability) ? </w:t>
      </w:r>
    </w:p>
  </w:comment>
  <w:comment w:id="25" w:author="Federico Tettamanti" w:date="2023-03-13T09:36:00Z" w:initials="FT">
    <w:p w14:paraId="166DF93C" w14:textId="14A8F63F" w:rsidR="000C7AC2" w:rsidRDefault="000C7AC2">
      <w:pPr>
        <w:pStyle w:val="CommentText"/>
      </w:pPr>
      <w:r>
        <w:rPr>
          <w:rStyle w:val="CommentReference"/>
        </w:rPr>
        <w:annotationRef/>
      </w:r>
      <w:r>
        <w:t>Sexual dimorphism, it is normal. Required?</w:t>
      </w:r>
    </w:p>
  </w:comment>
  <w:comment w:id="26" w:author="Kristina Gencheva" w:date="2023-03-17T22:04:00Z" w:initials="KG">
    <w:p w14:paraId="618D2637" w14:textId="77777777" w:rsidR="0029506D" w:rsidRDefault="0029506D" w:rsidP="005E5B1F">
      <w:pPr>
        <w:pStyle w:val="CommentText"/>
      </w:pPr>
      <w:r>
        <w:rPr>
          <w:rStyle w:val="CommentReference"/>
        </w:rPr>
        <w:annotationRef/>
      </w:r>
      <w:r>
        <w:rPr>
          <w:color w:val="000000"/>
          <w:lang w:val="en-GB"/>
        </w:rPr>
        <w:t xml:space="preserve">Juvenile chamois have low sexual size dimorphism, compared to adults (Garel et al., 2011, </w:t>
      </w:r>
      <w:hyperlink r:id="rId2" w:history="1">
        <w:r w:rsidRPr="005E5B1F">
          <w:rPr>
            <w:rStyle w:val="Hyperlink"/>
          </w:rPr>
          <w:t>https://doi.org/10.1644/10-MAMM-A-056.1</w:t>
        </w:r>
      </w:hyperlink>
      <w:r>
        <w:t>) which might make this finding worth including.</w:t>
      </w:r>
    </w:p>
  </w:comment>
  <w:comment w:id="27" w:author="Giulia Masoero" w:date="2023-04-19T11:42:00Z" w:initials="GM">
    <w:p w14:paraId="4EE89C72" w14:textId="77777777" w:rsidR="0033046F" w:rsidRDefault="0033046F" w:rsidP="008A3692">
      <w:r>
        <w:rPr>
          <w:rStyle w:val="CommentReference"/>
        </w:rPr>
        <w:annotationRef/>
      </w:r>
      <w:r>
        <w:rPr>
          <w:rFonts w:eastAsia="Arial Unicode MS"/>
          <w:sz w:val="20"/>
          <w:szCs w:val="20"/>
          <w:bdr w:val="nil"/>
          <w:lang w:val="en-US" w:eastAsia="en-US"/>
        </w:rPr>
        <w:t>add stats</w:t>
      </w:r>
    </w:p>
  </w:comment>
  <w:comment w:id="70" w:author="Pierre Bize" w:date="2023-03-08T17:31:00Z" w:initials="PB">
    <w:p w14:paraId="079EE630" w14:textId="594165C0" w:rsidR="00F96511" w:rsidRDefault="00FF469F" w:rsidP="003C5D0F">
      <w:pPr>
        <w:pStyle w:val="CommentText"/>
      </w:pPr>
      <w:r>
        <w:rPr>
          <w:rStyle w:val="CommentReference"/>
        </w:rPr>
        <w:annotationRef/>
      </w:r>
      <w:r w:rsidR="00F96511" w:rsidRPr="007A55F6">
        <w:t>Here I would add a 3rd panel showing results from the detrended analysis: residuals of mass against residuals of temperatures! This is currently in the appendix, but it's a key results that should be shown in the manuscript (despite looking like Fig 1A… but being actually produced using a completely different approach)!</w:t>
      </w:r>
    </w:p>
  </w:comment>
  <w:comment w:id="71" w:author="Federico Tettamanti" w:date="2023-03-13T09:54:00Z" w:initials="FT">
    <w:p w14:paraId="2D6679F7" w14:textId="4F2B31CC" w:rsidR="00B931C5" w:rsidRDefault="00B931C5">
      <w:pPr>
        <w:pStyle w:val="CommentText"/>
      </w:pPr>
      <w:r>
        <w:rPr>
          <w:rStyle w:val="CommentReference"/>
        </w:rPr>
        <w:annotationRef/>
      </w:r>
      <w:r>
        <w:t>We have to understand the classification of chamois, I’m lost.</w:t>
      </w:r>
    </w:p>
    <w:p w14:paraId="531A40CC" w14:textId="77777777" w:rsidR="00B931C5" w:rsidRDefault="00B931C5">
      <w:pPr>
        <w:pStyle w:val="CommentText"/>
      </w:pPr>
    </w:p>
    <w:p w14:paraId="58BF5DDF" w14:textId="77777777" w:rsidR="00B931C5" w:rsidRDefault="00B931C5">
      <w:pPr>
        <w:pStyle w:val="CommentText"/>
      </w:pPr>
      <w:r>
        <w:t xml:space="preserve">We can use: kids (0.5 years) / yearlings (1.5 years) / adult (2+ yers). </w:t>
      </w:r>
    </w:p>
    <w:p w14:paraId="0D0992F5" w14:textId="77777777" w:rsidR="00B931C5" w:rsidRDefault="00B931C5">
      <w:pPr>
        <w:pStyle w:val="CommentText"/>
      </w:pPr>
    </w:p>
    <w:p w14:paraId="3112F625" w14:textId="0CAB11E0" w:rsidR="00B931C5" w:rsidRDefault="00B931C5">
      <w:pPr>
        <w:pStyle w:val="CommentText"/>
      </w:pPr>
      <w:r>
        <w:t xml:space="preserve">So I will change all “juvenile” with yearlings, also in the introduction and methods and results. </w:t>
      </w:r>
    </w:p>
    <w:p w14:paraId="044C738E" w14:textId="77777777" w:rsidR="00B931C5" w:rsidRDefault="00B931C5">
      <w:pPr>
        <w:pStyle w:val="CommentText"/>
      </w:pPr>
    </w:p>
    <w:p w14:paraId="7241357F" w14:textId="77777777" w:rsidR="00B931C5" w:rsidRDefault="00B931C5">
      <w:pPr>
        <w:pStyle w:val="CommentText"/>
      </w:pPr>
      <w:r>
        <w:t>T</w:t>
      </w:r>
      <w:r w:rsidRPr="00B931C5">
        <w:t>he last two paragraphs seem slightly too scattered to me.</w:t>
      </w:r>
      <w:r>
        <w:t xml:space="preserve"> First we have a loss of 3 kg in 27 years, this is very important. </w:t>
      </w:r>
      <w:r w:rsidRPr="00B931C5">
        <w:t>This is due to climate warming and a number of factors that influence the vegetation and behaviour of female chamois.</w:t>
      </w:r>
    </w:p>
    <w:p w14:paraId="632415A5" w14:textId="77777777" w:rsidR="00F42891" w:rsidRDefault="00F42891">
      <w:pPr>
        <w:pStyle w:val="CommentText"/>
      </w:pPr>
    </w:p>
    <w:p w14:paraId="7178DBC4" w14:textId="77777777" w:rsidR="00F42891" w:rsidRDefault="00F42891">
      <w:pPr>
        <w:pStyle w:val="CommentText"/>
      </w:pPr>
      <w:r w:rsidRPr="00F42891">
        <w:t>Personally, I would make a shorter discussion where I would highlight how there are two periods that most influence the weight of yearlings and what can influence (phenology and chamois behaviour) these two periods.</w:t>
      </w:r>
      <w:r>
        <w:t xml:space="preserve"> </w:t>
      </w:r>
    </w:p>
    <w:p w14:paraId="5C0FF8A8" w14:textId="27692BEA" w:rsidR="00F42891" w:rsidRDefault="00F42891">
      <w:pPr>
        <w:pStyle w:val="CommentText"/>
      </w:pPr>
      <w:r>
        <w:t>E</w:t>
      </w:r>
      <w:r w:rsidRPr="00F42891">
        <w:t>mphasising the importance of global warming.</w:t>
      </w:r>
    </w:p>
    <w:p w14:paraId="7DEAD42E" w14:textId="7E4C9C2A" w:rsidR="00F42891" w:rsidRDefault="00F42891">
      <w:pPr>
        <w:pStyle w:val="CommentText"/>
      </w:pPr>
    </w:p>
  </w:comment>
  <w:comment w:id="75" w:author="Federico Tettamanti" w:date="2023-03-13T09:42:00Z" w:initials="FT">
    <w:p w14:paraId="35377877" w14:textId="77777777" w:rsidR="006D64FA" w:rsidRDefault="006D64FA" w:rsidP="006D64FA">
      <w:pPr>
        <w:pStyle w:val="CommentText"/>
      </w:pPr>
      <w:r>
        <w:rPr>
          <w:rStyle w:val="CommentReference"/>
        </w:rPr>
        <w:annotationRef/>
      </w:r>
      <w:r>
        <w:t xml:space="preserve">Main results </w:t>
      </w:r>
      <w:r w:rsidRPr="00D458D7">
        <w:t>to be placed as first sentence</w:t>
      </w:r>
      <w:r>
        <w:t xml:space="preserve"> and then the two 2-month windows.</w:t>
      </w:r>
    </w:p>
  </w:comment>
  <w:comment w:id="98" w:author="Federico Tettamanti" w:date="2023-03-13T10:03:00Z" w:initials="FT">
    <w:p w14:paraId="07692A38" w14:textId="1AD83F8A" w:rsidR="00F42891" w:rsidRDefault="00F42891">
      <w:pPr>
        <w:pStyle w:val="CommentText"/>
      </w:pPr>
      <w:r>
        <w:rPr>
          <w:rStyle w:val="CommentReference"/>
        </w:rPr>
        <w:annotationRef/>
      </w:r>
      <w:r>
        <w:t xml:space="preserve">This is also due to the fact that at lower altitudes chamois are on the forest. For me this results is not so important. </w:t>
      </w:r>
    </w:p>
  </w:comment>
  <w:comment w:id="102" w:author="LFBersier" w:date="2023-03-09T14:54:00Z" w:initials="MOU">
    <w:p w14:paraId="29F886CB" w14:textId="05529914" w:rsidR="00543B75" w:rsidRPr="00543B75" w:rsidRDefault="00543B75">
      <w:pPr>
        <w:pStyle w:val="CommentText"/>
      </w:pPr>
      <w:r>
        <w:rPr>
          <w:rStyle w:val="CommentReference"/>
        </w:rPr>
        <w:annotationRef/>
      </w:r>
      <w:r>
        <w:t xml:space="preserve">Should we also discuss here in what and why our results are different from those of </w:t>
      </w:r>
      <w:r w:rsidRPr="00543B75">
        <w:t>Büntgen et al. 2017</w:t>
      </w:r>
      <w:r>
        <w:t xml:space="preserve"> ?</w:t>
      </w:r>
    </w:p>
  </w:comment>
  <w:comment w:id="103" w:author="Federico Tettamanti" w:date="2023-03-13T09:51:00Z" w:initials="FT">
    <w:p w14:paraId="7DEC76B0" w14:textId="42780D45" w:rsidR="00D458D7" w:rsidRDefault="00D458D7">
      <w:pPr>
        <w:pStyle w:val="CommentText"/>
      </w:pPr>
      <w:r>
        <w:rPr>
          <w:rStyle w:val="CommentReference"/>
        </w:rPr>
        <w:annotationRef/>
      </w:r>
      <w:r>
        <w:t>Ok but we are sure about this? Climate change, temperature growth, we have no more snow in the winter,…</w:t>
      </w:r>
      <w:r w:rsidR="00B931C5">
        <w:t xml:space="preserve"> larger survival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A6269B" w15:done="1"/>
  <w15:commentEx w15:paraId="1E4376AB" w15:paraIdParent="33A6269B" w15:done="1"/>
  <w15:commentEx w15:paraId="634CA756" w15:done="1"/>
  <w15:commentEx w15:paraId="520DB11D" w15:done="1"/>
  <w15:commentEx w15:paraId="0797AE2E" w15:done="1"/>
  <w15:commentEx w15:paraId="2196E1D6" w15:done="1"/>
  <w15:commentEx w15:paraId="7D5EAEDF" w15:done="0"/>
  <w15:commentEx w15:paraId="39DE6E60" w15:done="0"/>
  <w15:commentEx w15:paraId="6A99AA92" w15:done="0"/>
  <w15:commentEx w15:paraId="37C6CCB8" w15:done="0"/>
  <w15:commentEx w15:paraId="341194D3" w15:done="0"/>
  <w15:commentEx w15:paraId="121D658C" w15:paraIdParent="341194D3" w15:done="0"/>
  <w15:commentEx w15:paraId="4E471D4E" w15:done="0"/>
  <w15:commentEx w15:paraId="621BF4F4" w15:paraIdParent="4E471D4E" w15:done="0"/>
  <w15:commentEx w15:paraId="5C403697" w15:done="0"/>
  <w15:commentEx w15:paraId="3F7657E7" w15:done="0"/>
  <w15:commentEx w15:paraId="1496C447" w15:done="0"/>
  <w15:commentEx w15:paraId="166DF93C" w15:done="0"/>
  <w15:commentEx w15:paraId="618D2637" w15:paraIdParent="166DF93C" w15:done="0"/>
  <w15:commentEx w15:paraId="4EE89C72" w15:done="0"/>
  <w15:commentEx w15:paraId="079EE630" w15:done="0"/>
  <w15:commentEx w15:paraId="7DEAD42E" w15:done="0"/>
  <w15:commentEx w15:paraId="35377877" w15:done="0"/>
  <w15:commentEx w15:paraId="07692A38" w15:done="0"/>
  <w15:commentEx w15:paraId="29F886CB" w15:done="0"/>
  <w15:commentEx w15:paraId="7DEC76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9DED" w16cex:dateUtc="2023-03-08T22:51:00Z"/>
  <w16cex:commentExtensible w16cex:durableId="27B97629" w16cex:dateUtc="2023-03-13T09:15:00Z"/>
  <w16cex:commentExtensible w16cex:durableId="27B97698" w16cex:dateUtc="2023-03-13T09:16:00Z"/>
  <w16cex:commentExtensible w16cex:durableId="27B41796" w16cex:dateUtc="2023-03-09T07:30:00Z"/>
  <w16cex:commentExtensible w16cex:durableId="27E8FBA7" w16cex:dateUtc="2023-03-09T09:45:00Z"/>
  <w16cex:commentExtensible w16cex:durableId="27E8ED46" w16cex:dateUtc="2023-03-13T08:02:00Z"/>
  <w16cex:commentExtensible w16cex:durableId="274C1212" w16cex:dateUtc="2022-12-20T15:50:00Z"/>
  <w16cex:commentExtensible w16cex:durableId="27B96639" w16cex:dateUtc="2023-03-13T08:07:00Z"/>
  <w16cex:commentExtensible w16cex:durableId="27B3913C" w16cex:dateUtc="2023-03-08T21:57:00Z"/>
  <w16cex:commentExtensible w16cex:durableId="27B4384B" w16cex:dateUtc="2023-03-09T09:49:00Z"/>
  <w16cex:commentExtensible w16cex:durableId="27B968F3" w16cex:dateUtc="2023-03-13T08:18:00Z"/>
  <w16cex:commentExtensible w16cex:durableId="27EA5A00" w16cex:dateUtc="2023-04-19T16:16:00Z"/>
  <w16cex:commentExtensible w16cex:durableId="27B96A52" w16cex:dateUtc="2023-03-13T08:24:00Z"/>
  <w16cex:commentExtensible w16cex:durableId="27EA57F8" w16cex:dateUtc="2023-04-19T16:07:00Z"/>
  <w16cex:commentExtensible w16cex:durableId="27B439B3" w16cex:dateUtc="2023-03-09T09:55:00Z"/>
  <w16cex:commentExtensible w16cex:durableId="27B96BC5" w16cex:dateUtc="2023-03-13T08:30:00Z"/>
  <w16cex:commentExtensible w16cex:durableId="27B467D6" w16cex:dateUtc="2023-03-09T13:12:00Z"/>
  <w16cex:commentExtensible w16cex:durableId="27B96D17" w16cex:dateUtc="2023-03-13T08:36:00Z"/>
  <w16cex:commentExtensible w16cex:durableId="27BF6281" w16cex:dateUtc="2023-03-17T21:04:00Z"/>
  <w16cex:commentExtensible w16cex:durableId="27EA5210" w16cex:dateUtc="2023-04-19T15:42:00Z"/>
  <w16cex:commentExtensible w16cex:durableId="27B344FC" w16cex:dateUtc="2023-03-08T16:31:00Z"/>
  <w16cex:commentExtensible w16cex:durableId="27B9716A" w16cex:dateUtc="2023-03-13T08:54:00Z"/>
  <w16cex:commentExtensible w16cex:durableId="27EA564E" w16cex:dateUtc="2023-03-13T08:42:00Z"/>
  <w16cex:commentExtensible w16cex:durableId="27B97366" w16cex:dateUtc="2023-03-13T09:03:00Z"/>
  <w16cex:commentExtensible w16cex:durableId="27B47193" w16cex:dateUtc="2023-03-09T13:54:00Z"/>
  <w16cex:commentExtensible w16cex:durableId="27B970B5" w16cex:dateUtc="2023-03-13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A6269B" w16cid:durableId="27B39DED"/>
  <w16cid:commentId w16cid:paraId="1E4376AB" w16cid:durableId="27B97629"/>
  <w16cid:commentId w16cid:paraId="634CA756" w16cid:durableId="27B97698"/>
  <w16cid:commentId w16cid:paraId="520DB11D" w16cid:durableId="27B41796"/>
  <w16cid:commentId w16cid:paraId="0797AE2E" w16cid:durableId="27E8FBA7"/>
  <w16cid:commentId w16cid:paraId="2196E1D6" w16cid:durableId="27E8ED46"/>
  <w16cid:commentId w16cid:paraId="7D5EAEDF" w16cid:durableId="274C1212"/>
  <w16cid:commentId w16cid:paraId="39DE6E60" w16cid:durableId="27B96639"/>
  <w16cid:commentId w16cid:paraId="6A99AA92" w16cid:durableId="27B3913C"/>
  <w16cid:commentId w16cid:paraId="37C6CCB8" w16cid:durableId="27B4384B"/>
  <w16cid:commentId w16cid:paraId="341194D3" w16cid:durableId="27B968F3"/>
  <w16cid:commentId w16cid:paraId="121D658C" w16cid:durableId="27EA5A00"/>
  <w16cid:commentId w16cid:paraId="4E471D4E" w16cid:durableId="27B96A52"/>
  <w16cid:commentId w16cid:paraId="621BF4F4" w16cid:durableId="27EA57F8"/>
  <w16cid:commentId w16cid:paraId="5C403697" w16cid:durableId="27B439B3"/>
  <w16cid:commentId w16cid:paraId="3F7657E7" w16cid:durableId="27B96BC5"/>
  <w16cid:commentId w16cid:paraId="1496C447" w16cid:durableId="27B467D6"/>
  <w16cid:commentId w16cid:paraId="166DF93C" w16cid:durableId="27B96D17"/>
  <w16cid:commentId w16cid:paraId="618D2637" w16cid:durableId="27BF6281"/>
  <w16cid:commentId w16cid:paraId="4EE89C72" w16cid:durableId="27EA5210"/>
  <w16cid:commentId w16cid:paraId="079EE630" w16cid:durableId="27B344FC"/>
  <w16cid:commentId w16cid:paraId="7DEAD42E" w16cid:durableId="27B9716A"/>
  <w16cid:commentId w16cid:paraId="35377877" w16cid:durableId="27EA564E"/>
  <w16cid:commentId w16cid:paraId="07692A38" w16cid:durableId="27B97366"/>
  <w16cid:commentId w16cid:paraId="29F886CB" w16cid:durableId="27B47193"/>
  <w16cid:commentId w16cid:paraId="7DEC76B0" w16cid:durableId="27B97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E696" w14:textId="77777777" w:rsidR="009F1F49" w:rsidRDefault="009F1F49">
      <w:r>
        <w:separator/>
      </w:r>
    </w:p>
  </w:endnote>
  <w:endnote w:type="continuationSeparator" w:id="0">
    <w:p w14:paraId="46C23CC8" w14:textId="77777777" w:rsidR="009F1F49" w:rsidRDefault="009F1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w:panose1 w:val="020B0604020202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Inter">
    <w:altName w:val="Calibri"/>
    <w:panose1 w:val="020B0604020202020204"/>
    <w:charset w:val="00"/>
    <w:family w:val="swiss"/>
    <w:pitch w:val="variable"/>
    <w:sig w:usb0="E00002FF" w:usb1="1200A1FF" w:usb2="00000001" w:usb3="00000000" w:csb0="000001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DBE47" w14:textId="77777777" w:rsidR="009F1F49" w:rsidRDefault="009F1F49">
      <w:r>
        <w:separator/>
      </w:r>
    </w:p>
  </w:footnote>
  <w:footnote w:type="continuationSeparator" w:id="0">
    <w:p w14:paraId="1E331EA5" w14:textId="77777777" w:rsidR="009F1F49" w:rsidRDefault="009F1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A3E"/>
    <w:multiLevelType w:val="multilevel"/>
    <w:tmpl w:val="6BD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756"/>
    <w:multiLevelType w:val="multilevel"/>
    <w:tmpl w:val="05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E0BBB"/>
    <w:multiLevelType w:val="hybridMultilevel"/>
    <w:tmpl w:val="52C22CFA"/>
    <w:numStyleLink w:val="ImportedStyle2"/>
  </w:abstractNum>
  <w:abstractNum w:abstractNumId="7" w15:restartNumberingAfterBreak="0">
    <w:nsid w:val="77FA7EBB"/>
    <w:multiLevelType w:val="hybridMultilevel"/>
    <w:tmpl w:val="370E6754"/>
    <w:numStyleLink w:val="ImportedStyle1"/>
  </w:abstractNum>
  <w:abstractNum w:abstractNumId="8"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8"/>
  </w:num>
  <w:num w:numId="2" w16cid:durableId="813646919">
    <w:abstractNumId w:val="7"/>
  </w:num>
  <w:num w:numId="3" w16cid:durableId="940601716">
    <w:abstractNumId w:val="0"/>
  </w:num>
  <w:num w:numId="4" w16cid:durableId="1873767225">
    <w:abstractNumId w:val="6"/>
  </w:num>
  <w:num w:numId="5" w16cid:durableId="832065497">
    <w:abstractNumId w:val="5"/>
  </w:num>
  <w:num w:numId="6" w16cid:durableId="1515152570">
    <w:abstractNumId w:val="1"/>
  </w:num>
  <w:num w:numId="7" w16cid:durableId="1235045594">
    <w:abstractNumId w:val="4"/>
  </w:num>
  <w:num w:numId="8" w16cid:durableId="494305278">
    <w:abstractNumId w:val="9"/>
  </w:num>
  <w:num w:numId="9" w16cid:durableId="797257122">
    <w:abstractNumId w:val="3"/>
  </w:num>
  <w:num w:numId="10" w16cid:durableId="16717606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Federico Tettamanti">
    <w15:presenceInfo w15:providerId="Windows Live" w15:userId="01c671db1aa0b325"/>
  </w15:person>
  <w15:person w15:author="Giulia Masoero">
    <w15:presenceInfo w15:providerId="AD" w15:userId="S::gmasoero@uottawa.ca::515e70ad-124d-42d1-985c-f5fdc05772d5"/>
  </w15:person>
  <w15:person w15:author="LFBersier">
    <w15:presenceInfo w15:providerId="None" w15:userId="LFBersier"/>
  </w15:person>
  <w15:person w15:author="Kristina Gencheva">
    <w15:presenceInfo w15:providerId="Windows Live" w15:userId="28bedefd6b3da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20F77"/>
    <w:rsid w:val="00020FFD"/>
    <w:rsid w:val="000263A6"/>
    <w:rsid w:val="00026F81"/>
    <w:rsid w:val="00027F1D"/>
    <w:rsid w:val="000317A6"/>
    <w:rsid w:val="00033236"/>
    <w:rsid w:val="00036751"/>
    <w:rsid w:val="00036EC4"/>
    <w:rsid w:val="000375DD"/>
    <w:rsid w:val="00043F86"/>
    <w:rsid w:val="00044DF7"/>
    <w:rsid w:val="00045053"/>
    <w:rsid w:val="000457FD"/>
    <w:rsid w:val="00052439"/>
    <w:rsid w:val="000528A8"/>
    <w:rsid w:val="00055B6E"/>
    <w:rsid w:val="00055DCA"/>
    <w:rsid w:val="000600EB"/>
    <w:rsid w:val="000603C6"/>
    <w:rsid w:val="000604DC"/>
    <w:rsid w:val="00060B5F"/>
    <w:rsid w:val="0006330F"/>
    <w:rsid w:val="00066EFD"/>
    <w:rsid w:val="00067711"/>
    <w:rsid w:val="00070747"/>
    <w:rsid w:val="00070A34"/>
    <w:rsid w:val="00075185"/>
    <w:rsid w:val="000801CA"/>
    <w:rsid w:val="000810C9"/>
    <w:rsid w:val="000825D4"/>
    <w:rsid w:val="00083251"/>
    <w:rsid w:val="00085786"/>
    <w:rsid w:val="00085B75"/>
    <w:rsid w:val="00090469"/>
    <w:rsid w:val="000920E3"/>
    <w:rsid w:val="00092257"/>
    <w:rsid w:val="00094107"/>
    <w:rsid w:val="0009477B"/>
    <w:rsid w:val="0009709E"/>
    <w:rsid w:val="000A7E4C"/>
    <w:rsid w:val="000B00EB"/>
    <w:rsid w:val="000B06B2"/>
    <w:rsid w:val="000B0A19"/>
    <w:rsid w:val="000B0D86"/>
    <w:rsid w:val="000B22D7"/>
    <w:rsid w:val="000B3650"/>
    <w:rsid w:val="000B431B"/>
    <w:rsid w:val="000B5583"/>
    <w:rsid w:val="000B6569"/>
    <w:rsid w:val="000C0093"/>
    <w:rsid w:val="000C10D4"/>
    <w:rsid w:val="000C5FFD"/>
    <w:rsid w:val="000C7AC2"/>
    <w:rsid w:val="000D3648"/>
    <w:rsid w:val="000D3C8B"/>
    <w:rsid w:val="000E528F"/>
    <w:rsid w:val="000E53CF"/>
    <w:rsid w:val="000E5A90"/>
    <w:rsid w:val="000F0790"/>
    <w:rsid w:val="000F0A09"/>
    <w:rsid w:val="000F3688"/>
    <w:rsid w:val="000F6262"/>
    <w:rsid w:val="000F6A76"/>
    <w:rsid w:val="0010078B"/>
    <w:rsid w:val="001032B2"/>
    <w:rsid w:val="00106AE1"/>
    <w:rsid w:val="001136DA"/>
    <w:rsid w:val="001163E1"/>
    <w:rsid w:val="0011710D"/>
    <w:rsid w:val="001200BC"/>
    <w:rsid w:val="0012184F"/>
    <w:rsid w:val="00125019"/>
    <w:rsid w:val="00130BA5"/>
    <w:rsid w:val="00133AAF"/>
    <w:rsid w:val="00135276"/>
    <w:rsid w:val="0014287D"/>
    <w:rsid w:val="00147758"/>
    <w:rsid w:val="001512B6"/>
    <w:rsid w:val="00153590"/>
    <w:rsid w:val="001556C8"/>
    <w:rsid w:val="001574C2"/>
    <w:rsid w:val="00157629"/>
    <w:rsid w:val="00157D6A"/>
    <w:rsid w:val="00160822"/>
    <w:rsid w:val="00162462"/>
    <w:rsid w:val="0016254F"/>
    <w:rsid w:val="00162F19"/>
    <w:rsid w:val="0016414D"/>
    <w:rsid w:val="0016761C"/>
    <w:rsid w:val="0017020A"/>
    <w:rsid w:val="00172700"/>
    <w:rsid w:val="00172D96"/>
    <w:rsid w:val="00172E79"/>
    <w:rsid w:val="0017528C"/>
    <w:rsid w:val="00184F72"/>
    <w:rsid w:val="001865F6"/>
    <w:rsid w:val="00186C8B"/>
    <w:rsid w:val="00186E7E"/>
    <w:rsid w:val="00191A8F"/>
    <w:rsid w:val="001927DC"/>
    <w:rsid w:val="00195E8F"/>
    <w:rsid w:val="001A1F53"/>
    <w:rsid w:val="001A451F"/>
    <w:rsid w:val="001A49AF"/>
    <w:rsid w:val="001A5BD9"/>
    <w:rsid w:val="001B06F1"/>
    <w:rsid w:val="001B08F4"/>
    <w:rsid w:val="001B0BB7"/>
    <w:rsid w:val="001B2332"/>
    <w:rsid w:val="001B51D1"/>
    <w:rsid w:val="001B5E97"/>
    <w:rsid w:val="001C04EB"/>
    <w:rsid w:val="001C1A0B"/>
    <w:rsid w:val="001C3796"/>
    <w:rsid w:val="001C591C"/>
    <w:rsid w:val="001D088F"/>
    <w:rsid w:val="001D186E"/>
    <w:rsid w:val="001D2FDB"/>
    <w:rsid w:val="001D3E73"/>
    <w:rsid w:val="001D4264"/>
    <w:rsid w:val="001D53A3"/>
    <w:rsid w:val="001D7DCF"/>
    <w:rsid w:val="001E1F8D"/>
    <w:rsid w:val="001E3966"/>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17851"/>
    <w:rsid w:val="002252BC"/>
    <w:rsid w:val="0022663E"/>
    <w:rsid w:val="002272EC"/>
    <w:rsid w:val="0022737D"/>
    <w:rsid w:val="00232945"/>
    <w:rsid w:val="00233987"/>
    <w:rsid w:val="0023447D"/>
    <w:rsid w:val="0023500A"/>
    <w:rsid w:val="00236C35"/>
    <w:rsid w:val="0024007D"/>
    <w:rsid w:val="00244108"/>
    <w:rsid w:val="00244A3B"/>
    <w:rsid w:val="002554C2"/>
    <w:rsid w:val="002554FE"/>
    <w:rsid w:val="002555A7"/>
    <w:rsid w:val="002556E5"/>
    <w:rsid w:val="00260BD9"/>
    <w:rsid w:val="0026285F"/>
    <w:rsid w:val="002631D9"/>
    <w:rsid w:val="00264B62"/>
    <w:rsid w:val="00265CA6"/>
    <w:rsid w:val="0027033D"/>
    <w:rsid w:val="0027218C"/>
    <w:rsid w:val="00272AC1"/>
    <w:rsid w:val="00274702"/>
    <w:rsid w:val="00276864"/>
    <w:rsid w:val="00277BEF"/>
    <w:rsid w:val="002837BC"/>
    <w:rsid w:val="002912E8"/>
    <w:rsid w:val="00293448"/>
    <w:rsid w:val="002940EB"/>
    <w:rsid w:val="00294694"/>
    <w:rsid w:val="0029506D"/>
    <w:rsid w:val="002950FD"/>
    <w:rsid w:val="00295735"/>
    <w:rsid w:val="002966DD"/>
    <w:rsid w:val="002B1C97"/>
    <w:rsid w:val="002B282A"/>
    <w:rsid w:val="002B64F7"/>
    <w:rsid w:val="002B690E"/>
    <w:rsid w:val="002C02EF"/>
    <w:rsid w:val="002C0A63"/>
    <w:rsid w:val="002C2818"/>
    <w:rsid w:val="002C5A87"/>
    <w:rsid w:val="002C6769"/>
    <w:rsid w:val="002C72C9"/>
    <w:rsid w:val="002C7561"/>
    <w:rsid w:val="002C76EF"/>
    <w:rsid w:val="002D1762"/>
    <w:rsid w:val="002D42B3"/>
    <w:rsid w:val="002D5968"/>
    <w:rsid w:val="002D6940"/>
    <w:rsid w:val="002E1FB5"/>
    <w:rsid w:val="002E2514"/>
    <w:rsid w:val="002E6189"/>
    <w:rsid w:val="002E6A2D"/>
    <w:rsid w:val="002E7B2A"/>
    <w:rsid w:val="002F2064"/>
    <w:rsid w:val="002F4980"/>
    <w:rsid w:val="00300019"/>
    <w:rsid w:val="00302813"/>
    <w:rsid w:val="003042CB"/>
    <w:rsid w:val="0030441E"/>
    <w:rsid w:val="00304B86"/>
    <w:rsid w:val="003056BE"/>
    <w:rsid w:val="00311BA1"/>
    <w:rsid w:val="00312AD5"/>
    <w:rsid w:val="0032112E"/>
    <w:rsid w:val="00325257"/>
    <w:rsid w:val="00325F00"/>
    <w:rsid w:val="0033046F"/>
    <w:rsid w:val="003345D4"/>
    <w:rsid w:val="00336130"/>
    <w:rsid w:val="00336263"/>
    <w:rsid w:val="00341C0A"/>
    <w:rsid w:val="00344E0F"/>
    <w:rsid w:val="0034507C"/>
    <w:rsid w:val="00345233"/>
    <w:rsid w:val="003452FA"/>
    <w:rsid w:val="003464F6"/>
    <w:rsid w:val="003477E7"/>
    <w:rsid w:val="00347AD1"/>
    <w:rsid w:val="00351EFE"/>
    <w:rsid w:val="00355C4A"/>
    <w:rsid w:val="003578F0"/>
    <w:rsid w:val="0036021A"/>
    <w:rsid w:val="00360FCD"/>
    <w:rsid w:val="00363127"/>
    <w:rsid w:val="00371D27"/>
    <w:rsid w:val="0037211C"/>
    <w:rsid w:val="00373D9D"/>
    <w:rsid w:val="003747B5"/>
    <w:rsid w:val="00375816"/>
    <w:rsid w:val="00377456"/>
    <w:rsid w:val="0038075E"/>
    <w:rsid w:val="0038304D"/>
    <w:rsid w:val="00383EE5"/>
    <w:rsid w:val="00384F59"/>
    <w:rsid w:val="00386B18"/>
    <w:rsid w:val="00386C3E"/>
    <w:rsid w:val="00390137"/>
    <w:rsid w:val="00390924"/>
    <w:rsid w:val="00396165"/>
    <w:rsid w:val="003A399E"/>
    <w:rsid w:val="003A5D17"/>
    <w:rsid w:val="003A6537"/>
    <w:rsid w:val="003B2179"/>
    <w:rsid w:val="003B2FCA"/>
    <w:rsid w:val="003B30B0"/>
    <w:rsid w:val="003B512C"/>
    <w:rsid w:val="003B5580"/>
    <w:rsid w:val="003B7E01"/>
    <w:rsid w:val="003C0E48"/>
    <w:rsid w:val="003C1C81"/>
    <w:rsid w:val="003C2508"/>
    <w:rsid w:val="003C3D17"/>
    <w:rsid w:val="003C422E"/>
    <w:rsid w:val="003C457B"/>
    <w:rsid w:val="003C6272"/>
    <w:rsid w:val="003D1B62"/>
    <w:rsid w:val="003D28B6"/>
    <w:rsid w:val="003D68EB"/>
    <w:rsid w:val="003E020F"/>
    <w:rsid w:val="003E38FF"/>
    <w:rsid w:val="003E49C7"/>
    <w:rsid w:val="003E6051"/>
    <w:rsid w:val="003E6270"/>
    <w:rsid w:val="003E7AA8"/>
    <w:rsid w:val="003E7B65"/>
    <w:rsid w:val="003F4248"/>
    <w:rsid w:val="003F70B9"/>
    <w:rsid w:val="003F7F26"/>
    <w:rsid w:val="00406F08"/>
    <w:rsid w:val="00406F6B"/>
    <w:rsid w:val="00412B59"/>
    <w:rsid w:val="00412F5F"/>
    <w:rsid w:val="00413A7C"/>
    <w:rsid w:val="00423938"/>
    <w:rsid w:val="00424D2A"/>
    <w:rsid w:val="00426CBC"/>
    <w:rsid w:val="0043049B"/>
    <w:rsid w:val="004309AA"/>
    <w:rsid w:val="00437C21"/>
    <w:rsid w:val="00437E09"/>
    <w:rsid w:val="00440A96"/>
    <w:rsid w:val="00444CF6"/>
    <w:rsid w:val="004468A1"/>
    <w:rsid w:val="004468BE"/>
    <w:rsid w:val="0044736E"/>
    <w:rsid w:val="0045194C"/>
    <w:rsid w:val="00453000"/>
    <w:rsid w:val="0045550A"/>
    <w:rsid w:val="00462D28"/>
    <w:rsid w:val="00463D22"/>
    <w:rsid w:val="00472103"/>
    <w:rsid w:val="00473248"/>
    <w:rsid w:val="004749E3"/>
    <w:rsid w:val="00475AE8"/>
    <w:rsid w:val="004762CC"/>
    <w:rsid w:val="00477C3E"/>
    <w:rsid w:val="00477EAE"/>
    <w:rsid w:val="004829A5"/>
    <w:rsid w:val="00483F89"/>
    <w:rsid w:val="00491CA4"/>
    <w:rsid w:val="00491E6F"/>
    <w:rsid w:val="004920BA"/>
    <w:rsid w:val="0049340F"/>
    <w:rsid w:val="00493A43"/>
    <w:rsid w:val="00493F5C"/>
    <w:rsid w:val="00494E62"/>
    <w:rsid w:val="00495B8C"/>
    <w:rsid w:val="00497D6E"/>
    <w:rsid w:val="004A4C2D"/>
    <w:rsid w:val="004B0520"/>
    <w:rsid w:val="004B0BCD"/>
    <w:rsid w:val="004B259C"/>
    <w:rsid w:val="004B6A4F"/>
    <w:rsid w:val="004C237B"/>
    <w:rsid w:val="004C2B63"/>
    <w:rsid w:val="004C446E"/>
    <w:rsid w:val="004C606D"/>
    <w:rsid w:val="004D1576"/>
    <w:rsid w:val="004E016F"/>
    <w:rsid w:val="004E3AFB"/>
    <w:rsid w:val="004F06FB"/>
    <w:rsid w:val="004F3118"/>
    <w:rsid w:val="004F53D7"/>
    <w:rsid w:val="005007FA"/>
    <w:rsid w:val="005040B9"/>
    <w:rsid w:val="0050480D"/>
    <w:rsid w:val="00512DC8"/>
    <w:rsid w:val="00514444"/>
    <w:rsid w:val="005211BC"/>
    <w:rsid w:val="00521B14"/>
    <w:rsid w:val="0052200B"/>
    <w:rsid w:val="00523B06"/>
    <w:rsid w:val="00526EE1"/>
    <w:rsid w:val="0053127C"/>
    <w:rsid w:val="005326E5"/>
    <w:rsid w:val="00534AC2"/>
    <w:rsid w:val="00535DDE"/>
    <w:rsid w:val="00543B75"/>
    <w:rsid w:val="00545637"/>
    <w:rsid w:val="00551E9F"/>
    <w:rsid w:val="005538C7"/>
    <w:rsid w:val="00556F92"/>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4A2A"/>
    <w:rsid w:val="00586033"/>
    <w:rsid w:val="005870A0"/>
    <w:rsid w:val="00590A82"/>
    <w:rsid w:val="00590D4B"/>
    <w:rsid w:val="005920B2"/>
    <w:rsid w:val="005941DC"/>
    <w:rsid w:val="005956AF"/>
    <w:rsid w:val="00595A0D"/>
    <w:rsid w:val="005A03D6"/>
    <w:rsid w:val="005B26CB"/>
    <w:rsid w:val="005B29CE"/>
    <w:rsid w:val="005B4294"/>
    <w:rsid w:val="005B56E1"/>
    <w:rsid w:val="005C47BD"/>
    <w:rsid w:val="005C51CE"/>
    <w:rsid w:val="005C6261"/>
    <w:rsid w:val="005D1C07"/>
    <w:rsid w:val="005D2F0D"/>
    <w:rsid w:val="005D35DA"/>
    <w:rsid w:val="005D4FF5"/>
    <w:rsid w:val="005D5F44"/>
    <w:rsid w:val="005D6730"/>
    <w:rsid w:val="005E2085"/>
    <w:rsid w:val="005E57B5"/>
    <w:rsid w:val="005E765E"/>
    <w:rsid w:val="005F2D9F"/>
    <w:rsid w:val="005F2F85"/>
    <w:rsid w:val="005F6DB7"/>
    <w:rsid w:val="00601B1D"/>
    <w:rsid w:val="00602728"/>
    <w:rsid w:val="00604294"/>
    <w:rsid w:val="00604F5D"/>
    <w:rsid w:val="00606004"/>
    <w:rsid w:val="0060713F"/>
    <w:rsid w:val="006109C8"/>
    <w:rsid w:val="00613122"/>
    <w:rsid w:val="00613F6B"/>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083"/>
    <w:rsid w:val="00684D8F"/>
    <w:rsid w:val="006864EE"/>
    <w:rsid w:val="006907EB"/>
    <w:rsid w:val="0069160C"/>
    <w:rsid w:val="0069217C"/>
    <w:rsid w:val="00693100"/>
    <w:rsid w:val="00693283"/>
    <w:rsid w:val="00694F50"/>
    <w:rsid w:val="00694FE4"/>
    <w:rsid w:val="00696394"/>
    <w:rsid w:val="00696AE5"/>
    <w:rsid w:val="00696CA2"/>
    <w:rsid w:val="00697BD9"/>
    <w:rsid w:val="00697D26"/>
    <w:rsid w:val="006A2D7A"/>
    <w:rsid w:val="006B0A90"/>
    <w:rsid w:val="006B146C"/>
    <w:rsid w:val="006B45D8"/>
    <w:rsid w:val="006B662F"/>
    <w:rsid w:val="006C0347"/>
    <w:rsid w:val="006C5E46"/>
    <w:rsid w:val="006D2ACA"/>
    <w:rsid w:val="006D4CD6"/>
    <w:rsid w:val="006D56AB"/>
    <w:rsid w:val="006D5E43"/>
    <w:rsid w:val="006D64FA"/>
    <w:rsid w:val="006E3D58"/>
    <w:rsid w:val="006E5A2D"/>
    <w:rsid w:val="006F3D28"/>
    <w:rsid w:val="006F4474"/>
    <w:rsid w:val="006F5978"/>
    <w:rsid w:val="006F7666"/>
    <w:rsid w:val="00701CC9"/>
    <w:rsid w:val="00702481"/>
    <w:rsid w:val="00710B42"/>
    <w:rsid w:val="007110D3"/>
    <w:rsid w:val="00711F38"/>
    <w:rsid w:val="00711FD8"/>
    <w:rsid w:val="00716244"/>
    <w:rsid w:val="00723447"/>
    <w:rsid w:val="007255C7"/>
    <w:rsid w:val="0072705E"/>
    <w:rsid w:val="00727D67"/>
    <w:rsid w:val="00730B1F"/>
    <w:rsid w:val="007327B7"/>
    <w:rsid w:val="00733395"/>
    <w:rsid w:val="0073457D"/>
    <w:rsid w:val="007348CA"/>
    <w:rsid w:val="00736FF9"/>
    <w:rsid w:val="007371A9"/>
    <w:rsid w:val="00741A9F"/>
    <w:rsid w:val="007424B6"/>
    <w:rsid w:val="00742BAA"/>
    <w:rsid w:val="00742E64"/>
    <w:rsid w:val="0074320F"/>
    <w:rsid w:val="0074524B"/>
    <w:rsid w:val="00747763"/>
    <w:rsid w:val="00751854"/>
    <w:rsid w:val="0076151F"/>
    <w:rsid w:val="00762D1B"/>
    <w:rsid w:val="007630BD"/>
    <w:rsid w:val="0076328A"/>
    <w:rsid w:val="00770032"/>
    <w:rsid w:val="00771AF7"/>
    <w:rsid w:val="00772528"/>
    <w:rsid w:val="007763FC"/>
    <w:rsid w:val="0077753F"/>
    <w:rsid w:val="00780954"/>
    <w:rsid w:val="00782419"/>
    <w:rsid w:val="007826F2"/>
    <w:rsid w:val="00782B10"/>
    <w:rsid w:val="00784173"/>
    <w:rsid w:val="00787572"/>
    <w:rsid w:val="007965FC"/>
    <w:rsid w:val="007A080D"/>
    <w:rsid w:val="007A10D8"/>
    <w:rsid w:val="007A1405"/>
    <w:rsid w:val="007A1793"/>
    <w:rsid w:val="007A2882"/>
    <w:rsid w:val="007A2C79"/>
    <w:rsid w:val="007A55F6"/>
    <w:rsid w:val="007A6DE0"/>
    <w:rsid w:val="007B040B"/>
    <w:rsid w:val="007B04B8"/>
    <w:rsid w:val="007B0BA4"/>
    <w:rsid w:val="007B1C61"/>
    <w:rsid w:val="007C17F5"/>
    <w:rsid w:val="007C1E2B"/>
    <w:rsid w:val="007C45DE"/>
    <w:rsid w:val="007C55FB"/>
    <w:rsid w:val="007C5E4B"/>
    <w:rsid w:val="007D3244"/>
    <w:rsid w:val="007D33F6"/>
    <w:rsid w:val="007D54C9"/>
    <w:rsid w:val="007D562D"/>
    <w:rsid w:val="007E05B8"/>
    <w:rsid w:val="007E4097"/>
    <w:rsid w:val="007E4233"/>
    <w:rsid w:val="007E4D03"/>
    <w:rsid w:val="007E5242"/>
    <w:rsid w:val="007E693C"/>
    <w:rsid w:val="007F13FF"/>
    <w:rsid w:val="007F1727"/>
    <w:rsid w:val="007F1D38"/>
    <w:rsid w:val="007F25B1"/>
    <w:rsid w:val="007F3565"/>
    <w:rsid w:val="007F41DA"/>
    <w:rsid w:val="00802259"/>
    <w:rsid w:val="00803698"/>
    <w:rsid w:val="0080407D"/>
    <w:rsid w:val="00807A4B"/>
    <w:rsid w:val="00807E63"/>
    <w:rsid w:val="008108EA"/>
    <w:rsid w:val="00813AC3"/>
    <w:rsid w:val="008175A9"/>
    <w:rsid w:val="008217D6"/>
    <w:rsid w:val="008252BF"/>
    <w:rsid w:val="00827142"/>
    <w:rsid w:val="00831D6E"/>
    <w:rsid w:val="0083236B"/>
    <w:rsid w:val="008344A6"/>
    <w:rsid w:val="008368E0"/>
    <w:rsid w:val="00836C78"/>
    <w:rsid w:val="00837927"/>
    <w:rsid w:val="0084101B"/>
    <w:rsid w:val="00846730"/>
    <w:rsid w:val="008467D2"/>
    <w:rsid w:val="0085198D"/>
    <w:rsid w:val="008539CE"/>
    <w:rsid w:val="00855E78"/>
    <w:rsid w:val="00856695"/>
    <w:rsid w:val="00863E99"/>
    <w:rsid w:val="00864F1E"/>
    <w:rsid w:val="0086687E"/>
    <w:rsid w:val="00870391"/>
    <w:rsid w:val="0087179D"/>
    <w:rsid w:val="008725C6"/>
    <w:rsid w:val="008742AB"/>
    <w:rsid w:val="00875598"/>
    <w:rsid w:val="00875A92"/>
    <w:rsid w:val="00875C00"/>
    <w:rsid w:val="00876609"/>
    <w:rsid w:val="008778D5"/>
    <w:rsid w:val="00877AAE"/>
    <w:rsid w:val="008811A8"/>
    <w:rsid w:val="008818E0"/>
    <w:rsid w:val="00882F8A"/>
    <w:rsid w:val="008873A4"/>
    <w:rsid w:val="00887635"/>
    <w:rsid w:val="0089019A"/>
    <w:rsid w:val="00891BDA"/>
    <w:rsid w:val="0089516E"/>
    <w:rsid w:val="0089589A"/>
    <w:rsid w:val="0089621C"/>
    <w:rsid w:val="008963E1"/>
    <w:rsid w:val="008A0518"/>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F1196"/>
    <w:rsid w:val="008F1459"/>
    <w:rsid w:val="008F412E"/>
    <w:rsid w:val="008F43F5"/>
    <w:rsid w:val="008F4C16"/>
    <w:rsid w:val="008F548A"/>
    <w:rsid w:val="008F60D0"/>
    <w:rsid w:val="008F776D"/>
    <w:rsid w:val="0090023D"/>
    <w:rsid w:val="00900EE4"/>
    <w:rsid w:val="009046BF"/>
    <w:rsid w:val="00905647"/>
    <w:rsid w:val="00905AEB"/>
    <w:rsid w:val="00907282"/>
    <w:rsid w:val="00910152"/>
    <w:rsid w:val="00914CDF"/>
    <w:rsid w:val="009159D4"/>
    <w:rsid w:val="00915D34"/>
    <w:rsid w:val="00920D13"/>
    <w:rsid w:val="0092170A"/>
    <w:rsid w:val="00924D00"/>
    <w:rsid w:val="009322A4"/>
    <w:rsid w:val="009360B9"/>
    <w:rsid w:val="009361A1"/>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675AF"/>
    <w:rsid w:val="00971448"/>
    <w:rsid w:val="00974BA7"/>
    <w:rsid w:val="0097733D"/>
    <w:rsid w:val="00981DBD"/>
    <w:rsid w:val="00982575"/>
    <w:rsid w:val="0098258D"/>
    <w:rsid w:val="00983769"/>
    <w:rsid w:val="00985B67"/>
    <w:rsid w:val="009860FD"/>
    <w:rsid w:val="00994F62"/>
    <w:rsid w:val="00995585"/>
    <w:rsid w:val="0099637C"/>
    <w:rsid w:val="00996555"/>
    <w:rsid w:val="009A1C11"/>
    <w:rsid w:val="009A1E27"/>
    <w:rsid w:val="009A36E8"/>
    <w:rsid w:val="009A3E5E"/>
    <w:rsid w:val="009A50D4"/>
    <w:rsid w:val="009B2727"/>
    <w:rsid w:val="009B3413"/>
    <w:rsid w:val="009B3483"/>
    <w:rsid w:val="009B7190"/>
    <w:rsid w:val="009C4915"/>
    <w:rsid w:val="009C50A9"/>
    <w:rsid w:val="009C6814"/>
    <w:rsid w:val="009D4E2F"/>
    <w:rsid w:val="009D58CA"/>
    <w:rsid w:val="009D6D65"/>
    <w:rsid w:val="009D6DC3"/>
    <w:rsid w:val="009E1AB9"/>
    <w:rsid w:val="009E2ED8"/>
    <w:rsid w:val="009F1F49"/>
    <w:rsid w:val="009F299F"/>
    <w:rsid w:val="009F3382"/>
    <w:rsid w:val="009F3AD3"/>
    <w:rsid w:val="009F46A2"/>
    <w:rsid w:val="009F4785"/>
    <w:rsid w:val="00A02188"/>
    <w:rsid w:val="00A06893"/>
    <w:rsid w:val="00A12622"/>
    <w:rsid w:val="00A12B06"/>
    <w:rsid w:val="00A146B6"/>
    <w:rsid w:val="00A21711"/>
    <w:rsid w:val="00A23B9A"/>
    <w:rsid w:val="00A23BFE"/>
    <w:rsid w:val="00A23FBC"/>
    <w:rsid w:val="00A24D1F"/>
    <w:rsid w:val="00A31D7A"/>
    <w:rsid w:val="00A3295C"/>
    <w:rsid w:val="00A33686"/>
    <w:rsid w:val="00A35F63"/>
    <w:rsid w:val="00A40118"/>
    <w:rsid w:val="00A404C4"/>
    <w:rsid w:val="00A40B5E"/>
    <w:rsid w:val="00A4428E"/>
    <w:rsid w:val="00A46CAF"/>
    <w:rsid w:val="00A51DE9"/>
    <w:rsid w:val="00A53798"/>
    <w:rsid w:val="00A53E81"/>
    <w:rsid w:val="00A56DB1"/>
    <w:rsid w:val="00A56FE6"/>
    <w:rsid w:val="00A61BD4"/>
    <w:rsid w:val="00A625E6"/>
    <w:rsid w:val="00A72E87"/>
    <w:rsid w:val="00A73DC7"/>
    <w:rsid w:val="00A77636"/>
    <w:rsid w:val="00A806A7"/>
    <w:rsid w:val="00A83C52"/>
    <w:rsid w:val="00A84289"/>
    <w:rsid w:val="00A84D40"/>
    <w:rsid w:val="00A85C27"/>
    <w:rsid w:val="00A872BA"/>
    <w:rsid w:val="00A87FB6"/>
    <w:rsid w:val="00A90C36"/>
    <w:rsid w:val="00A937D2"/>
    <w:rsid w:val="00A93A52"/>
    <w:rsid w:val="00A96A76"/>
    <w:rsid w:val="00A96F3D"/>
    <w:rsid w:val="00A972D5"/>
    <w:rsid w:val="00AA1C8E"/>
    <w:rsid w:val="00AA3AAE"/>
    <w:rsid w:val="00AA3C21"/>
    <w:rsid w:val="00AA4D1B"/>
    <w:rsid w:val="00AA79E9"/>
    <w:rsid w:val="00AB1FFC"/>
    <w:rsid w:val="00AB28C9"/>
    <w:rsid w:val="00AB2BF4"/>
    <w:rsid w:val="00AB4453"/>
    <w:rsid w:val="00AB4CDC"/>
    <w:rsid w:val="00AC0815"/>
    <w:rsid w:val="00AC170F"/>
    <w:rsid w:val="00AC42DA"/>
    <w:rsid w:val="00AC665F"/>
    <w:rsid w:val="00AD40F8"/>
    <w:rsid w:val="00AD4B09"/>
    <w:rsid w:val="00AD5707"/>
    <w:rsid w:val="00AD70A0"/>
    <w:rsid w:val="00AD7404"/>
    <w:rsid w:val="00AD7D09"/>
    <w:rsid w:val="00AE01A1"/>
    <w:rsid w:val="00AE1008"/>
    <w:rsid w:val="00AE3E0C"/>
    <w:rsid w:val="00AE4E83"/>
    <w:rsid w:val="00AE57E1"/>
    <w:rsid w:val="00AE5EBC"/>
    <w:rsid w:val="00AF3556"/>
    <w:rsid w:val="00AF6FC7"/>
    <w:rsid w:val="00B01830"/>
    <w:rsid w:val="00B12C7D"/>
    <w:rsid w:val="00B130BB"/>
    <w:rsid w:val="00B15F3A"/>
    <w:rsid w:val="00B17FEA"/>
    <w:rsid w:val="00B20AC2"/>
    <w:rsid w:val="00B20E31"/>
    <w:rsid w:val="00B21987"/>
    <w:rsid w:val="00B21BD5"/>
    <w:rsid w:val="00B22080"/>
    <w:rsid w:val="00B2726D"/>
    <w:rsid w:val="00B366CC"/>
    <w:rsid w:val="00B4364F"/>
    <w:rsid w:val="00B44563"/>
    <w:rsid w:val="00B44686"/>
    <w:rsid w:val="00B4784F"/>
    <w:rsid w:val="00B47ED2"/>
    <w:rsid w:val="00B51CC5"/>
    <w:rsid w:val="00B53AAF"/>
    <w:rsid w:val="00B617C6"/>
    <w:rsid w:val="00B61A4B"/>
    <w:rsid w:val="00B67434"/>
    <w:rsid w:val="00B737F7"/>
    <w:rsid w:val="00B748EF"/>
    <w:rsid w:val="00B76915"/>
    <w:rsid w:val="00B81426"/>
    <w:rsid w:val="00B82F9B"/>
    <w:rsid w:val="00B84B3E"/>
    <w:rsid w:val="00B85FE1"/>
    <w:rsid w:val="00B91D47"/>
    <w:rsid w:val="00B9239D"/>
    <w:rsid w:val="00B931C5"/>
    <w:rsid w:val="00B93481"/>
    <w:rsid w:val="00B93A5F"/>
    <w:rsid w:val="00BA05B4"/>
    <w:rsid w:val="00BA3C63"/>
    <w:rsid w:val="00BA7903"/>
    <w:rsid w:val="00BB146E"/>
    <w:rsid w:val="00BB1BEA"/>
    <w:rsid w:val="00BB21A1"/>
    <w:rsid w:val="00BB3A93"/>
    <w:rsid w:val="00BC0FB6"/>
    <w:rsid w:val="00BC229A"/>
    <w:rsid w:val="00BC2A7A"/>
    <w:rsid w:val="00BC448B"/>
    <w:rsid w:val="00BC462F"/>
    <w:rsid w:val="00BC4FDD"/>
    <w:rsid w:val="00BC6005"/>
    <w:rsid w:val="00BC798B"/>
    <w:rsid w:val="00BC7A5E"/>
    <w:rsid w:val="00BD0F49"/>
    <w:rsid w:val="00BD13DD"/>
    <w:rsid w:val="00BD273E"/>
    <w:rsid w:val="00BD2AD1"/>
    <w:rsid w:val="00BD2EAD"/>
    <w:rsid w:val="00BD47C6"/>
    <w:rsid w:val="00BD5F31"/>
    <w:rsid w:val="00BD686A"/>
    <w:rsid w:val="00BE03A5"/>
    <w:rsid w:val="00BE568D"/>
    <w:rsid w:val="00BE5A69"/>
    <w:rsid w:val="00BE6FCC"/>
    <w:rsid w:val="00BF0EE7"/>
    <w:rsid w:val="00BF178A"/>
    <w:rsid w:val="00BF220B"/>
    <w:rsid w:val="00BF59BC"/>
    <w:rsid w:val="00BF6F37"/>
    <w:rsid w:val="00C01C08"/>
    <w:rsid w:val="00C02E79"/>
    <w:rsid w:val="00C03E44"/>
    <w:rsid w:val="00C06C85"/>
    <w:rsid w:val="00C06D08"/>
    <w:rsid w:val="00C128F7"/>
    <w:rsid w:val="00C13655"/>
    <w:rsid w:val="00C15A0A"/>
    <w:rsid w:val="00C21E8A"/>
    <w:rsid w:val="00C2637D"/>
    <w:rsid w:val="00C26623"/>
    <w:rsid w:val="00C272EE"/>
    <w:rsid w:val="00C30C39"/>
    <w:rsid w:val="00C32075"/>
    <w:rsid w:val="00C354D5"/>
    <w:rsid w:val="00C41A0C"/>
    <w:rsid w:val="00C4298E"/>
    <w:rsid w:val="00C43002"/>
    <w:rsid w:val="00C437B4"/>
    <w:rsid w:val="00C4439B"/>
    <w:rsid w:val="00C44F2E"/>
    <w:rsid w:val="00C53AD9"/>
    <w:rsid w:val="00C548E4"/>
    <w:rsid w:val="00C6769A"/>
    <w:rsid w:val="00C721FA"/>
    <w:rsid w:val="00C7233C"/>
    <w:rsid w:val="00C7416B"/>
    <w:rsid w:val="00C77710"/>
    <w:rsid w:val="00C77DA4"/>
    <w:rsid w:val="00C85EBE"/>
    <w:rsid w:val="00C85FC5"/>
    <w:rsid w:val="00C86368"/>
    <w:rsid w:val="00C86838"/>
    <w:rsid w:val="00C96C10"/>
    <w:rsid w:val="00C96D34"/>
    <w:rsid w:val="00CA12BF"/>
    <w:rsid w:val="00CA1562"/>
    <w:rsid w:val="00CA2D77"/>
    <w:rsid w:val="00CA4836"/>
    <w:rsid w:val="00CA7136"/>
    <w:rsid w:val="00CA7970"/>
    <w:rsid w:val="00CB0CC7"/>
    <w:rsid w:val="00CB4913"/>
    <w:rsid w:val="00CB572D"/>
    <w:rsid w:val="00CB6A16"/>
    <w:rsid w:val="00CB7DE4"/>
    <w:rsid w:val="00CB7E63"/>
    <w:rsid w:val="00CC488F"/>
    <w:rsid w:val="00CD04AD"/>
    <w:rsid w:val="00CD15F6"/>
    <w:rsid w:val="00CD4E89"/>
    <w:rsid w:val="00CD5E5A"/>
    <w:rsid w:val="00CD6C13"/>
    <w:rsid w:val="00CE0D1F"/>
    <w:rsid w:val="00CE27A0"/>
    <w:rsid w:val="00CE5AA0"/>
    <w:rsid w:val="00CE708A"/>
    <w:rsid w:val="00CF0150"/>
    <w:rsid w:val="00CF0A0E"/>
    <w:rsid w:val="00CF1A78"/>
    <w:rsid w:val="00CF2D96"/>
    <w:rsid w:val="00CF34E4"/>
    <w:rsid w:val="00CF4B81"/>
    <w:rsid w:val="00CF698F"/>
    <w:rsid w:val="00D003FA"/>
    <w:rsid w:val="00D01C3A"/>
    <w:rsid w:val="00D02520"/>
    <w:rsid w:val="00D026F9"/>
    <w:rsid w:val="00D02758"/>
    <w:rsid w:val="00D11DE5"/>
    <w:rsid w:val="00D1250A"/>
    <w:rsid w:val="00D12EA5"/>
    <w:rsid w:val="00D13539"/>
    <w:rsid w:val="00D1711A"/>
    <w:rsid w:val="00D174DF"/>
    <w:rsid w:val="00D17DCD"/>
    <w:rsid w:val="00D22222"/>
    <w:rsid w:val="00D25FC4"/>
    <w:rsid w:val="00D2773E"/>
    <w:rsid w:val="00D318B8"/>
    <w:rsid w:val="00D31D1C"/>
    <w:rsid w:val="00D32136"/>
    <w:rsid w:val="00D325DE"/>
    <w:rsid w:val="00D33D7E"/>
    <w:rsid w:val="00D3421E"/>
    <w:rsid w:val="00D37992"/>
    <w:rsid w:val="00D4118A"/>
    <w:rsid w:val="00D41520"/>
    <w:rsid w:val="00D4430A"/>
    <w:rsid w:val="00D44D37"/>
    <w:rsid w:val="00D458D7"/>
    <w:rsid w:val="00D52C7B"/>
    <w:rsid w:val="00D53E88"/>
    <w:rsid w:val="00D546BA"/>
    <w:rsid w:val="00D5474C"/>
    <w:rsid w:val="00D55B3C"/>
    <w:rsid w:val="00D562AB"/>
    <w:rsid w:val="00D601A7"/>
    <w:rsid w:val="00D60E37"/>
    <w:rsid w:val="00D60F05"/>
    <w:rsid w:val="00D62933"/>
    <w:rsid w:val="00D64022"/>
    <w:rsid w:val="00D6755C"/>
    <w:rsid w:val="00D70C86"/>
    <w:rsid w:val="00D7364F"/>
    <w:rsid w:val="00D73DEE"/>
    <w:rsid w:val="00D7554A"/>
    <w:rsid w:val="00D7593F"/>
    <w:rsid w:val="00D75DC8"/>
    <w:rsid w:val="00D76D4B"/>
    <w:rsid w:val="00D774C7"/>
    <w:rsid w:val="00D77785"/>
    <w:rsid w:val="00D806CC"/>
    <w:rsid w:val="00D8232D"/>
    <w:rsid w:val="00D87B9E"/>
    <w:rsid w:val="00D92DAD"/>
    <w:rsid w:val="00D97AB2"/>
    <w:rsid w:val="00DA0CE6"/>
    <w:rsid w:val="00DA1F7C"/>
    <w:rsid w:val="00DA2B06"/>
    <w:rsid w:val="00DA30E5"/>
    <w:rsid w:val="00DA3FAD"/>
    <w:rsid w:val="00DA4FA7"/>
    <w:rsid w:val="00DA50F2"/>
    <w:rsid w:val="00DA57B0"/>
    <w:rsid w:val="00DA7D31"/>
    <w:rsid w:val="00DA7FE0"/>
    <w:rsid w:val="00DB28E8"/>
    <w:rsid w:val="00DB2A46"/>
    <w:rsid w:val="00DB34B6"/>
    <w:rsid w:val="00DB4757"/>
    <w:rsid w:val="00DB5376"/>
    <w:rsid w:val="00DB58EB"/>
    <w:rsid w:val="00DC0002"/>
    <w:rsid w:val="00DC065A"/>
    <w:rsid w:val="00DC0F66"/>
    <w:rsid w:val="00DC36AE"/>
    <w:rsid w:val="00DC3D8F"/>
    <w:rsid w:val="00DC62DD"/>
    <w:rsid w:val="00DD2CCA"/>
    <w:rsid w:val="00DD5402"/>
    <w:rsid w:val="00DD6793"/>
    <w:rsid w:val="00DD7FDA"/>
    <w:rsid w:val="00DE29E0"/>
    <w:rsid w:val="00DE4CF8"/>
    <w:rsid w:val="00DF334C"/>
    <w:rsid w:val="00E0276B"/>
    <w:rsid w:val="00E02F16"/>
    <w:rsid w:val="00E044F2"/>
    <w:rsid w:val="00E167CB"/>
    <w:rsid w:val="00E16C74"/>
    <w:rsid w:val="00E1703B"/>
    <w:rsid w:val="00E2192E"/>
    <w:rsid w:val="00E21981"/>
    <w:rsid w:val="00E21B21"/>
    <w:rsid w:val="00E22E0B"/>
    <w:rsid w:val="00E23A8A"/>
    <w:rsid w:val="00E25066"/>
    <w:rsid w:val="00E26D68"/>
    <w:rsid w:val="00E300A5"/>
    <w:rsid w:val="00E31868"/>
    <w:rsid w:val="00E349CC"/>
    <w:rsid w:val="00E34AF1"/>
    <w:rsid w:val="00E40061"/>
    <w:rsid w:val="00E401A1"/>
    <w:rsid w:val="00E477A6"/>
    <w:rsid w:val="00E47FC2"/>
    <w:rsid w:val="00E47FED"/>
    <w:rsid w:val="00E52159"/>
    <w:rsid w:val="00E522D8"/>
    <w:rsid w:val="00E5460F"/>
    <w:rsid w:val="00E54F3C"/>
    <w:rsid w:val="00E6447C"/>
    <w:rsid w:val="00E66138"/>
    <w:rsid w:val="00E73E98"/>
    <w:rsid w:val="00E75B03"/>
    <w:rsid w:val="00E8024E"/>
    <w:rsid w:val="00E809D2"/>
    <w:rsid w:val="00E839DB"/>
    <w:rsid w:val="00E84822"/>
    <w:rsid w:val="00E85E38"/>
    <w:rsid w:val="00E93667"/>
    <w:rsid w:val="00E95DA7"/>
    <w:rsid w:val="00E962E6"/>
    <w:rsid w:val="00E97717"/>
    <w:rsid w:val="00EA03CD"/>
    <w:rsid w:val="00EA07C9"/>
    <w:rsid w:val="00EA439B"/>
    <w:rsid w:val="00EA47B7"/>
    <w:rsid w:val="00EA6540"/>
    <w:rsid w:val="00EB0A51"/>
    <w:rsid w:val="00EB30D7"/>
    <w:rsid w:val="00EB3FCB"/>
    <w:rsid w:val="00EB4683"/>
    <w:rsid w:val="00EB48AA"/>
    <w:rsid w:val="00EB6C89"/>
    <w:rsid w:val="00EC0197"/>
    <w:rsid w:val="00EC0CC9"/>
    <w:rsid w:val="00EC10F3"/>
    <w:rsid w:val="00EC31A1"/>
    <w:rsid w:val="00EC655F"/>
    <w:rsid w:val="00EC7DD3"/>
    <w:rsid w:val="00ED0CFE"/>
    <w:rsid w:val="00ED2644"/>
    <w:rsid w:val="00ED59F6"/>
    <w:rsid w:val="00ED7E2B"/>
    <w:rsid w:val="00EE0358"/>
    <w:rsid w:val="00EE0A3C"/>
    <w:rsid w:val="00EE0C3C"/>
    <w:rsid w:val="00EE27BB"/>
    <w:rsid w:val="00EF19FA"/>
    <w:rsid w:val="00EF22AE"/>
    <w:rsid w:val="00EF3AF9"/>
    <w:rsid w:val="00F03119"/>
    <w:rsid w:val="00F0375D"/>
    <w:rsid w:val="00F03A38"/>
    <w:rsid w:val="00F11D9A"/>
    <w:rsid w:val="00F1231B"/>
    <w:rsid w:val="00F12D76"/>
    <w:rsid w:val="00F150B5"/>
    <w:rsid w:val="00F155E6"/>
    <w:rsid w:val="00F317F1"/>
    <w:rsid w:val="00F33A08"/>
    <w:rsid w:val="00F35CAB"/>
    <w:rsid w:val="00F368C2"/>
    <w:rsid w:val="00F36CDF"/>
    <w:rsid w:val="00F4048D"/>
    <w:rsid w:val="00F418AC"/>
    <w:rsid w:val="00F42891"/>
    <w:rsid w:val="00F47099"/>
    <w:rsid w:val="00F50886"/>
    <w:rsid w:val="00F53E54"/>
    <w:rsid w:val="00F54D42"/>
    <w:rsid w:val="00F55976"/>
    <w:rsid w:val="00F561D7"/>
    <w:rsid w:val="00F601F0"/>
    <w:rsid w:val="00F60A70"/>
    <w:rsid w:val="00F62007"/>
    <w:rsid w:val="00F62761"/>
    <w:rsid w:val="00F7208C"/>
    <w:rsid w:val="00F7361A"/>
    <w:rsid w:val="00F74BEF"/>
    <w:rsid w:val="00F756AC"/>
    <w:rsid w:val="00F7687D"/>
    <w:rsid w:val="00F834C3"/>
    <w:rsid w:val="00F84D7B"/>
    <w:rsid w:val="00F85037"/>
    <w:rsid w:val="00F853AF"/>
    <w:rsid w:val="00F858F0"/>
    <w:rsid w:val="00F8595E"/>
    <w:rsid w:val="00F87B87"/>
    <w:rsid w:val="00F87FA2"/>
    <w:rsid w:val="00F9038E"/>
    <w:rsid w:val="00F92C5E"/>
    <w:rsid w:val="00F942F1"/>
    <w:rsid w:val="00F96511"/>
    <w:rsid w:val="00F975D5"/>
    <w:rsid w:val="00FA48E5"/>
    <w:rsid w:val="00FA5139"/>
    <w:rsid w:val="00FA6EA8"/>
    <w:rsid w:val="00FA7D86"/>
    <w:rsid w:val="00FB22AE"/>
    <w:rsid w:val="00FB30FA"/>
    <w:rsid w:val="00FC2025"/>
    <w:rsid w:val="00FC296D"/>
    <w:rsid w:val="00FC5A36"/>
    <w:rsid w:val="00FC5D62"/>
    <w:rsid w:val="00FC6BE1"/>
    <w:rsid w:val="00FD6342"/>
    <w:rsid w:val="00FD7CB7"/>
    <w:rsid w:val="00FE1218"/>
    <w:rsid w:val="00FE1899"/>
    <w:rsid w:val="00FE1B23"/>
    <w:rsid w:val="00FE4483"/>
    <w:rsid w:val="00FE5E85"/>
    <w:rsid w:val="00FE5F4E"/>
    <w:rsid w:val="00FE62DC"/>
    <w:rsid w:val="00FE7309"/>
    <w:rsid w:val="00FF0D31"/>
    <w:rsid w:val="00FF1B73"/>
    <w:rsid w:val="00FF283F"/>
    <w:rsid w:val="00FF2BE5"/>
    <w:rsid w:val="00FF4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ind w:left="384" w:hanging="384"/>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 w:type="paragraph" w:customStyle="1" w:styleId="nova-legacy-e-listitem">
    <w:name w:val="nova-legacy-e-list__item"/>
    <w:basedOn w:val="Normal"/>
    <w:rsid w:val="00AA4D1B"/>
    <w:pPr>
      <w:spacing w:before="100" w:beforeAutospacing="1" w:after="100" w:afterAutospacing="1"/>
    </w:pPr>
    <w:rPr>
      <w:lang w:val="it-CH" w:eastAsia="it-CH"/>
    </w:rPr>
  </w:style>
  <w:style w:type="paragraph" w:customStyle="1" w:styleId="pf0">
    <w:name w:val="pf0"/>
    <w:basedOn w:val="Normal"/>
    <w:rsid w:val="00FB22AE"/>
    <w:pPr>
      <w:spacing w:before="100" w:beforeAutospacing="1" w:after="100" w:afterAutospacing="1"/>
    </w:pPr>
    <w:rPr>
      <w:lang w:eastAsia="de-CH"/>
    </w:rPr>
  </w:style>
  <w:style w:type="character" w:customStyle="1" w:styleId="cf01">
    <w:name w:val="cf01"/>
    <w:basedOn w:val="DefaultParagraphFont"/>
    <w:rsid w:val="00FB22AE"/>
    <w:rPr>
      <w:rFonts w:ascii="Segoe UI" w:hAnsi="Segoe UI" w:cs="Segoe UI" w:hint="default"/>
      <w:b/>
      <w:bCs/>
      <w:color w:val="8B8B8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37357127">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487622031">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9170791">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644/10-MAMM-A-056.1" TargetMode="External"/><Relationship Id="rId1" Type="http://schemas.openxmlformats.org/officeDocument/2006/relationships/hyperlink" Target="https://link.springer.com/article/10.1007/s00265-016-2137-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ulia.masoero@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16</Pages>
  <Words>30324</Words>
  <Characters>168907</Characters>
  <Application>Microsoft Office Word</Application>
  <DocSecurity>0</DocSecurity>
  <Lines>3071</Lines>
  <Paragraphs>1151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Tettamanti</dc:creator>
  <cp:lastModifiedBy>Giulia Masoero</cp:lastModifiedBy>
  <cp:revision>12</cp:revision>
  <cp:lastPrinted>2023-02-24T16:00:00Z</cp:lastPrinted>
  <dcterms:created xsi:type="dcterms:W3CDTF">2023-04-20T10:57:00Z</dcterms:created>
  <dcterms:modified xsi:type="dcterms:W3CDTF">2023-05-04T14:29:00Z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id="WpJbp6jW"/&gt;&lt;style id="http://www.zotero.org/styles/biology-letters" hasBibliography="1" bibliographyStyleHasBeenSet="1"/&gt;&lt;prefs&gt;&lt;pref name="fieldType" value="Field"/&gt;&lt;/prefs&gt;&lt;/data&gt;</vt:lpwstr>
  </property>
  <property fmtid="{D5CDD505-2E9C-101B-9397-08002B2CF9AE}" pid="3" name="ZOTERO_PREF_2">
    <vt:lpwstr/>
  </property>
</Properties>
</file>