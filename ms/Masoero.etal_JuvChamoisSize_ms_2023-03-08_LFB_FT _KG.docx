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998363" w14:textId="1A5D34F0" w:rsidR="00265CA6" w:rsidRPr="00563380" w:rsidRDefault="00265CA6" w:rsidP="001A451F">
      <w:pPr>
        <w:pStyle w:val="Default"/>
        <w:spacing w:before="120" w:after="120" w:line="360" w:lineRule="auto"/>
        <w:rPr>
          <w:b/>
          <w:bCs/>
        </w:rPr>
      </w:pPr>
      <w:r w:rsidRPr="00563380">
        <w:rPr>
          <w:b/>
          <w:bCs/>
        </w:rPr>
        <w:t>Shrinking Alpine chamois: climate warming has led to a</w:t>
      </w:r>
      <w:r w:rsidR="001F07E4" w:rsidRPr="00563380">
        <w:rPr>
          <w:b/>
          <w:bCs/>
        </w:rPr>
        <w:t xml:space="preserve"> 3</w:t>
      </w:r>
      <w:r w:rsidRPr="00563380">
        <w:rPr>
          <w:b/>
          <w:bCs/>
        </w:rPr>
        <w:t xml:space="preserve">kg decrease in juvenile body mass over </w:t>
      </w:r>
      <w:r w:rsidR="001F07E4" w:rsidRPr="00563380">
        <w:rPr>
          <w:b/>
          <w:bCs/>
        </w:rPr>
        <w:t>27 years</w:t>
      </w:r>
      <w:r w:rsidRPr="00563380">
        <w:rPr>
          <w:b/>
          <w:bCs/>
        </w:rPr>
        <w:t xml:space="preserve"> in Southern Switzerland</w:t>
      </w:r>
    </w:p>
    <w:p w14:paraId="31B1C295" w14:textId="48CF5DD9" w:rsidR="004E3AFB" w:rsidRPr="00563380" w:rsidRDefault="004E3AFB" w:rsidP="001A451F">
      <w:pPr>
        <w:pStyle w:val="Default"/>
        <w:spacing w:before="120" w:after="120" w:line="360" w:lineRule="auto"/>
      </w:pPr>
      <w:r w:rsidRPr="00563380">
        <w:t xml:space="preserve"> </w:t>
      </w:r>
    </w:p>
    <w:p w14:paraId="18167402" w14:textId="08CC0832" w:rsidR="005D1C07" w:rsidRPr="005D6730" w:rsidRDefault="005D1C07" w:rsidP="00BD5F31">
      <w:pPr>
        <w:pStyle w:val="Body"/>
        <w:spacing w:before="120" w:after="120" w:line="360" w:lineRule="auto"/>
        <w:rPr>
          <w:rFonts w:ascii="Times New Roman" w:hAnsi="Times New Roman" w:cs="Times New Roman"/>
          <w:color w:val="000000" w:themeColor="text1"/>
          <w:vertAlign w:val="superscript"/>
          <w:lang w:val="it-CH"/>
          <w:rPrChange w:id="0" w:author="Federico Tettamanti" w:date="2023-03-13T08:42:00Z">
            <w:rPr>
              <w:rFonts w:ascii="Times New Roman" w:hAnsi="Times New Roman" w:cs="Times New Roman"/>
              <w:color w:val="000000" w:themeColor="text1"/>
              <w:vertAlign w:val="superscript"/>
              <w:lang w:val="en-GB"/>
            </w:rPr>
          </w:rPrChange>
        </w:rPr>
      </w:pPr>
      <w:commentRangeStart w:id="1"/>
      <w:commentRangeStart w:id="2"/>
      <w:r w:rsidRPr="005D6730">
        <w:rPr>
          <w:rFonts w:ascii="Times New Roman" w:hAnsi="Times New Roman" w:cs="Times New Roman"/>
          <w:color w:val="000000" w:themeColor="text1"/>
          <w:lang w:val="it-CH"/>
          <w:rPrChange w:id="3" w:author="Federico Tettamanti" w:date="2023-03-13T08:42:00Z">
            <w:rPr>
              <w:rFonts w:ascii="Times New Roman" w:hAnsi="Times New Roman" w:cs="Times New Roman"/>
              <w:color w:val="000000" w:themeColor="text1"/>
              <w:lang w:val="en-GB"/>
            </w:rPr>
          </w:rPrChange>
        </w:rPr>
        <w:t xml:space="preserve">Giulia </w:t>
      </w:r>
      <w:commentRangeEnd w:id="1"/>
      <w:r w:rsidR="00D52C7B">
        <w:rPr>
          <w:rStyle w:val="CommentReference"/>
          <w:rFonts w:ascii="Times New Roman" w:hAnsi="Times New Roman" w:cs="Times New Roman"/>
          <w:color w:val="auto"/>
          <w:lang w:val="en-US" w:eastAsia="en-US"/>
          <w14:textOutline w14:w="0" w14:cap="rnd" w14:cmpd="sng" w14:algn="ctr">
            <w14:noFill/>
            <w14:prstDash w14:val="solid"/>
            <w14:bevel/>
          </w14:textOutline>
        </w:rPr>
        <w:commentReference w:id="1"/>
      </w:r>
      <w:commentRangeEnd w:id="2"/>
      <w:r w:rsidR="005C51CE">
        <w:rPr>
          <w:rStyle w:val="CommentReference"/>
          <w:rFonts w:ascii="Times New Roman" w:hAnsi="Times New Roman" w:cs="Times New Roman"/>
          <w:color w:val="auto"/>
          <w:lang w:val="en-US" w:eastAsia="en-US"/>
          <w14:textOutline w14:w="0" w14:cap="rnd" w14:cmpd="sng" w14:algn="ctr">
            <w14:noFill/>
            <w14:prstDash w14:val="solid"/>
            <w14:bevel/>
          </w14:textOutline>
        </w:rPr>
        <w:commentReference w:id="2"/>
      </w:r>
      <w:r w:rsidRPr="005D6730">
        <w:rPr>
          <w:rFonts w:ascii="Times New Roman" w:hAnsi="Times New Roman" w:cs="Times New Roman"/>
          <w:color w:val="000000" w:themeColor="text1"/>
          <w:lang w:val="it-CH"/>
          <w:rPrChange w:id="4" w:author="Federico Tettamanti" w:date="2023-03-13T08:42:00Z">
            <w:rPr>
              <w:rFonts w:ascii="Times New Roman" w:hAnsi="Times New Roman" w:cs="Times New Roman"/>
              <w:color w:val="000000" w:themeColor="text1"/>
              <w:lang w:val="en-GB"/>
            </w:rPr>
          </w:rPrChange>
        </w:rPr>
        <w:t>Masoero</w:t>
      </w:r>
      <w:r w:rsidRPr="005D6730">
        <w:rPr>
          <w:rFonts w:ascii="Times New Roman" w:hAnsi="Times New Roman" w:cs="Times New Roman"/>
          <w:color w:val="000000" w:themeColor="text1"/>
          <w:vertAlign w:val="superscript"/>
          <w:lang w:val="it-CH"/>
          <w:rPrChange w:id="5" w:author="Federico Tettamanti" w:date="2023-03-13T08:42:00Z">
            <w:rPr>
              <w:rFonts w:ascii="Times New Roman" w:hAnsi="Times New Roman" w:cs="Times New Roman"/>
              <w:color w:val="000000" w:themeColor="text1"/>
              <w:vertAlign w:val="superscript"/>
              <w:lang w:val="en-GB"/>
            </w:rPr>
          </w:rPrChange>
        </w:rPr>
        <w:t>1</w:t>
      </w:r>
      <w:ins w:id="6" w:author="Pierre Bize" w:date="2023-03-08T16:33:00Z">
        <w:r w:rsidR="00462D28" w:rsidRPr="005D6730">
          <w:rPr>
            <w:rFonts w:ascii="Times New Roman" w:hAnsi="Times New Roman" w:cs="Times New Roman"/>
            <w:color w:val="000000" w:themeColor="text1"/>
            <w:vertAlign w:val="superscript"/>
            <w:lang w:val="it-CH"/>
            <w:rPrChange w:id="7" w:author="Federico Tettamanti" w:date="2023-03-13T08:42:00Z">
              <w:rPr>
                <w:rFonts w:ascii="Times New Roman" w:hAnsi="Times New Roman" w:cs="Times New Roman"/>
                <w:color w:val="000000" w:themeColor="text1"/>
                <w:vertAlign w:val="superscript"/>
                <w:lang w:val="en-GB"/>
              </w:rPr>
            </w:rPrChange>
          </w:rPr>
          <w:t>,</w:t>
        </w:r>
      </w:ins>
      <w:ins w:id="8" w:author="Pierre Bize" w:date="2023-03-22T09:58:00Z">
        <w:r w:rsidR="00FB22AE">
          <w:rPr>
            <w:rFonts w:ascii="Times New Roman" w:hAnsi="Times New Roman" w:cs="Times New Roman"/>
            <w:color w:val="000000" w:themeColor="text1"/>
            <w:vertAlign w:val="superscript"/>
            <w:lang w:val="it-CH"/>
          </w:rPr>
          <w:t>6</w:t>
        </w:r>
      </w:ins>
      <w:r w:rsidRPr="005D6730">
        <w:rPr>
          <w:rFonts w:ascii="Times New Roman" w:hAnsi="Times New Roman" w:cs="Times New Roman"/>
          <w:color w:val="000000" w:themeColor="text1"/>
          <w:vertAlign w:val="superscript"/>
          <w:lang w:val="it-CH"/>
          <w:rPrChange w:id="9" w:author="Federico Tettamanti" w:date="2023-03-13T08:42:00Z">
            <w:rPr>
              <w:rFonts w:ascii="Times New Roman" w:hAnsi="Times New Roman" w:cs="Times New Roman"/>
              <w:color w:val="000000" w:themeColor="text1"/>
              <w:vertAlign w:val="superscript"/>
              <w:lang w:val="en-GB"/>
            </w:rPr>
          </w:rPrChange>
        </w:rPr>
        <w:t>*</w:t>
      </w:r>
      <w:r w:rsidRPr="005D6730">
        <w:rPr>
          <w:rFonts w:ascii="Times New Roman" w:hAnsi="Times New Roman" w:cs="Times New Roman"/>
          <w:color w:val="000000" w:themeColor="text1"/>
          <w:lang w:val="it-CH"/>
          <w:rPrChange w:id="10" w:author="Federico Tettamanti" w:date="2023-03-13T08:42:00Z">
            <w:rPr>
              <w:rFonts w:ascii="Times New Roman" w:hAnsi="Times New Roman" w:cs="Times New Roman"/>
              <w:color w:val="000000" w:themeColor="text1"/>
              <w:lang w:val="en-GB"/>
            </w:rPr>
          </w:rPrChange>
        </w:rPr>
        <w:t xml:space="preserve">, </w:t>
      </w:r>
      <w:r w:rsidR="00E54F3C" w:rsidRPr="005D6730">
        <w:rPr>
          <w:rFonts w:ascii="Times New Roman" w:hAnsi="Times New Roman" w:cs="Times New Roman"/>
          <w:lang w:val="it-CH"/>
          <w:rPrChange w:id="11" w:author="Federico Tettamanti" w:date="2023-03-13T08:42:00Z">
            <w:rPr>
              <w:rFonts w:ascii="Times New Roman" w:hAnsi="Times New Roman" w:cs="Times New Roman"/>
              <w:lang w:val="en-GB"/>
            </w:rPr>
          </w:rPrChange>
        </w:rPr>
        <w:t xml:space="preserve">Kristina </w:t>
      </w:r>
      <w:proofErr w:type="spellStart"/>
      <w:r w:rsidR="00E54F3C" w:rsidRPr="005D6730">
        <w:rPr>
          <w:rFonts w:ascii="Times New Roman" w:hAnsi="Times New Roman" w:cs="Times New Roman"/>
          <w:lang w:val="it-CH"/>
          <w:rPrChange w:id="12" w:author="Federico Tettamanti" w:date="2023-03-13T08:42:00Z">
            <w:rPr>
              <w:rFonts w:ascii="Times New Roman" w:hAnsi="Times New Roman" w:cs="Times New Roman"/>
              <w:lang w:val="en-GB"/>
            </w:rPr>
          </w:rPrChange>
        </w:rPr>
        <w:t>Georgieva</w:t>
      </w:r>
      <w:proofErr w:type="spellEnd"/>
      <w:r w:rsidR="00E54F3C" w:rsidRPr="005D6730">
        <w:rPr>
          <w:rFonts w:ascii="Times New Roman" w:hAnsi="Times New Roman" w:cs="Times New Roman"/>
          <w:lang w:val="it-CH"/>
          <w:rPrChange w:id="13" w:author="Federico Tettamanti" w:date="2023-03-13T08:42:00Z">
            <w:rPr>
              <w:rFonts w:ascii="Times New Roman" w:hAnsi="Times New Roman" w:cs="Times New Roman"/>
              <w:lang w:val="en-GB"/>
            </w:rPr>
          </w:rPrChange>
        </w:rPr>
        <w:t xml:space="preserve"> Gencheva</w:t>
      </w:r>
      <w:r w:rsidR="00E54F3C" w:rsidRPr="005D6730">
        <w:rPr>
          <w:rFonts w:ascii="Times New Roman" w:hAnsi="Times New Roman" w:cs="Times New Roman"/>
          <w:color w:val="000000" w:themeColor="text1"/>
          <w:vertAlign w:val="superscript"/>
          <w:lang w:val="it-CH"/>
          <w:rPrChange w:id="14" w:author="Federico Tettamanti" w:date="2023-03-13T08:42:00Z">
            <w:rPr>
              <w:rFonts w:ascii="Times New Roman" w:hAnsi="Times New Roman" w:cs="Times New Roman"/>
              <w:color w:val="000000" w:themeColor="text1"/>
              <w:vertAlign w:val="superscript"/>
              <w:lang w:val="en-GB"/>
            </w:rPr>
          </w:rPrChange>
        </w:rPr>
        <w:t>2</w:t>
      </w:r>
      <w:r w:rsidR="00E54F3C" w:rsidRPr="005D6730">
        <w:rPr>
          <w:rFonts w:ascii="Times New Roman" w:hAnsi="Times New Roman" w:cs="Times New Roman"/>
          <w:color w:val="000000" w:themeColor="text1"/>
          <w:lang w:val="it-CH"/>
          <w:rPrChange w:id="15" w:author="Federico Tettamanti" w:date="2023-03-13T08:42:00Z">
            <w:rPr>
              <w:rFonts w:ascii="Times New Roman" w:hAnsi="Times New Roman" w:cs="Times New Roman"/>
              <w:color w:val="000000" w:themeColor="text1"/>
              <w:lang w:val="en-GB"/>
            </w:rPr>
          </w:rPrChange>
        </w:rPr>
        <w:t xml:space="preserve">, </w:t>
      </w:r>
      <w:r w:rsidR="0098258D" w:rsidRPr="005D6730">
        <w:rPr>
          <w:rFonts w:ascii="Times New Roman" w:hAnsi="Times New Roman" w:cs="Times New Roman"/>
          <w:color w:val="000000" w:themeColor="text1"/>
          <w:lang w:val="it-CH"/>
          <w:rPrChange w:id="16" w:author="Federico Tettamanti" w:date="2023-03-13T08:42:00Z">
            <w:rPr>
              <w:rFonts w:ascii="Times New Roman" w:hAnsi="Times New Roman" w:cs="Times New Roman"/>
              <w:color w:val="000000" w:themeColor="text1"/>
              <w:lang w:val="en-GB"/>
            </w:rPr>
          </w:rPrChange>
        </w:rPr>
        <w:t>Noémie Ioset</w:t>
      </w:r>
      <w:r w:rsidR="003C3D17" w:rsidRPr="005D6730">
        <w:rPr>
          <w:rFonts w:ascii="Times New Roman" w:hAnsi="Times New Roman" w:cs="Times New Roman"/>
          <w:color w:val="000000" w:themeColor="text1"/>
          <w:vertAlign w:val="superscript"/>
          <w:lang w:val="it-CH"/>
          <w:rPrChange w:id="17" w:author="Federico Tettamanti" w:date="2023-03-13T08:42:00Z">
            <w:rPr>
              <w:rFonts w:ascii="Times New Roman" w:hAnsi="Times New Roman" w:cs="Times New Roman"/>
              <w:color w:val="000000" w:themeColor="text1"/>
              <w:vertAlign w:val="superscript"/>
              <w:lang w:val="en-GB"/>
            </w:rPr>
          </w:rPrChange>
        </w:rPr>
        <w:t>3</w:t>
      </w:r>
      <w:r w:rsidR="0098258D" w:rsidRPr="005D6730">
        <w:rPr>
          <w:rFonts w:ascii="Times New Roman" w:hAnsi="Times New Roman" w:cs="Times New Roman"/>
          <w:color w:val="000000" w:themeColor="text1"/>
          <w:lang w:val="it-CH"/>
          <w:rPrChange w:id="18" w:author="Federico Tettamanti" w:date="2023-03-13T08:42:00Z">
            <w:rPr>
              <w:rFonts w:ascii="Times New Roman" w:hAnsi="Times New Roman" w:cs="Times New Roman"/>
              <w:color w:val="000000" w:themeColor="text1"/>
              <w:lang w:val="en-GB"/>
            </w:rPr>
          </w:rPrChange>
        </w:rPr>
        <w:t xml:space="preserve">, </w:t>
      </w:r>
      <w:r w:rsidR="00560A92" w:rsidRPr="005D6730">
        <w:rPr>
          <w:rFonts w:ascii="Times New Roman" w:hAnsi="Times New Roman" w:cs="Times New Roman"/>
          <w:color w:val="000000" w:themeColor="text1"/>
          <w:lang w:val="it-CH"/>
          <w:rPrChange w:id="19" w:author="Federico Tettamanti" w:date="2023-03-13T08:42:00Z">
            <w:rPr>
              <w:rFonts w:ascii="Times New Roman" w:hAnsi="Times New Roman" w:cs="Times New Roman"/>
              <w:color w:val="000000" w:themeColor="text1"/>
              <w:lang w:val="en-GB"/>
            </w:rPr>
          </w:rPrChange>
        </w:rPr>
        <w:t>Louis-Félix Bersier</w:t>
      </w:r>
      <w:r w:rsidR="003C3D17" w:rsidRPr="005D6730">
        <w:rPr>
          <w:rFonts w:ascii="Times New Roman" w:hAnsi="Times New Roman" w:cs="Times New Roman"/>
          <w:color w:val="000000" w:themeColor="text1"/>
          <w:vertAlign w:val="superscript"/>
          <w:lang w:val="it-CH"/>
          <w:rPrChange w:id="20" w:author="Federico Tettamanti" w:date="2023-03-13T08:42:00Z">
            <w:rPr>
              <w:rFonts w:ascii="Times New Roman" w:hAnsi="Times New Roman" w:cs="Times New Roman"/>
              <w:color w:val="000000" w:themeColor="text1"/>
              <w:vertAlign w:val="superscript"/>
              <w:lang w:val="en-GB"/>
            </w:rPr>
          </w:rPrChange>
        </w:rPr>
        <w:t>3</w:t>
      </w:r>
      <w:r w:rsidR="00560A92" w:rsidRPr="005D6730">
        <w:rPr>
          <w:rFonts w:ascii="Times New Roman" w:hAnsi="Times New Roman" w:cs="Times New Roman"/>
          <w:color w:val="000000" w:themeColor="text1"/>
          <w:lang w:val="it-CH"/>
          <w:rPrChange w:id="21" w:author="Federico Tettamanti" w:date="2023-03-13T08:42:00Z">
            <w:rPr>
              <w:rFonts w:ascii="Times New Roman" w:hAnsi="Times New Roman" w:cs="Times New Roman"/>
              <w:color w:val="000000" w:themeColor="text1"/>
              <w:lang w:val="en-GB"/>
            </w:rPr>
          </w:rPrChange>
        </w:rPr>
        <w:t>, Federico Tettamanti</w:t>
      </w:r>
      <w:r w:rsidR="00DD6793" w:rsidRPr="005D6730">
        <w:rPr>
          <w:rFonts w:ascii="Times New Roman" w:hAnsi="Times New Roman" w:cs="Times New Roman"/>
          <w:color w:val="000000" w:themeColor="text1"/>
          <w:vertAlign w:val="superscript"/>
          <w:lang w:val="it-CH"/>
          <w:rPrChange w:id="22" w:author="Federico Tettamanti" w:date="2023-03-13T08:42:00Z">
            <w:rPr>
              <w:rFonts w:ascii="Times New Roman" w:hAnsi="Times New Roman" w:cs="Times New Roman"/>
              <w:color w:val="000000" w:themeColor="text1"/>
              <w:vertAlign w:val="superscript"/>
              <w:lang w:val="en-GB"/>
            </w:rPr>
          </w:rPrChange>
        </w:rPr>
        <w:t>4</w:t>
      </w:r>
      <w:ins w:id="23" w:author="Pierre Bize" w:date="2023-03-22T09:58:00Z">
        <w:r w:rsidR="00FB22AE">
          <w:rPr>
            <w:rFonts w:ascii="Times New Roman" w:hAnsi="Times New Roman" w:cs="Times New Roman"/>
            <w:color w:val="000000" w:themeColor="text1"/>
            <w:vertAlign w:val="superscript"/>
            <w:lang w:val="it-CH"/>
          </w:rPr>
          <w:t>,5</w:t>
        </w:r>
      </w:ins>
      <w:r w:rsidR="00560A92" w:rsidRPr="005D6730">
        <w:rPr>
          <w:rFonts w:ascii="Times New Roman" w:hAnsi="Times New Roman" w:cs="Times New Roman"/>
          <w:color w:val="000000" w:themeColor="text1"/>
          <w:lang w:val="it-CH"/>
          <w:rPrChange w:id="24" w:author="Federico Tettamanti" w:date="2023-03-13T08:42:00Z">
            <w:rPr>
              <w:rFonts w:ascii="Times New Roman" w:hAnsi="Times New Roman" w:cs="Times New Roman"/>
              <w:color w:val="000000" w:themeColor="text1"/>
              <w:lang w:val="en-GB"/>
            </w:rPr>
          </w:rPrChange>
        </w:rPr>
        <w:t xml:space="preserve">, </w:t>
      </w:r>
      <w:r w:rsidRPr="005D6730">
        <w:rPr>
          <w:rFonts w:ascii="Times New Roman" w:hAnsi="Times New Roman" w:cs="Times New Roman"/>
          <w:color w:val="000000" w:themeColor="text1"/>
          <w:lang w:val="it-CH"/>
          <w:rPrChange w:id="25" w:author="Federico Tettamanti" w:date="2023-03-13T08:42:00Z">
            <w:rPr>
              <w:rFonts w:ascii="Times New Roman" w:hAnsi="Times New Roman" w:cs="Times New Roman"/>
              <w:color w:val="000000" w:themeColor="text1"/>
              <w:lang w:val="en-GB"/>
            </w:rPr>
          </w:rPrChange>
        </w:rPr>
        <w:t>Pierre Bize</w:t>
      </w:r>
      <w:ins w:id="26" w:author="Pierre Bize" w:date="2023-03-22T09:57:00Z">
        <w:r w:rsidR="00FB22AE" w:rsidRPr="00FB22AE">
          <w:rPr>
            <w:rFonts w:ascii="Times New Roman" w:hAnsi="Times New Roman" w:cs="Times New Roman"/>
            <w:color w:val="000000" w:themeColor="text1"/>
            <w:vertAlign w:val="superscript"/>
            <w:lang w:val="it-CH"/>
            <w:rPrChange w:id="27" w:author="Pierre Bize" w:date="2023-03-22T09:58:00Z">
              <w:rPr>
                <w:rFonts w:ascii="Times New Roman" w:hAnsi="Times New Roman" w:cs="Times New Roman"/>
                <w:color w:val="000000" w:themeColor="text1"/>
                <w:lang w:val="it-CH"/>
              </w:rPr>
            </w:rPrChange>
          </w:rPr>
          <w:t>2,</w:t>
        </w:r>
      </w:ins>
      <w:ins w:id="28" w:author="Pierre Bize" w:date="2023-03-22T09:58:00Z">
        <w:r w:rsidR="00FB22AE">
          <w:rPr>
            <w:rFonts w:ascii="Times New Roman" w:hAnsi="Times New Roman" w:cs="Times New Roman"/>
            <w:color w:val="000000" w:themeColor="text1"/>
            <w:vertAlign w:val="superscript"/>
            <w:lang w:val="it-CH"/>
          </w:rPr>
          <w:t>6</w:t>
        </w:r>
      </w:ins>
      <w:del w:id="29" w:author="Pierre Bize" w:date="2023-03-22T09:58:00Z">
        <w:r w:rsidR="00DD6793" w:rsidRPr="005D6730" w:rsidDel="00FB22AE">
          <w:rPr>
            <w:rFonts w:ascii="Times New Roman" w:hAnsi="Times New Roman" w:cs="Times New Roman"/>
            <w:color w:val="000000" w:themeColor="text1"/>
            <w:vertAlign w:val="superscript"/>
            <w:lang w:val="it-CH"/>
            <w:rPrChange w:id="30" w:author="Federico Tettamanti" w:date="2023-03-13T08:42:00Z">
              <w:rPr>
                <w:rFonts w:ascii="Times New Roman" w:hAnsi="Times New Roman" w:cs="Times New Roman"/>
                <w:color w:val="000000" w:themeColor="text1"/>
                <w:vertAlign w:val="superscript"/>
                <w:lang w:val="en-GB"/>
              </w:rPr>
            </w:rPrChange>
          </w:rPr>
          <w:delText>5</w:delText>
        </w:r>
      </w:del>
    </w:p>
    <w:p w14:paraId="4701B1D1" w14:textId="6874C5DA" w:rsidR="00E54F3C" w:rsidRPr="00563380" w:rsidRDefault="005D1C07" w:rsidP="00BD5F31">
      <w:pPr>
        <w:pStyle w:val="Body"/>
        <w:spacing w:before="120" w:after="120" w:line="360" w:lineRule="auto"/>
        <w:rPr>
          <w:rFonts w:ascii="Times New Roman" w:hAnsi="Times New Roman" w:cs="Times New Roman"/>
          <w:color w:val="000000" w:themeColor="text1"/>
          <w:lang w:val="en-GB"/>
        </w:rPr>
      </w:pPr>
      <w:r w:rsidRPr="00563380">
        <w:rPr>
          <w:rFonts w:ascii="Times New Roman" w:hAnsi="Times New Roman" w:cs="Times New Roman"/>
          <w:color w:val="000000" w:themeColor="text1"/>
          <w:vertAlign w:val="superscript"/>
          <w:lang w:val="en-GB"/>
        </w:rPr>
        <w:t>1</w:t>
      </w:r>
      <w:r w:rsidRPr="00563380">
        <w:rPr>
          <w:rFonts w:ascii="Times New Roman" w:hAnsi="Times New Roman" w:cs="Times New Roman"/>
          <w:color w:val="000000" w:themeColor="text1"/>
          <w:lang w:val="en-GB"/>
        </w:rPr>
        <w:t xml:space="preserve"> Department of Biology, University of Ottawa, Canada</w:t>
      </w:r>
    </w:p>
    <w:p w14:paraId="17092547" w14:textId="1F0F494B" w:rsidR="00E54F3C" w:rsidRPr="00563380" w:rsidRDefault="005D1C07" w:rsidP="00BD5F31">
      <w:pPr>
        <w:pStyle w:val="Body"/>
        <w:spacing w:before="120" w:after="120" w:line="360" w:lineRule="auto"/>
        <w:rPr>
          <w:rFonts w:ascii="Times New Roman" w:hAnsi="Times New Roman" w:cs="Times New Roman"/>
          <w:color w:val="000000" w:themeColor="text1"/>
          <w:lang w:val="en-GB"/>
        </w:rPr>
      </w:pPr>
      <w:r w:rsidRPr="00563380">
        <w:rPr>
          <w:rFonts w:ascii="Times New Roman" w:hAnsi="Times New Roman" w:cs="Times New Roman"/>
          <w:color w:val="000000" w:themeColor="text1"/>
          <w:vertAlign w:val="superscript"/>
          <w:lang w:val="en-GB"/>
        </w:rPr>
        <w:t>2</w:t>
      </w:r>
      <w:r w:rsidRPr="00563380">
        <w:rPr>
          <w:rFonts w:ascii="Times New Roman" w:hAnsi="Times New Roman" w:cs="Times New Roman"/>
          <w:color w:val="000000" w:themeColor="text1"/>
          <w:lang w:val="en-GB"/>
        </w:rPr>
        <w:t xml:space="preserve"> </w:t>
      </w:r>
      <w:del w:id="31" w:author="Kristina Gencheva" w:date="2023-03-17T11:18:00Z">
        <w:r w:rsidR="00E54F3C" w:rsidRPr="00563380" w:rsidDel="00F418AC">
          <w:rPr>
            <w:rFonts w:ascii="Times New Roman" w:hAnsi="Times New Roman" w:cs="Times New Roman"/>
            <w:color w:val="000000" w:themeColor="text1"/>
            <w:highlight w:val="yellow"/>
            <w:lang w:val="en-GB"/>
          </w:rPr>
          <w:delText>AFFILIATION</w:delText>
        </w:r>
      </w:del>
      <w:ins w:id="32" w:author="Kristina Gencheva" w:date="2023-03-17T11:18:00Z">
        <w:r w:rsidR="00F418AC">
          <w:rPr>
            <w:rFonts w:ascii="Times New Roman" w:hAnsi="Times New Roman" w:cs="Times New Roman"/>
            <w:color w:val="000000" w:themeColor="text1"/>
            <w:lang w:val="en-GB"/>
          </w:rPr>
          <w:t>S</w:t>
        </w:r>
      </w:ins>
      <w:ins w:id="33" w:author="Kristina Gencheva" w:date="2023-03-17T11:19:00Z">
        <w:r w:rsidR="00F418AC">
          <w:rPr>
            <w:rFonts w:ascii="Times New Roman" w:hAnsi="Times New Roman" w:cs="Times New Roman"/>
            <w:color w:val="000000" w:themeColor="text1"/>
            <w:lang w:val="en-GB"/>
          </w:rPr>
          <w:t>chool of Biological Sciences, University of Aberdeen</w:t>
        </w:r>
      </w:ins>
      <w:ins w:id="34" w:author="Kristina Gencheva" w:date="2023-03-17T22:26:00Z">
        <w:r w:rsidR="004B0520">
          <w:rPr>
            <w:rFonts w:ascii="Times New Roman" w:hAnsi="Times New Roman" w:cs="Times New Roman"/>
            <w:color w:val="000000" w:themeColor="text1"/>
            <w:lang w:val="en-GB"/>
          </w:rPr>
          <w:t>, United Kingdom</w:t>
        </w:r>
      </w:ins>
    </w:p>
    <w:p w14:paraId="13B1231D" w14:textId="19FD6EFC" w:rsidR="00265CA6" w:rsidRPr="007A55F6" w:rsidRDefault="00265CA6" w:rsidP="00BD5F31">
      <w:pPr>
        <w:pStyle w:val="Body"/>
        <w:spacing w:before="120" w:after="120" w:line="360" w:lineRule="auto"/>
        <w:rPr>
          <w:rFonts w:ascii="Times New Roman" w:hAnsi="Times New Roman" w:cs="Times New Roman"/>
          <w:color w:val="000000" w:themeColor="text1"/>
          <w:lang w:val="en-GB"/>
        </w:rPr>
      </w:pPr>
      <w:r w:rsidRPr="00563380">
        <w:rPr>
          <w:rFonts w:ascii="Times New Roman" w:hAnsi="Times New Roman" w:cs="Times New Roman"/>
          <w:color w:val="000000" w:themeColor="text1"/>
          <w:vertAlign w:val="superscript"/>
          <w:lang w:val="en-GB"/>
        </w:rPr>
        <w:t>3</w:t>
      </w:r>
      <w:ins w:id="35" w:author="LFBersier" w:date="2023-03-09T08:21:00Z">
        <w:r w:rsidR="007A55F6">
          <w:rPr>
            <w:rFonts w:ascii="Times New Roman" w:hAnsi="Times New Roman" w:cs="Times New Roman"/>
            <w:color w:val="000000" w:themeColor="text1"/>
            <w:vertAlign w:val="superscript"/>
            <w:lang w:val="en-GB"/>
          </w:rPr>
          <w:t xml:space="preserve"> </w:t>
        </w:r>
      </w:ins>
      <w:ins w:id="36" w:author="LFBersier" w:date="2023-03-09T08:22:00Z">
        <w:r w:rsidR="007A55F6">
          <w:rPr>
            <w:rFonts w:ascii="Times New Roman" w:hAnsi="Times New Roman" w:cs="Times New Roman"/>
            <w:color w:val="000000" w:themeColor="text1"/>
            <w:lang w:val="en-GB"/>
          </w:rPr>
          <w:t xml:space="preserve">Department of Biology, University of Fribourg, </w:t>
        </w:r>
      </w:ins>
      <w:ins w:id="37" w:author="LFBersier" w:date="2023-03-09T08:23:00Z">
        <w:r w:rsidR="007A55F6">
          <w:rPr>
            <w:rFonts w:ascii="Times New Roman" w:hAnsi="Times New Roman" w:cs="Times New Roman"/>
            <w:color w:val="000000" w:themeColor="text1"/>
            <w:lang w:val="en-GB"/>
          </w:rPr>
          <w:t xml:space="preserve">Chemin du Musée 10, Fribourg, </w:t>
        </w:r>
      </w:ins>
      <w:ins w:id="38" w:author="LFBersier" w:date="2023-03-09T08:22:00Z">
        <w:r w:rsidR="007A55F6">
          <w:rPr>
            <w:rFonts w:ascii="Times New Roman" w:hAnsi="Times New Roman" w:cs="Times New Roman"/>
            <w:color w:val="000000" w:themeColor="text1"/>
            <w:lang w:val="en-GB"/>
          </w:rPr>
          <w:t>Switzerland</w:t>
        </w:r>
      </w:ins>
    </w:p>
    <w:p w14:paraId="366157DF" w14:textId="51CB53B3" w:rsidR="00265CA6" w:rsidRDefault="00265CA6" w:rsidP="00BD5F31">
      <w:pPr>
        <w:pStyle w:val="Body"/>
        <w:spacing w:before="120" w:after="120" w:line="360" w:lineRule="auto"/>
        <w:rPr>
          <w:ins w:id="39" w:author="Pierre Bize" w:date="2023-03-22T09:58:00Z"/>
          <w:rFonts w:ascii="Times New Roman" w:hAnsi="Times New Roman" w:cs="Times New Roman"/>
          <w:color w:val="000000" w:themeColor="text1"/>
          <w:lang w:val="it-CH"/>
        </w:rPr>
      </w:pPr>
      <w:r w:rsidRPr="005D6730">
        <w:rPr>
          <w:rFonts w:ascii="Times New Roman" w:hAnsi="Times New Roman" w:cs="Times New Roman"/>
          <w:color w:val="000000" w:themeColor="text1"/>
          <w:vertAlign w:val="superscript"/>
          <w:lang w:val="it-CH"/>
          <w:rPrChange w:id="40" w:author="Federico Tettamanti" w:date="2023-03-13T08:42:00Z">
            <w:rPr>
              <w:rFonts w:ascii="Times New Roman" w:hAnsi="Times New Roman" w:cs="Times New Roman"/>
              <w:color w:val="000000" w:themeColor="text1"/>
              <w:vertAlign w:val="superscript"/>
              <w:lang w:val="en-GB"/>
            </w:rPr>
          </w:rPrChange>
        </w:rPr>
        <w:t>4</w:t>
      </w:r>
      <w:ins w:id="41" w:author="Federico Tettamanti" w:date="2023-03-13T08:42:00Z">
        <w:r w:rsidR="005D6730" w:rsidRPr="005D6730">
          <w:rPr>
            <w:rFonts w:ascii="Times New Roman" w:hAnsi="Times New Roman" w:cs="Times New Roman"/>
            <w:color w:val="000000" w:themeColor="text1"/>
            <w:vertAlign w:val="superscript"/>
            <w:lang w:val="it-CH"/>
            <w:rPrChange w:id="42" w:author="Federico Tettamanti" w:date="2023-03-13T08:42:00Z">
              <w:rPr>
                <w:rFonts w:ascii="Times New Roman" w:hAnsi="Times New Roman" w:cs="Times New Roman"/>
                <w:color w:val="000000" w:themeColor="text1"/>
                <w:vertAlign w:val="superscript"/>
                <w:lang w:val="en-GB"/>
              </w:rPr>
            </w:rPrChange>
          </w:rPr>
          <w:t xml:space="preserve"> </w:t>
        </w:r>
        <w:r w:rsidR="005D6730" w:rsidRPr="005D6730">
          <w:rPr>
            <w:rFonts w:ascii="Times New Roman" w:hAnsi="Times New Roman" w:cs="Times New Roman"/>
            <w:color w:val="000000" w:themeColor="text1"/>
            <w:lang w:val="it-CH"/>
            <w:rPrChange w:id="43" w:author="Federico Tettamanti" w:date="2023-03-13T08:42:00Z">
              <w:rPr>
                <w:rFonts w:ascii="Times New Roman" w:hAnsi="Times New Roman" w:cs="Times New Roman"/>
                <w:color w:val="000000" w:themeColor="text1"/>
                <w:lang w:val="en-GB"/>
              </w:rPr>
            </w:rPrChange>
          </w:rPr>
          <w:t>Studio alpino Tettamanti, La C</w:t>
        </w:r>
        <w:r w:rsidR="005D6730">
          <w:rPr>
            <w:rFonts w:ascii="Times New Roman" w:hAnsi="Times New Roman" w:cs="Times New Roman"/>
            <w:color w:val="000000" w:themeColor="text1"/>
            <w:lang w:val="it-CH"/>
          </w:rPr>
          <w:t xml:space="preserve">ampagna d Zora 15, 6678 Lodano, </w:t>
        </w:r>
        <w:proofErr w:type="spellStart"/>
        <w:r w:rsidR="005D6730">
          <w:rPr>
            <w:rFonts w:ascii="Times New Roman" w:hAnsi="Times New Roman" w:cs="Times New Roman"/>
            <w:color w:val="000000" w:themeColor="text1"/>
            <w:lang w:val="it-CH"/>
          </w:rPr>
          <w:t>Switzerland</w:t>
        </w:r>
      </w:ins>
      <w:proofErr w:type="spellEnd"/>
    </w:p>
    <w:p w14:paraId="6E42B6DB" w14:textId="77777777" w:rsidR="00FB22AE" w:rsidRPr="00FB22AE" w:rsidRDefault="00FB22AE" w:rsidP="00FB22AE">
      <w:pPr>
        <w:pStyle w:val="pf0"/>
        <w:rPr>
          <w:ins w:id="44" w:author="Pierre Bize" w:date="2023-03-22T09:58:00Z"/>
          <w:rFonts w:eastAsia="Arial Unicode MS"/>
          <w:color w:val="000000" w:themeColor="text1"/>
          <w:u w:color="000000"/>
          <w:bdr w:val="nil"/>
          <w:lang w:val="it-CH" w:eastAsia="en-GB"/>
          <w14:textOutline w14:w="0" w14:cap="flat" w14:cmpd="sng" w14:algn="ctr">
            <w14:noFill/>
            <w14:prstDash w14:val="solid"/>
            <w14:bevel/>
          </w14:textOutline>
          <w:rPrChange w:id="45" w:author="Pierre Bize" w:date="2023-03-22T09:58:00Z">
            <w:rPr>
              <w:ins w:id="46" w:author="Pierre Bize" w:date="2023-03-22T09:58:00Z"/>
              <w:rFonts w:ascii="Arial" w:hAnsi="Arial" w:cs="Arial"/>
              <w:sz w:val="20"/>
              <w:szCs w:val="20"/>
            </w:rPr>
          </w:rPrChange>
        </w:rPr>
      </w:pPr>
      <w:ins w:id="47" w:author="Pierre Bize" w:date="2023-03-22T09:58:00Z">
        <w:r w:rsidRPr="00694F50">
          <w:rPr>
            <w:rFonts w:eastAsia="Arial Unicode MS"/>
            <w:color w:val="000000" w:themeColor="text1"/>
            <w:u w:color="000000"/>
            <w:bdr w:val="nil"/>
            <w:vertAlign w:val="superscript"/>
            <w:lang w:val="it-CH" w:eastAsia="en-GB"/>
            <w14:textOutline w14:w="0" w14:cap="flat" w14:cmpd="sng" w14:algn="ctr">
              <w14:noFill/>
              <w14:prstDash w14:val="solid"/>
              <w14:bevel/>
            </w14:textOutline>
            <w:rPrChange w:id="48" w:author="Pierre Bize" w:date="2023-03-22T09:58:00Z">
              <w:rPr>
                <w:color w:val="000000" w:themeColor="text1"/>
                <w:lang w:val="it-CH"/>
              </w:rPr>
            </w:rPrChange>
          </w:rPr>
          <w:t>5</w:t>
        </w:r>
        <w:r w:rsidRPr="00FB22AE">
          <w:rPr>
            <w:rFonts w:eastAsia="Arial Unicode MS"/>
            <w:color w:val="000000" w:themeColor="text1"/>
            <w:u w:color="000000"/>
            <w:bdr w:val="nil"/>
            <w:lang w:val="it-CH" w:eastAsia="en-GB"/>
            <w14:textOutline w14:w="0" w14:cap="flat" w14:cmpd="sng" w14:algn="ctr">
              <w14:noFill/>
              <w14:prstDash w14:val="solid"/>
              <w14:bevel/>
            </w14:textOutline>
            <w:rPrChange w:id="49" w:author="Pierre Bize" w:date="2023-03-22T09:58:00Z">
              <w:rPr>
                <w:color w:val="000000" w:themeColor="text1"/>
                <w:lang w:val="it-CH"/>
              </w:rPr>
            </w:rPrChange>
          </w:rPr>
          <w:t xml:space="preserve"> </w:t>
        </w:r>
        <w:proofErr w:type="spellStart"/>
        <w:r w:rsidRPr="00FB22AE">
          <w:rPr>
            <w:rFonts w:eastAsia="Arial Unicode MS"/>
            <w:color w:val="000000" w:themeColor="text1"/>
            <w:u w:color="000000"/>
            <w:bdr w:val="nil"/>
            <w:lang w:val="it-CH" w:eastAsia="en-GB"/>
            <w14:textOutline w14:w="0" w14:cap="flat" w14:cmpd="sng" w14:algn="ctr">
              <w14:noFill/>
              <w14:prstDash w14:val="solid"/>
              <w14:bevel/>
            </w14:textOutline>
            <w:rPrChange w:id="50" w:author="Pierre Bize" w:date="2023-03-22T09:58:00Z">
              <w:rPr>
                <w:rStyle w:val="cf01"/>
              </w:rPr>
            </w:rPrChange>
          </w:rPr>
          <w:t>Ufficio</w:t>
        </w:r>
        <w:proofErr w:type="spellEnd"/>
        <w:r w:rsidRPr="00FB22AE">
          <w:rPr>
            <w:rFonts w:eastAsia="Arial Unicode MS"/>
            <w:color w:val="000000" w:themeColor="text1"/>
            <w:u w:color="000000"/>
            <w:bdr w:val="nil"/>
            <w:lang w:val="it-CH" w:eastAsia="en-GB"/>
            <w14:textOutline w14:w="0" w14:cap="flat" w14:cmpd="sng" w14:algn="ctr">
              <w14:noFill/>
              <w14:prstDash w14:val="solid"/>
              <w14:bevel/>
            </w14:textOutline>
            <w:rPrChange w:id="51" w:author="Pierre Bize" w:date="2023-03-22T09:58:00Z">
              <w:rPr>
                <w:rStyle w:val="cf01"/>
              </w:rPr>
            </w:rPrChange>
          </w:rPr>
          <w:t xml:space="preserve"> della Caccia e della </w:t>
        </w:r>
        <w:proofErr w:type="spellStart"/>
        <w:r w:rsidRPr="00FB22AE">
          <w:rPr>
            <w:rFonts w:eastAsia="Arial Unicode MS"/>
            <w:color w:val="000000" w:themeColor="text1"/>
            <w:u w:color="000000"/>
            <w:bdr w:val="nil"/>
            <w:lang w:val="it-CH" w:eastAsia="en-GB"/>
            <w14:textOutline w14:w="0" w14:cap="flat" w14:cmpd="sng" w14:algn="ctr">
              <w14:noFill/>
              <w14:prstDash w14:val="solid"/>
              <w14:bevel/>
            </w14:textOutline>
            <w:rPrChange w:id="52" w:author="Pierre Bize" w:date="2023-03-22T09:58:00Z">
              <w:rPr>
                <w:rStyle w:val="cf01"/>
              </w:rPr>
            </w:rPrChange>
          </w:rPr>
          <w:t>Pesca</w:t>
        </w:r>
        <w:proofErr w:type="spellEnd"/>
        <w:r w:rsidRPr="00FB22AE">
          <w:rPr>
            <w:rFonts w:eastAsia="Arial Unicode MS"/>
            <w:color w:val="000000" w:themeColor="text1"/>
            <w:u w:color="000000"/>
            <w:bdr w:val="nil"/>
            <w:lang w:val="it-CH" w:eastAsia="en-GB"/>
            <w14:textOutline w14:w="0" w14:cap="flat" w14:cmpd="sng" w14:algn="ctr">
              <w14:noFill/>
              <w14:prstDash w14:val="solid"/>
              <w14:bevel/>
            </w14:textOutline>
            <w:rPrChange w:id="53" w:author="Pierre Bize" w:date="2023-03-22T09:58:00Z">
              <w:rPr>
                <w:rStyle w:val="cf01"/>
              </w:rPr>
            </w:rPrChange>
          </w:rPr>
          <w:t xml:space="preserve"> del Cantone Ticino, Bellinzona, </w:t>
        </w:r>
        <w:proofErr w:type="spellStart"/>
        <w:r w:rsidRPr="00FB22AE">
          <w:rPr>
            <w:rFonts w:eastAsia="Arial Unicode MS"/>
            <w:color w:val="000000" w:themeColor="text1"/>
            <w:u w:color="000000"/>
            <w:bdr w:val="nil"/>
            <w:lang w:val="it-CH" w:eastAsia="en-GB"/>
            <w14:textOutline w14:w="0" w14:cap="flat" w14:cmpd="sng" w14:algn="ctr">
              <w14:noFill/>
              <w14:prstDash w14:val="solid"/>
              <w14:bevel/>
            </w14:textOutline>
            <w:rPrChange w:id="54" w:author="Pierre Bize" w:date="2023-03-22T09:58:00Z">
              <w:rPr>
                <w:rStyle w:val="cf01"/>
              </w:rPr>
            </w:rPrChange>
          </w:rPr>
          <w:t>Switzerland</w:t>
        </w:r>
        <w:proofErr w:type="spellEnd"/>
      </w:ins>
    </w:p>
    <w:p w14:paraId="012E4BC8" w14:textId="3F3A8ABD" w:rsidR="00FB22AE" w:rsidRPr="005D6730" w:rsidDel="00694F50" w:rsidRDefault="00FB22AE" w:rsidP="00BD5F31">
      <w:pPr>
        <w:pStyle w:val="Body"/>
        <w:spacing w:before="120" w:after="120" w:line="360" w:lineRule="auto"/>
        <w:rPr>
          <w:del w:id="55" w:author="Pierre Bize" w:date="2023-03-22T09:58:00Z"/>
          <w:rFonts w:ascii="Times New Roman" w:hAnsi="Times New Roman" w:cs="Times New Roman"/>
          <w:color w:val="000000" w:themeColor="text1"/>
          <w:lang w:val="it-CH"/>
          <w:rPrChange w:id="56" w:author="Federico Tettamanti" w:date="2023-03-13T08:42:00Z">
            <w:rPr>
              <w:del w:id="57" w:author="Pierre Bize" w:date="2023-03-22T09:58:00Z"/>
              <w:rFonts w:ascii="Times New Roman" w:hAnsi="Times New Roman" w:cs="Times New Roman"/>
              <w:color w:val="000000" w:themeColor="text1"/>
              <w:vertAlign w:val="superscript"/>
              <w:lang w:val="en-GB"/>
            </w:rPr>
          </w:rPrChange>
        </w:rPr>
      </w:pPr>
    </w:p>
    <w:p w14:paraId="10B49E88" w14:textId="36E9BF57" w:rsidR="001F7321" w:rsidRPr="00563380" w:rsidRDefault="00694F50" w:rsidP="00BD5F31">
      <w:pPr>
        <w:pStyle w:val="Body"/>
        <w:spacing w:before="120" w:after="120" w:line="360" w:lineRule="auto"/>
        <w:rPr>
          <w:rFonts w:ascii="Times New Roman" w:hAnsi="Times New Roman" w:cs="Times New Roman"/>
          <w:color w:val="000000" w:themeColor="text1"/>
          <w:lang w:val="en-GB"/>
        </w:rPr>
      </w:pPr>
      <w:ins w:id="58" w:author="Pierre Bize" w:date="2023-03-22T09:58:00Z">
        <w:r>
          <w:rPr>
            <w:rFonts w:ascii="Times New Roman" w:hAnsi="Times New Roman" w:cs="Times New Roman"/>
            <w:color w:val="000000" w:themeColor="text1"/>
            <w:vertAlign w:val="superscript"/>
            <w:lang w:val="en-GB"/>
          </w:rPr>
          <w:t>6</w:t>
        </w:r>
      </w:ins>
      <w:del w:id="59" w:author="Pierre Bize" w:date="2023-03-22T09:58:00Z">
        <w:r w:rsidR="00265CA6" w:rsidRPr="00563380" w:rsidDel="00694F50">
          <w:rPr>
            <w:rFonts w:ascii="Times New Roman" w:hAnsi="Times New Roman" w:cs="Times New Roman"/>
            <w:color w:val="000000" w:themeColor="text1"/>
            <w:vertAlign w:val="superscript"/>
            <w:lang w:val="en-GB"/>
          </w:rPr>
          <w:delText>5</w:delText>
        </w:r>
      </w:del>
      <w:r w:rsidR="00E54F3C" w:rsidRPr="00563380">
        <w:rPr>
          <w:rFonts w:ascii="Times New Roman" w:hAnsi="Times New Roman" w:cs="Times New Roman"/>
          <w:color w:val="000000" w:themeColor="text1"/>
          <w:vertAlign w:val="superscript"/>
          <w:lang w:val="en-GB"/>
        </w:rPr>
        <w:t xml:space="preserve"> </w:t>
      </w:r>
      <w:r w:rsidR="001F7321" w:rsidRPr="00563380">
        <w:rPr>
          <w:rFonts w:ascii="Times New Roman" w:hAnsi="Times New Roman" w:cs="Times New Roman"/>
          <w:color w:val="000000" w:themeColor="text1"/>
          <w:lang w:val="en-GB"/>
        </w:rPr>
        <w:t>Swiss Ornithological Institute, Seerose 1, 6204 Sempach, Switzerland</w:t>
      </w:r>
    </w:p>
    <w:p w14:paraId="65BD373A" w14:textId="50B2071E" w:rsidR="005D1C07" w:rsidRPr="00563380" w:rsidRDefault="005D1C07" w:rsidP="00BD5F31">
      <w:pPr>
        <w:pStyle w:val="Body"/>
        <w:spacing w:before="120" w:after="120" w:line="360" w:lineRule="auto"/>
        <w:rPr>
          <w:rFonts w:ascii="Times New Roman" w:hAnsi="Times New Roman" w:cs="Times New Roman"/>
          <w:color w:val="000000" w:themeColor="text1"/>
          <w:lang w:val="en-GB"/>
        </w:rPr>
      </w:pPr>
      <w:r w:rsidRPr="00563380">
        <w:rPr>
          <w:rFonts w:ascii="Times New Roman" w:hAnsi="Times New Roman" w:cs="Times New Roman"/>
          <w:color w:val="000000" w:themeColor="text1"/>
          <w:lang w:val="en-GB"/>
        </w:rPr>
        <w:t xml:space="preserve">* Corresponding author: </w:t>
      </w:r>
      <w:r w:rsidR="007965FC">
        <w:fldChar w:fldCharType="begin"/>
      </w:r>
      <w:r w:rsidR="007965FC" w:rsidRPr="00A23BFE">
        <w:rPr>
          <w:lang w:val="en-GB"/>
          <w:rPrChange w:id="60" w:author="Pierre Bize" w:date="2023-03-08T23:49:00Z">
            <w:rPr/>
          </w:rPrChange>
        </w:rPr>
        <w:instrText>HYPERLINK "mailto:giulia.masoero@gmail.com"</w:instrText>
      </w:r>
      <w:r w:rsidR="007965FC">
        <w:fldChar w:fldCharType="separate"/>
      </w:r>
      <w:r w:rsidR="001F7321" w:rsidRPr="00563380">
        <w:rPr>
          <w:rStyle w:val="Hyperlink"/>
          <w:rFonts w:ascii="Times New Roman" w:hAnsi="Times New Roman" w:cs="Times New Roman"/>
          <w:lang w:val="en-GB"/>
        </w:rPr>
        <w:t>giulia.masoero@gmail.com</w:t>
      </w:r>
      <w:r w:rsidR="007965FC">
        <w:rPr>
          <w:rStyle w:val="Hyperlink"/>
          <w:rFonts w:ascii="Times New Roman" w:hAnsi="Times New Roman" w:cs="Times New Roman"/>
          <w:lang w:val="en-GB"/>
        </w:rPr>
        <w:fldChar w:fldCharType="end"/>
      </w:r>
    </w:p>
    <w:p w14:paraId="4567B2BA" w14:textId="4D5CA791" w:rsidR="00294694" w:rsidRPr="00563380" w:rsidRDefault="00294694" w:rsidP="001A451F">
      <w:pPr>
        <w:pStyle w:val="Default"/>
        <w:spacing w:before="120" w:after="120" w:line="360" w:lineRule="auto"/>
        <w:ind w:firstLine="426"/>
      </w:pPr>
    </w:p>
    <w:p w14:paraId="6BDCA12B" w14:textId="171F464B" w:rsidR="005D1C07" w:rsidRPr="00563380" w:rsidRDefault="005D1C07" w:rsidP="00BD5F31">
      <w:pPr>
        <w:pStyle w:val="Body"/>
        <w:spacing w:before="120" w:after="120" w:line="360" w:lineRule="auto"/>
        <w:rPr>
          <w:rFonts w:ascii="Times New Roman" w:hAnsi="Times New Roman" w:cs="Times New Roman"/>
          <w:b/>
          <w:bCs/>
          <w:color w:val="000000" w:themeColor="text1"/>
          <w:lang w:val="en-GB"/>
        </w:rPr>
      </w:pPr>
      <w:commentRangeStart w:id="61"/>
      <w:r w:rsidRPr="00563380">
        <w:rPr>
          <w:rFonts w:ascii="Times New Roman" w:hAnsi="Times New Roman" w:cs="Times New Roman"/>
          <w:b/>
          <w:bCs/>
          <w:color w:val="000000" w:themeColor="text1"/>
          <w:lang w:val="en-GB"/>
        </w:rPr>
        <w:t>ORCID</w:t>
      </w:r>
      <w:r w:rsidR="008E0486" w:rsidRPr="00563380">
        <w:rPr>
          <w:rFonts w:ascii="Times New Roman" w:hAnsi="Times New Roman" w:cs="Times New Roman"/>
          <w:b/>
          <w:bCs/>
          <w:color w:val="000000" w:themeColor="text1"/>
          <w:lang w:val="en-GB"/>
        </w:rPr>
        <w:t xml:space="preserve"> </w:t>
      </w:r>
      <w:commentRangeEnd w:id="61"/>
      <w:r w:rsidR="009046BF">
        <w:rPr>
          <w:rStyle w:val="CommentReference"/>
          <w:rFonts w:ascii="Times New Roman" w:hAnsi="Times New Roman" w:cs="Times New Roman"/>
          <w:color w:val="auto"/>
          <w:lang w:val="en-US" w:eastAsia="en-US"/>
          <w14:textOutline w14:w="0" w14:cap="rnd" w14:cmpd="sng" w14:algn="ctr">
            <w14:noFill/>
            <w14:prstDash w14:val="solid"/>
            <w14:bevel/>
          </w14:textOutline>
        </w:rPr>
        <w:commentReference w:id="61"/>
      </w:r>
      <w:r w:rsidR="008E0486" w:rsidRPr="00563380">
        <w:rPr>
          <w:rFonts w:ascii="Times New Roman" w:hAnsi="Times New Roman" w:cs="Times New Roman"/>
          <w:b/>
          <w:bCs/>
          <w:color w:val="000000" w:themeColor="text1"/>
          <w:lang w:val="en-GB"/>
        </w:rPr>
        <w:t>(</w:t>
      </w:r>
      <w:r w:rsidR="008E0486" w:rsidRPr="00563380">
        <w:rPr>
          <w:rFonts w:ascii="Times New Roman" w:hAnsi="Times New Roman" w:cs="Times New Roman"/>
          <w:b/>
          <w:bCs/>
          <w:color w:val="000000" w:themeColor="text1"/>
          <w:highlight w:val="yellow"/>
          <w:lang w:val="en-GB"/>
        </w:rPr>
        <w:t>please add your ORCID if you have one. Thanks</w:t>
      </w:r>
      <w:r w:rsidR="008E0486" w:rsidRPr="00563380">
        <w:rPr>
          <w:rFonts w:ascii="Times New Roman" w:hAnsi="Times New Roman" w:cs="Times New Roman"/>
          <w:b/>
          <w:bCs/>
          <w:color w:val="000000" w:themeColor="text1"/>
          <w:lang w:val="en-GB"/>
        </w:rPr>
        <w:t>)</w:t>
      </w:r>
    </w:p>
    <w:p w14:paraId="0A1FCC5C" w14:textId="77777777" w:rsidR="005D1C07" w:rsidRPr="00563380" w:rsidRDefault="005D1C07" w:rsidP="00BD5F31">
      <w:pPr>
        <w:pStyle w:val="Body"/>
        <w:spacing w:before="120" w:after="120" w:line="360" w:lineRule="auto"/>
        <w:rPr>
          <w:rFonts w:ascii="Times New Roman" w:hAnsi="Times New Roman" w:cs="Times New Roman"/>
          <w:color w:val="000000" w:themeColor="text1"/>
          <w:lang w:val="en-GB"/>
        </w:rPr>
      </w:pPr>
      <w:r w:rsidRPr="00563380">
        <w:rPr>
          <w:rFonts w:ascii="Times New Roman" w:hAnsi="Times New Roman" w:cs="Times New Roman"/>
          <w:color w:val="000000" w:themeColor="text1"/>
          <w:lang w:val="en-GB"/>
        </w:rPr>
        <w:t>GM: 0000-0003-4429-7726</w:t>
      </w:r>
    </w:p>
    <w:p w14:paraId="042271B6" w14:textId="0D0C990C" w:rsidR="005D1C07" w:rsidRPr="00563380" w:rsidRDefault="005D1C07" w:rsidP="00BD5F31">
      <w:pPr>
        <w:pStyle w:val="Body"/>
        <w:spacing w:before="120" w:after="120" w:line="360" w:lineRule="auto"/>
        <w:rPr>
          <w:rFonts w:ascii="Times New Roman" w:hAnsi="Times New Roman" w:cs="Times New Roman"/>
          <w:color w:val="000000" w:themeColor="text1"/>
          <w:lang w:val="en-GB"/>
        </w:rPr>
      </w:pPr>
      <w:r w:rsidRPr="00563380">
        <w:rPr>
          <w:rFonts w:ascii="Times New Roman" w:hAnsi="Times New Roman" w:cs="Times New Roman"/>
          <w:color w:val="000000" w:themeColor="text1"/>
          <w:lang w:val="en-GB"/>
        </w:rPr>
        <w:t>PB: 0000-0002-6759-4371</w:t>
      </w:r>
    </w:p>
    <w:p w14:paraId="3758106A" w14:textId="7153DAD6" w:rsidR="003D28B6" w:rsidRPr="00563380" w:rsidRDefault="007A55F6" w:rsidP="00BD5F31">
      <w:pPr>
        <w:pStyle w:val="Body"/>
        <w:spacing w:before="120" w:after="120" w:line="360" w:lineRule="auto"/>
        <w:rPr>
          <w:rFonts w:ascii="Times New Roman" w:hAnsi="Times New Roman" w:cs="Times New Roman"/>
          <w:color w:val="000000" w:themeColor="text1"/>
          <w:lang w:val="en-GB"/>
        </w:rPr>
      </w:pPr>
      <w:ins w:id="62" w:author="LFBersier" w:date="2023-03-09T08:23:00Z">
        <w:r>
          <w:rPr>
            <w:rFonts w:ascii="Times New Roman" w:hAnsi="Times New Roman" w:cs="Times New Roman"/>
            <w:color w:val="000000" w:themeColor="text1"/>
            <w:lang w:val="en-GB"/>
          </w:rPr>
          <w:t xml:space="preserve">LFB: </w:t>
        </w:r>
      </w:ins>
      <w:ins w:id="63" w:author="LFBersier" w:date="2023-03-09T08:24:00Z">
        <w:r w:rsidRPr="007A55F6">
          <w:rPr>
            <w:rFonts w:ascii="Times New Roman" w:hAnsi="Times New Roman" w:cs="Times New Roman"/>
            <w:color w:val="000000" w:themeColor="text1"/>
            <w:lang w:val="en-GB"/>
          </w:rPr>
          <w:t>0000-0001-9552-8032</w:t>
        </w:r>
      </w:ins>
    </w:p>
    <w:p w14:paraId="7695522B" w14:textId="1D9C30DC" w:rsidR="005D1C07" w:rsidRPr="00563380" w:rsidRDefault="005D1C07">
      <w:pPr>
        <w:pStyle w:val="Default"/>
        <w:spacing w:before="120" w:after="120" w:line="360" w:lineRule="auto"/>
        <w:ind w:firstLine="426"/>
      </w:pPr>
    </w:p>
    <w:p w14:paraId="15AEC6F4" w14:textId="062B2A56" w:rsidR="00942763" w:rsidRPr="00563380" w:rsidDel="00D1250A" w:rsidRDefault="00693283" w:rsidP="00942763">
      <w:pPr>
        <w:pStyle w:val="Default"/>
        <w:spacing w:before="120" w:after="120" w:line="360" w:lineRule="auto"/>
        <w:rPr>
          <w:del w:id="64" w:author="Pierre Bize" w:date="2023-03-22T10:02:00Z"/>
          <w:color w:val="auto"/>
        </w:rPr>
      </w:pPr>
      <w:r w:rsidRPr="00563380">
        <w:rPr>
          <w:b/>
          <w:bCs/>
          <w:color w:val="auto"/>
        </w:rPr>
        <w:t>Keywords</w:t>
      </w:r>
      <w:r w:rsidR="00942763" w:rsidRPr="00563380">
        <w:rPr>
          <w:color w:val="auto"/>
        </w:rPr>
        <w:t xml:space="preserve">: climate change, </w:t>
      </w:r>
      <w:r w:rsidR="00942763" w:rsidRPr="00563380">
        <w:rPr>
          <w:i/>
          <w:iCs/>
          <w:color w:val="auto"/>
        </w:rPr>
        <w:t>climwin</w:t>
      </w:r>
      <w:r w:rsidR="00942763" w:rsidRPr="00563380">
        <w:rPr>
          <w:color w:val="auto"/>
        </w:rPr>
        <w:t xml:space="preserve">, gestation, juveniles, lactation, large ungulates, life stages, Switzerland, Ticino canton </w:t>
      </w:r>
    </w:p>
    <w:p w14:paraId="0C0B1C13" w14:textId="02EBBD6C" w:rsidR="00075185" w:rsidRPr="00563380" w:rsidRDefault="00075185" w:rsidP="00D1250A">
      <w:pPr>
        <w:pStyle w:val="Default"/>
        <w:spacing w:before="120" w:after="120" w:line="360" w:lineRule="auto"/>
        <w:pPrChange w:id="65" w:author="Pierre Bize" w:date="2023-03-22T10:02:00Z">
          <w:pPr>
            <w:pStyle w:val="Default"/>
            <w:spacing w:before="120" w:after="120" w:line="360" w:lineRule="auto"/>
            <w:ind w:firstLine="426"/>
          </w:pPr>
        </w:pPrChange>
      </w:pPr>
    </w:p>
    <w:p w14:paraId="1BC92D0F" w14:textId="77777777" w:rsidR="00FA5139" w:rsidRDefault="00FA5139">
      <w:pPr>
        <w:pBdr>
          <w:top w:val="nil"/>
          <w:left w:val="nil"/>
          <w:bottom w:val="nil"/>
          <w:right w:val="nil"/>
          <w:between w:val="nil"/>
          <w:bar w:val="nil"/>
        </w:pBdr>
        <w:rPr>
          <w:rFonts w:eastAsia="Arial Unicode MS"/>
          <w:b/>
          <w:bCs/>
          <w:color w:val="000000"/>
          <w:bdr w:val="nil"/>
          <w:lang w:val="en-GB"/>
        </w:rPr>
      </w:pPr>
      <w:r w:rsidRPr="001B2332">
        <w:rPr>
          <w:b/>
          <w:bCs/>
          <w:lang w:val="en-GB"/>
        </w:rPr>
        <w:br w:type="page"/>
      </w:r>
    </w:p>
    <w:p w14:paraId="08E9F9BA" w14:textId="42F067C1" w:rsidR="00075185" w:rsidRPr="00563380" w:rsidRDefault="00075185" w:rsidP="00942763">
      <w:pPr>
        <w:pStyle w:val="Default"/>
        <w:spacing w:before="120" w:after="120" w:line="360" w:lineRule="auto"/>
      </w:pPr>
      <w:r w:rsidRPr="00563380">
        <w:rPr>
          <w:b/>
          <w:bCs/>
        </w:rPr>
        <w:lastRenderedPageBreak/>
        <w:t>Journal</w:t>
      </w:r>
      <w:r w:rsidRPr="00563380">
        <w:t>:</w:t>
      </w:r>
      <w:r w:rsidR="00942763" w:rsidRPr="00563380">
        <w:t xml:space="preserve"> </w:t>
      </w:r>
      <w:r w:rsidRPr="00563380">
        <w:t>Biology letters</w:t>
      </w:r>
    </w:p>
    <w:p w14:paraId="617F4835" w14:textId="77777777" w:rsidR="00075185" w:rsidRPr="00563380" w:rsidRDefault="00075185" w:rsidP="00075185">
      <w:pPr>
        <w:pStyle w:val="NormalWeb"/>
        <w:shd w:val="clear" w:color="auto" w:fill="FFFFFF"/>
        <w:rPr>
          <w:color w:val="333132"/>
          <w:lang w:val="en-GB"/>
        </w:rPr>
      </w:pPr>
      <w:r w:rsidRPr="00563380">
        <w:rPr>
          <w:color w:val="333132"/>
          <w:lang w:val="en-GB"/>
        </w:rPr>
        <w:t>A research article is the presentation of the author’s own work, including methods and results. Articles published in </w:t>
      </w:r>
      <w:r w:rsidRPr="00563380">
        <w:rPr>
          <w:rStyle w:val="Emphasis"/>
          <w:color w:val="333132"/>
          <w:lang w:val="en-GB"/>
        </w:rPr>
        <w:t>Biology Letters</w:t>
      </w:r>
      <w:r w:rsidRPr="00563380">
        <w:rPr>
          <w:color w:val="333132"/>
          <w:lang w:val="en-GB"/>
        </w:rPr>
        <w:t> should be suitable for a broad audience. Therefore, authors should briefly explain the broad impact of their work in their accompanying cover letter and in the introduction of the manuscript itself.</w:t>
      </w:r>
    </w:p>
    <w:p w14:paraId="6B020FB7" w14:textId="77777777" w:rsidR="00075185" w:rsidRPr="00563380" w:rsidRDefault="00075185" w:rsidP="00075185">
      <w:pPr>
        <w:pStyle w:val="NormalWeb"/>
        <w:shd w:val="clear" w:color="auto" w:fill="FFFFFF"/>
        <w:rPr>
          <w:color w:val="333132"/>
          <w:lang w:val="en-GB"/>
        </w:rPr>
      </w:pPr>
      <w:r w:rsidRPr="00563380">
        <w:rPr>
          <w:color w:val="333132"/>
          <w:lang w:val="en-GB"/>
        </w:rPr>
        <w:t>The word limit for research articles is 2500 words.</w:t>
      </w:r>
    </w:p>
    <w:p w14:paraId="6F0EBA2C" w14:textId="651F2B50" w:rsidR="00523B06" w:rsidRPr="00563380" w:rsidRDefault="00523B06" w:rsidP="00523B06">
      <w:pPr>
        <w:rPr>
          <w:color w:val="333132"/>
          <w:u w:val="single"/>
          <w:shd w:val="clear" w:color="auto" w:fill="FFFFFF"/>
          <w:lang w:val="en-GB"/>
        </w:rPr>
      </w:pPr>
      <w:r w:rsidRPr="00563380">
        <w:rPr>
          <w:color w:val="333132"/>
          <w:shd w:val="clear" w:color="auto" w:fill="FFFFFF"/>
          <w:lang w:val="en-GB"/>
        </w:rPr>
        <w:t xml:space="preserve">Word counts refer to the body text of the paper. References, the title, author lists, text within tables and end sections (i.e. data accessibility, ethics statement, author contributions and competing interests sections) are not included in total word counts. </w:t>
      </w:r>
      <w:r w:rsidRPr="00563380">
        <w:rPr>
          <w:color w:val="333132"/>
          <w:u w:val="single"/>
          <w:shd w:val="clear" w:color="auto" w:fill="FFFFFF"/>
          <w:lang w:val="en-GB"/>
        </w:rPr>
        <w:t>Please note that figure/table legends, acknowledgements and funding statements </w:t>
      </w:r>
      <w:r w:rsidRPr="00563380">
        <w:rPr>
          <w:rStyle w:val="Strong"/>
          <w:color w:val="333132"/>
          <w:u w:val="single"/>
          <w:shd w:val="clear" w:color="auto" w:fill="FFFFFF"/>
          <w:lang w:val="en-GB"/>
        </w:rPr>
        <w:t>are</w:t>
      </w:r>
      <w:r w:rsidRPr="00563380">
        <w:rPr>
          <w:color w:val="333132"/>
          <w:u w:val="single"/>
          <w:shd w:val="clear" w:color="auto" w:fill="FFFFFF"/>
          <w:lang w:val="en-GB"/>
        </w:rPr>
        <w:t> included in the word count.</w:t>
      </w:r>
    </w:p>
    <w:p w14:paraId="77CD7F90" w14:textId="77777777" w:rsidR="00942763" w:rsidRPr="00563380" w:rsidRDefault="00942763" w:rsidP="00523B06">
      <w:pPr>
        <w:rPr>
          <w:u w:val="single"/>
          <w:lang w:val="en-GB"/>
        </w:rPr>
      </w:pPr>
    </w:p>
    <w:p w14:paraId="2CA4DFDE" w14:textId="77777777" w:rsidR="00DE4CF8" w:rsidRPr="00563380" w:rsidRDefault="00DE4CF8" w:rsidP="00DE4CF8">
      <w:pPr>
        <w:pStyle w:val="Default"/>
        <w:spacing w:before="120" w:after="120" w:line="360" w:lineRule="auto"/>
        <w:ind w:firstLine="426"/>
      </w:pPr>
      <w:r w:rsidRPr="00563380">
        <w:t>MAX WORDS 2500</w:t>
      </w:r>
    </w:p>
    <w:p w14:paraId="4C2D0803" w14:textId="77777777" w:rsidR="00DE4CF8" w:rsidRPr="00563380" w:rsidRDefault="00DE4CF8" w:rsidP="00DE4CF8">
      <w:pPr>
        <w:pStyle w:val="Default"/>
        <w:spacing w:before="120" w:after="120" w:line="360" w:lineRule="auto"/>
      </w:pPr>
      <w:r w:rsidRPr="00563380">
        <w:t xml:space="preserve">Now the file is: …. But: </w:t>
      </w:r>
    </w:p>
    <w:p w14:paraId="7699360D" w14:textId="017FEF3D" w:rsidR="00DE4CF8" w:rsidRPr="00563380" w:rsidRDefault="00DE4CF8" w:rsidP="00DE4CF8">
      <w:pPr>
        <w:pStyle w:val="Default"/>
        <w:numPr>
          <w:ilvl w:val="0"/>
          <w:numId w:val="8"/>
        </w:numPr>
        <w:spacing w:before="120" w:after="120" w:line="360" w:lineRule="auto"/>
      </w:pPr>
      <w:r w:rsidRPr="00563380">
        <w:t xml:space="preserve">changing the </w:t>
      </w:r>
      <w:r w:rsidR="00EA47B7" w:rsidRPr="00563380">
        <w:t>reference</w:t>
      </w:r>
      <w:r w:rsidRPr="00563380">
        <w:t xml:space="preserve"> style to BiolLett makes us save 2</w:t>
      </w:r>
      <w:r w:rsidR="007A1405" w:rsidRPr="00563380">
        <w:t>1</w:t>
      </w:r>
      <w:r w:rsidRPr="00563380">
        <w:t xml:space="preserve">0+ words (for now I kept this one for your first reading so it’s easier for you to see the authors I’m citing). </w:t>
      </w:r>
    </w:p>
    <w:p w14:paraId="6EBB7E31" w14:textId="6035B6ED" w:rsidR="00DE4CF8" w:rsidRPr="00563380" w:rsidRDefault="00DE4CF8" w:rsidP="00DE4CF8">
      <w:pPr>
        <w:pStyle w:val="Default"/>
        <w:numPr>
          <w:ilvl w:val="0"/>
          <w:numId w:val="8"/>
        </w:numPr>
        <w:spacing w:before="120" w:after="120" w:line="360" w:lineRule="auto"/>
      </w:pPr>
      <w:r w:rsidRPr="00563380">
        <w:t xml:space="preserve">Author </w:t>
      </w:r>
      <w:r w:rsidR="009D58CA" w:rsidRPr="00563380">
        <w:t xml:space="preserve">and my notes </w:t>
      </w:r>
      <w:r w:rsidRPr="00563380">
        <w:t>page not counting (</w:t>
      </w:r>
      <w:r w:rsidR="009D58CA" w:rsidRPr="00563380">
        <w:t>300</w:t>
      </w:r>
      <w:r w:rsidRPr="00563380">
        <w:t xml:space="preserve"> words).</w:t>
      </w:r>
    </w:p>
    <w:p w14:paraId="29E5062D" w14:textId="1864CFE7" w:rsidR="00DE4CF8" w:rsidRPr="00563380" w:rsidRDefault="00DE4CF8" w:rsidP="00DE4CF8">
      <w:pPr>
        <w:pStyle w:val="Default"/>
        <w:numPr>
          <w:ilvl w:val="0"/>
          <w:numId w:val="8"/>
        </w:numPr>
        <w:spacing w:before="120" w:after="120" w:line="360" w:lineRule="auto"/>
      </w:pPr>
      <w:r w:rsidRPr="00563380">
        <w:t>Last sections (Data accessibility, Ethics, Author contributions, Competing interests and references not counting (1</w:t>
      </w:r>
      <w:r w:rsidR="007A1405" w:rsidRPr="00563380">
        <w:t>7</w:t>
      </w:r>
      <w:r w:rsidRPr="00563380">
        <w:t>00 words).</w:t>
      </w:r>
    </w:p>
    <w:p w14:paraId="522AC73C" w14:textId="11C597AD" w:rsidR="00DE4CF8" w:rsidRPr="00563380" w:rsidRDefault="00DE4CF8" w:rsidP="00DE4CF8">
      <w:pPr>
        <w:pStyle w:val="Default"/>
        <w:spacing w:before="120" w:after="120" w:line="360" w:lineRule="auto"/>
        <w:rPr>
          <w:b/>
          <w:bCs/>
        </w:rPr>
      </w:pPr>
      <w:r w:rsidRPr="00563380">
        <w:rPr>
          <w:b/>
          <w:bCs/>
        </w:rPr>
        <w:t>So we without those 2</w:t>
      </w:r>
      <w:r w:rsidR="00784173" w:rsidRPr="00563380">
        <w:rPr>
          <w:b/>
          <w:bCs/>
        </w:rPr>
        <w:t>21</w:t>
      </w:r>
      <w:r w:rsidRPr="00563380">
        <w:rPr>
          <w:b/>
          <w:bCs/>
        </w:rPr>
        <w:t>0 words we have …</w:t>
      </w:r>
      <w:r w:rsidR="00942763" w:rsidRPr="00563380">
        <w:rPr>
          <w:b/>
          <w:bCs/>
        </w:rPr>
        <w:t xml:space="preserve"> ca.</w:t>
      </w:r>
      <w:r w:rsidR="007A1405" w:rsidRPr="00563380">
        <w:rPr>
          <w:b/>
          <w:bCs/>
        </w:rPr>
        <w:t>2900</w:t>
      </w:r>
      <w:r w:rsidR="00942763" w:rsidRPr="00563380">
        <w:rPr>
          <w:b/>
          <w:bCs/>
        </w:rPr>
        <w:t xml:space="preserve"> words… need to cut </w:t>
      </w:r>
      <w:r w:rsidR="007A1405" w:rsidRPr="00563380">
        <w:rPr>
          <w:b/>
          <w:bCs/>
        </w:rPr>
        <w:t>4</w:t>
      </w:r>
      <w:r w:rsidR="00942763" w:rsidRPr="00563380">
        <w:rPr>
          <w:b/>
          <w:bCs/>
        </w:rPr>
        <w:t>00</w:t>
      </w:r>
      <w:r w:rsidR="007A1405" w:rsidRPr="00563380">
        <w:rPr>
          <w:b/>
          <w:bCs/>
        </w:rPr>
        <w:t>:</w:t>
      </w:r>
    </w:p>
    <w:p w14:paraId="5406D314" w14:textId="5C2574E3" w:rsidR="007A1405" w:rsidRPr="00563380" w:rsidRDefault="007A1405" w:rsidP="007A1405">
      <w:pPr>
        <w:pStyle w:val="Default"/>
        <w:numPr>
          <w:ilvl w:val="0"/>
          <w:numId w:val="8"/>
        </w:numPr>
        <w:spacing w:before="120" w:after="120" w:line="360" w:lineRule="auto"/>
        <w:rPr>
          <w:b/>
          <w:bCs/>
        </w:rPr>
      </w:pPr>
      <w:r w:rsidRPr="00563380">
        <w:rPr>
          <w:b/>
          <w:bCs/>
        </w:rPr>
        <w:t xml:space="preserve">As seen in other articles using climwin in BiolLett I can cut ca. 150 words from the Stat analysis and wrote most of it in the supplementary materials. </w:t>
      </w:r>
    </w:p>
    <w:p w14:paraId="2F8182F9" w14:textId="77777777" w:rsidR="008E18DE" w:rsidRPr="00563380" w:rsidRDefault="008E18DE" w:rsidP="00915D34">
      <w:pPr>
        <w:pStyle w:val="Default"/>
        <w:spacing w:before="120" w:after="120" w:line="360" w:lineRule="auto"/>
        <w:ind w:firstLine="426"/>
      </w:pPr>
    </w:p>
    <w:p w14:paraId="13AE9E24" w14:textId="77777777" w:rsidR="00FA5139" w:rsidRDefault="00FA5139">
      <w:pPr>
        <w:pBdr>
          <w:top w:val="nil"/>
          <w:left w:val="nil"/>
          <w:bottom w:val="nil"/>
          <w:right w:val="nil"/>
          <w:between w:val="nil"/>
          <w:bar w:val="nil"/>
        </w:pBdr>
        <w:rPr>
          <w:rFonts w:eastAsia="Arial Unicode MS"/>
          <w:b/>
          <w:bCs/>
          <w:color w:val="000000"/>
          <w:bdr w:val="nil"/>
          <w:lang w:val="en-GB"/>
        </w:rPr>
      </w:pPr>
      <w:r w:rsidRPr="001B2332">
        <w:rPr>
          <w:b/>
          <w:bCs/>
          <w:lang w:val="en-GB"/>
        </w:rPr>
        <w:br w:type="page"/>
      </w:r>
    </w:p>
    <w:p w14:paraId="6037032D" w14:textId="0FD2590A" w:rsidR="00D41520" w:rsidRPr="00563380" w:rsidRDefault="00D41520" w:rsidP="00915D34">
      <w:pPr>
        <w:pStyle w:val="Default"/>
        <w:spacing w:before="120" w:after="120" w:line="360" w:lineRule="auto"/>
        <w:ind w:firstLine="426"/>
        <w:rPr>
          <w:b/>
          <w:bCs/>
        </w:rPr>
      </w:pPr>
      <w:r w:rsidRPr="00563380">
        <w:rPr>
          <w:b/>
          <w:bCs/>
        </w:rPr>
        <w:lastRenderedPageBreak/>
        <w:t>Abstract</w:t>
      </w:r>
      <w:r w:rsidR="00125019" w:rsidRPr="00563380">
        <w:rPr>
          <w:b/>
          <w:bCs/>
        </w:rPr>
        <w:t xml:space="preserve"> </w:t>
      </w:r>
    </w:p>
    <w:p w14:paraId="4CBBA1A8" w14:textId="62D0CDC2" w:rsidR="00294694" w:rsidRPr="00563380" w:rsidRDefault="00294694" w:rsidP="00D73DEE">
      <w:pPr>
        <w:pStyle w:val="Default"/>
        <w:spacing w:before="120" w:after="120" w:line="360" w:lineRule="auto"/>
      </w:pPr>
      <w:commentRangeStart w:id="66"/>
      <w:r w:rsidRPr="00563380">
        <w:t>Over the past decades, numerous species</w:t>
      </w:r>
      <w:r w:rsidR="009322A4">
        <w:t xml:space="preserve"> have change in size</w:t>
      </w:r>
      <w:r w:rsidR="003A6537">
        <w:t>, with th</w:t>
      </w:r>
      <w:r w:rsidR="00D02520">
        <w:t>e</w:t>
      </w:r>
      <w:r w:rsidR="003A6537">
        <w:t xml:space="preserve">se changes </w:t>
      </w:r>
      <w:r w:rsidR="00985B67">
        <w:t>hypothesised</w:t>
      </w:r>
      <w:r w:rsidR="003A6537">
        <w:t xml:space="preserve"> to be driven</w:t>
      </w:r>
      <w:r w:rsidR="00B2726D">
        <w:t>, at least partly,</w:t>
      </w:r>
      <w:r w:rsidR="003A6537">
        <w:t xml:space="preserve"> by climate change</w:t>
      </w:r>
      <w:r w:rsidR="00CF0A0E">
        <w:t>.</w:t>
      </w:r>
      <w:r w:rsidR="00C96D34">
        <w:t xml:space="preserve"> </w:t>
      </w:r>
      <w:commentRangeEnd w:id="66"/>
      <w:r w:rsidR="007A55F6">
        <w:rPr>
          <w:rStyle w:val="CommentReference"/>
          <w:color w:val="auto"/>
          <w:lang w:val="en-US" w:eastAsia="en-US"/>
        </w:rPr>
        <w:commentReference w:id="66"/>
      </w:r>
      <w:r w:rsidR="00C96D34">
        <w:t>The Alp</w:t>
      </w:r>
      <w:r w:rsidR="007B1C61">
        <w:t xml:space="preserve">ine regions </w:t>
      </w:r>
      <w:r w:rsidR="00C96D34">
        <w:t xml:space="preserve">show </w:t>
      </w:r>
      <w:r w:rsidR="00CD04AD">
        <w:t>fast increase in temperatures</w:t>
      </w:r>
      <w:r w:rsidR="00AB2BF4">
        <w:t>, and t</w:t>
      </w:r>
      <w:r w:rsidR="00B91D47">
        <w:t>herefore</w:t>
      </w:r>
      <w:r w:rsidR="00F87FA2">
        <w:t xml:space="preserve"> </w:t>
      </w:r>
      <w:r w:rsidR="00CA2D77">
        <w:t>we investigated how</w:t>
      </w:r>
      <w:r w:rsidRPr="00563380">
        <w:t xml:space="preserve"> </w:t>
      </w:r>
      <w:r w:rsidR="001B0BB7">
        <w:t xml:space="preserve">the body mass of </w:t>
      </w:r>
      <w:r w:rsidR="00EA47B7" w:rsidRPr="00563380">
        <w:rPr>
          <w:color w:val="auto"/>
        </w:rPr>
        <w:t xml:space="preserve">5635 </w:t>
      </w:r>
      <w:r w:rsidR="00C6769A">
        <w:t xml:space="preserve">juvenile </w:t>
      </w:r>
      <w:commentRangeStart w:id="67"/>
      <w:r w:rsidR="00325F00">
        <w:t xml:space="preserve">Alpine </w:t>
      </w:r>
      <w:r w:rsidR="00C6769A">
        <w:t>chamois</w:t>
      </w:r>
      <w:r w:rsidR="00325F00">
        <w:t xml:space="preserve"> </w:t>
      </w:r>
      <w:r w:rsidR="00325F00" w:rsidRPr="00563380">
        <w:t>(</w:t>
      </w:r>
      <w:r w:rsidR="00325F00" w:rsidRPr="00563380">
        <w:rPr>
          <w:i/>
          <w:iCs/>
        </w:rPr>
        <w:t>Rupicapra rupicapra</w:t>
      </w:r>
      <w:r w:rsidR="00325F00" w:rsidRPr="00563380">
        <w:t>)</w:t>
      </w:r>
      <w:r w:rsidR="00C6769A">
        <w:t xml:space="preserve"> </w:t>
      </w:r>
      <w:r w:rsidR="0076328A">
        <w:t>harvested at</w:t>
      </w:r>
      <w:r w:rsidR="00C6769A">
        <w:t xml:space="preserve"> 1.5 years of age</w:t>
      </w:r>
      <w:r w:rsidR="00B93A5F">
        <w:t xml:space="preserve"> </w:t>
      </w:r>
      <w:r w:rsidRPr="00563380">
        <w:t>in the Swiss Alps</w:t>
      </w:r>
      <w:r w:rsidR="00D12EA5">
        <w:t xml:space="preserve"> (Ticino canton)</w:t>
      </w:r>
      <w:r w:rsidR="0024007D">
        <w:t xml:space="preserve"> change</w:t>
      </w:r>
      <w:r w:rsidR="00E962E6">
        <w:t>d</w:t>
      </w:r>
      <w:r w:rsidR="0024007D">
        <w:t xml:space="preserve"> in relation to temperature</w:t>
      </w:r>
      <w:r w:rsidR="0053127C">
        <w:t xml:space="preserve"> </w:t>
      </w:r>
      <w:r w:rsidRPr="00563380">
        <w:t xml:space="preserve">from 1992 to 2018. </w:t>
      </w:r>
      <w:del w:id="68" w:author="LFBersier" w:date="2023-03-09T08:29:00Z">
        <w:r w:rsidR="00375816" w:rsidRPr="00563380" w:rsidDel="007A55F6">
          <w:delText xml:space="preserve">Using the </w:delText>
        </w:r>
        <w:r w:rsidR="00463D22" w:rsidDel="007A55F6">
          <w:delText xml:space="preserve">R </w:delText>
        </w:r>
        <w:r w:rsidR="00375816" w:rsidRPr="00563380" w:rsidDel="007A55F6">
          <w:delText xml:space="preserve">package </w:delText>
        </w:r>
        <w:r w:rsidR="00375816" w:rsidRPr="00563380" w:rsidDel="007A55F6">
          <w:rPr>
            <w:i/>
            <w:iCs/>
          </w:rPr>
          <w:delText>climwin</w:delText>
        </w:r>
        <w:r w:rsidR="00375816" w:rsidRPr="00563380" w:rsidDel="007A55F6">
          <w:delText xml:space="preserve">, </w:delText>
        </w:r>
        <w:r w:rsidR="007A1405" w:rsidRPr="00563380" w:rsidDel="007A55F6">
          <w:delText>w</w:delText>
        </w:r>
      </w:del>
      <w:ins w:id="69" w:author="LFBersier" w:date="2023-03-09T08:29:00Z">
        <w:r w:rsidR="007A55F6">
          <w:t>W</w:t>
        </w:r>
      </w:ins>
      <w:r w:rsidR="007A1405" w:rsidRPr="00563380">
        <w:t>e</w:t>
      </w:r>
      <w:r w:rsidRPr="00563380">
        <w:t xml:space="preserve"> </w:t>
      </w:r>
      <w:r w:rsidR="00E47FC2">
        <w:t>found</w:t>
      </w:r>
      <w:r w:rsidRPr="00563380">
        <w:t xml:space="preserve"> that temperatures during the</w:t>
      </w:r>
      <w:r w:rsidR="00BD273E" w:rsidRPr="00563380">
        <w:t xml:space="preserve"> early</w:t>
      </w:r>
      <w:r w:rsidRPr="00563380">
        <w:t xml:space="preserve"> lactation period</w:t>
      </w:r>
      <w:r w:rsidR="00BD273E" w:rsidRPr="00563380">
        <w:t xml:space="preserve"> (May 9</w:t>
      </w:r>
      <w:r w:rsidR="00BD273E" w:rsidRPr="00563380">
        <w:rPr>
          <w:vertAlign w:val="superscript"/>
        </w:rPr>
        <w:t>th</w:t>
      </w:r>
      <w:r w:rsidR="00BD273E" w:rsidRPr="00563380">
        <w:t xml:space="preserve"> - July 2</w:t>
      </w:r>
      <w:r w:rsidR="00BD273E" w:rsidRPr="00563380">
        <w:rPr>
          <w:vertAlign w:val="superscript"/>
        </w:rPr>
        <w:t>nd</w:t>
      </w:r>
      <w:r w:rsidR="00BD273E" w:rsidRPr="00563380">
        <w:t>)</w:t>
      </w:r>
      <w:r w:rsidR="00E52159">
        <w:t xml:space="preserve">, </w:t>
      </w:r>
      <w:commentRangeStart w:id="70"/>
      <w:r w:rsidR="00E52159">
        <w:t xml:space="preserve">and to a </w:t>
      </w:r>
      <w:r w:rsidR="002950FD">
        <w:t>lesser</w:t>
      </w:r>
      <w:r w:rsidR="00E52159">
        <w:t xml:space="preserve"> extent temperature </w:t>
      </w:r>
      <w:r w:rsidR="00BD2EAD">
        <w:t>during the summer</w:t>
      </w:r>
      <w:r w:rsidR="006F3D28">
        <w:t xml:space="preserve"> when</w:t>
      </w:r>
      <w:r w:rsidR="00BD2EAD">
        <w:t xml:space="preserve"> they were harvested (May 2</w:t>
      </w:r>
      <w:r w:rsidR="00BD2EAD" w:rsidRPr="00000D53">
        <w:rPr>
          <w:vertAlign w:val="superscript"/>
        </w:rPr>
        <w:t>nd</w:t>
      </w:r>
      <w:r w:rsidR="00BD2EAD">
        <w:t xml:space="preserve"> until July 21</w:t>
      </w:r>
      <w:r w:rsidR="00BD2EAD" w:rsidRPr="00000D53">
        <w:rPr>
          <w:vertAlign w:val="superscript"/>
        </w:rPr>
        <w:t>st</w:t>
      </w:r>
      <w:r w:rsidR="00BD2EAD">
        <w:t>)</w:t>
      </w:r>
      <w:commentRangeEnd w:id="70"/>
      <w:r w:rsidR="00AA4D1B">
        <w:rPr>
          <w:rStyle w:val="CommentReference"/>
          <w:color w:val="auto"/>
          <w:lang w:val="en-US" w:eastAsia="en-US"/>
        </w:rPr>
        <w:commentReference w:id="70"/>
      </w:r>
      <w:r w:rsidR="00BD2EAD">
        <w:t>,</w:t>
      </w:r>
      <w:r w:rsidRPr="00563380">
        <w:t xml:space="preserve"> </w:t>
      </w:r>
      <w:r w:rsidR="00A806A7">
        <w:t>ha</w:t>
      </w:r>
      <w:r w:rsidR="00E75B03">
        <w:t>d</w:t>
      </w:r>
      <w:r w:rsidR="00A806A7">
        <w:t xml:space="preserve"> the strongest </w:t>
      </w:r>
      <w:r w:rsidR="00EE27BB">
        <w:t>impact</w:t>
      </w:r>
      <w:r w:rsidR="00A806A7">
        <w:t xml:space="preserve"> on </w:t>
      </w:r>
      <w:r w:rsidRPr="00563380">
        <w:t>the growth of chamois</w:t>
      </w:r>
      <w:r w:rsidR="00DB5376">
        <w:t xml:space="preserve"> during their first 1.5 years of life</w:t>
      </w:r>
      <w:r w:rsidR="00D73DEE">
        <w:t xml:space="preserve">, </w:t>
      </w:r>
      <w:r w:rsidR="008F776D">
        <w:t>with warmer temperatures associated with slower growth</w:t>
      </w:r>
      <w:r w:rsidRPr="00563380">
        <w:t xml:space="preserve">. </w:t>
      </w:r>
      <w:r w:rsidR="00EA07C9">
        <w:t xml:space="preserve">We </w:t>
      </w:r>
      <w:r w:rsidR="00556F92">
        <w:t xml:space="preserve">then </w:t>
      </w:r>
      <w:r w:rsidR="003C422E">
        <w:t>show that</w:t>
      </w:r>
      <w:r w:rsidR="009675AF">
        <w:t>, from 1992 to 2018,</w:t>
      </w:r>
      <w:r w:rsidR="003C422E">
        <w:t xml:space="preserve"> juvenile chamois </w:t>
      </w:r>
      <w:r w:rsidR="00036EC4">
        <w:t xml:space="preserve">shrank by </w:t>
      </w:r>
      <w:r w:rsidR="003B512C">
        <w:t>2.97</w:t>
      </w:r>
      <w:r w:rsidR="00036EC4">
        <w:t>kg</w:t>
      </w:r>
      <w:r w:rsidR="009675AF">
        <w:t xml:space="preserve"> </w:t>
      </w:r>
      <w:r w:rsidR="001E3966">
        <w:t>while</w:t>
      </w:r>
      <w:r w:rsidR="009675AF">
        <w:t xml:space="preserve"> temperature</w:t>
      </w:r>
      <w:r w:rsidR="002B64F7">
        <w:t xml:space="preserve">s </w:t>
      </w:r>
      <w:r w:rsidR="001E3966">
        <w:t xml:space="preserve">between May </w:t>
      </w:r>
      <w:r w:rsidR="00FC5D62">
        <w:t>and July</w:t>
      </w:r>
      <w:r w:rsidR="009B3483">
        <w:t xml:space="preserve"> </w:t>
      </w:r>
      <w:r w:rsidR="002B64F7">
        <w:t xml:space="preserve">raised by </w:t>
      </w:r>
      <w:r w:rsidR="002B64F7" w:rsidRPr="00563380">
        <w:t>1.</w:t>
      </w:r>
      <w:r w:rsidR="00887635">
        <w:t>7</w:t>
      </w:r>
      <w:r w:rsidR="002B64F7" w:rsidRPr="00563380">
        <w:t>°C</w:t>
      </w:r>
      <w:r w:rsidR="009D6DC3">
        <w:t xml:space="preserve">. </w:t>
      </w:r>
      <w:commentRangeEnd w:id="67"/>
      <w:r w:rsidR="003578F0">
        <w:rPr>
          <w:rStyle w:val="CommentReference"/>
          <w:color w:val="auto"/>
          <w:lang w:val="en-US" w:eastAsia="en-US"/>
        </w:rPr>
        <w:commentReference w:id="67"/>
      </w:r>
      <w:r w:rsidR="009D6DC3">
        <w:t>Finally,</w:t>
      </w:r>
      <w:r w:rsidR="00534AC2">
        <w:t xml:space="preserve"> </w:t>
      </w:r>
      <w:r w:rsidR="00907282">
        <w:t>the</w:t>
      </w:r>
      <w:r w:rsidR="00534AC2">
        <w:t xml:space="preserve"> </w:t>
      </w:r>
      <w:r w:rsidR="005B26CB">
        <w:t>analys</w:t>
      </w:r>
      <w:r w:rsidR="00534AC2">
        <w:t>ing</w:t>
      </w:r>
      <w:r w:rsidR="005B26CB">
        <w:t xml:space="preserve"> </w:t>
      </w:r>
      <w:r w:rsidR="00907282">
        <w:t xml:space="preserve">of </w:t>
      </w:r>
      <w:r w:rsidR="00AD40F8">
        <w:t xml:space="preserve">year-detrended </w:t>
      </w:r>
      <w:r w:rsidR="00E401A1">
        <w:t xml:space="preserve">mass and temperature </w:t>
      </w:r>
      <w:r w:rsidR="00AD40F8">
        <w:t xml:space="preserve">data </w:t>
      </w:r>
      <w:r w:rsidR="00345233">
        <w:t xml:space="preserve">strongly </w:t>
      </w:r>
      <w:r w:rsidR="005B26CB">
        <w:t>support</w:t>
      </w:r>
      <w:r w:rsidR="002554C2">
        <w:t>s</w:t>
      </w:r>
      <w:r w:rsidR="005B26CB">
        <w:t xml:space="preserve"> the </w:t>
      </w:r>
      <w:r w:rsidR="0038075E">
        <w:t xml:space="preserve">hypothesis that </w:t>
      </w:r>
      <w:r w:rsidR="00831D6E">
        <w:t xml:space="preserve">the </w:t>
      </w:r>
      <w:r w:rsidR="0038075E">
        <w:t xml:space="preserve">increases in temperature during </w:t>
      </w:r>
      <w:r w:rsidR="00336130">
        <w:t>growth</w:t>
      </w:r>
      <w:r w:rsidR="0038075E">
        <w:t xml:space="preserve"> </w:t>
      </w:r>
      <w:r w:rsidR="00B12C7D">
        <w:t xml:space="preserve">is </w:t>
      </w:r>
      <w:r w:rsidR="00831D6E">
        <w:t>responsible for</w:t>
      </w:r>
      <w:r w:rsidR="00B12C7D">
        <w:t xml:space="preserve"> the decrease in body mass of juvenile chamois. </w:t>
      </w:r>
      <w:r w:rsidR="002D42B3">
        <w:t>Altogether, our</w:t>
      </w:r>
      <w:r w:rsidR="00203ECD" w:rsidRPr="00563380">
        <w:t xml:space="preserve"> results suggest that the rising temperatures in the </w:t>
      </w:r>
      <w:r w:rsidR="00B748EF">
        <w:t>A</w:t>
      </w:r>
      <w:r w:rsidR="00203ECD" w:rsidRPr="00563380">
        <w:t xml:space="preserve">lpine regions could have </w:t>
      </w:r>
      <w:r w:rsidR="00AE4E83">
        <w:t>significant</w:t>
      </w:r>
      <w:r w:rsidR="00203ECD" w:rsidRPr="00563380">
        <w:t xml:space="preserve"> </w:t>
      </w:r>
      <w:r w:rsidR="00693283" w:rsidRPr="00563380">
        <w:t>consequences</w:t>
      </w:r>
      <w:r w:rsidR="00203ECD" w:rsidRPr="00563380">
        <w:t xml:space="preserve"> on the ecology and evolution of wild ungulates.</w:t>
      </w:r>
    </w:p>
    <w:p w14:paraId="344A9A21" w14:textId="77777777" w:rsidR="00203ECD" w:rsidRPr="00563380" w:rsidRDefault="00203ECD" w:rsidP="00BD5F31">
      <w:pPr>
        <w:pStyle w:val="Default"/>
        <w:spacing w:before="120" w:after="120" w:line="360" w:lineRule="auto"/>
        <w:ind w:firstLine="426"/>
      </w:pPr>
    </w:p>
    <w:p w14:paraId="50DB40A5" w14:textId="10FC2600" w:rsidR="00294694" w:rsidRPr="00563380" w:rsidRDefault="00294694" w:rsidP="00BD5F31">
      <w:pPr>
        <w:pStyle w:val="Default"/>
        <w:spacing w:before="120" w:after="120" w:line="360" w:lineRule="auto"/>
        <w:ind w:firstLine="426"/>
        <w:rPr>
          <w:color w:val="auto"/>
        </w:rPr>
      </w:pPr>
      <w:commentRangeStart w:id="71"/>
      <w:r w:rsidRPr="00563380">
        <w:rPr>
          <w:b/>
          <w:bCs/>
          <w:color w:val="auto"/>
        </w:rPr>
        <w:t xml:space="preserve">Introduction </w:t>
      </w:r>
      <w:commentRangeEnd w:id="71"/>
      <w:r w:rsidR="000528A8" w:rsidRPr="00563380">
        <w:rPr>
          <w:rStyle w:val="CommentReference"/>
          <w:color w:val="auto"/>
          <w:lang w:val="en-US" w:eastAsia="en-US"/>
        </w:rPr>
        <w:commentReference w:id="71"/>
      </w:r>
    </w:p>
    <w:p w14:paraId="43F804FA" w14:textId="732AAD94" w:rsidR="002940EB" w:rsidRPr="00563380" w:rsidRDefault="00294694" w:rsidP="008E3C3E">
      <w:pPr>
        <w:pStyle w:val="Default"/>
        <w:spacing w:before="120" w:after="120" w:line="360" w:lineRule="auto"/>
        <w:ind w:firstLine="426"/>
      </w:pPr>
      <w:r w:rsidRPr="00563380">
        <w:rPr>
          <w:color w:val="auto"/>
        </w:rPr>
        <w:t xml:space="preserve">As global </w:t>
      </w:r>
      <w:r w:rsidR="00D37992" w:rsidRPr="00563380">
        <w:rPr>
          <w:color w:val="auto"/>
        </w:rPr>
        <w:t>change</w:t>
      </w:r>
      <w:r w:rsidR="00FE1899" w:rsidRPr="00563380">
        <w:rPr>
          <w:color w:val="auto"/>
        </w:rPr>
        <w:t>s</w:t>
      </w:r>
      <w:r w:rsidR="00D37992" w:rsidRPr="00563380">
        <w:rPr>
          <w:color w:val="auto"/>
        </w:rPr>
        <w:t xml:space="preserve"> </w:t>
      </w:r>
      <w:r w:rsidR="0036021A" w:rsidRPr="00563380">
        <w:rPr>
          <w:color w:val="auto"/>
        </w:rPr>
        <w:t xml:space="preserve">induced by human activities </w:t>
      </w:r>
      <w:r w:rsidRPr="00563380">
        <w:rPr>
          <w:color w:val="auto"/>
        </w:rPr>
        <w:t>accelerate, many species</w:t>
      </w:r>
      <w:r w:rsidR="00D37992" w:rsidRPr="00563380">
        <w:rPr>
          <w:color w:val="auto"/>
        </w:rPr>
        <w:t xml:space="preserve"> </w:t>
      </w:r>
      <w:r w:rsidR="0092170A" w:rsidRPr="00563380">
        <w:rPr>
          <w:color w:val="auto"/>
        </w:rPr>
        <w:t xml:space="preserve">are </w:t>
      </w:r>
      <w:r w:rsidR="00D37992" w:rsidRPr="00563380">
        <w:rPr>
          <w:color w:val="auto"/>
        </w:rPr>
        <w:t>underg</w:t>
      </w:r>
      <w:r w:rsidR="000B3650" w:rsidRPr="00563380">
        <w:rPr>
          <w:color w:val="auto"/>
        </w:rPr>
        <w:t xml:space="preserve">oing </w:t>
      </w:r>
      <w:r w:rsidRPr="00563380">
        <w:rPr>
          <w:color w:val="auto"/>
        </w:rPr>
        <w:t xml:space="preserve">phenotypic changes </w:t>
      </w:r>
      <w:r w:rsidR="0011710D" w:rsidRPr="00563380">
        <w:rPr>
          <w:color w:val="auto"/>
        </w:rPr>
        <w:t xml:space="preserve">to </w:t>
      </w:r>
      <w:r w:rsidRPr="00563380">
        <w:rPr>
          <w:color w:val="auto"/>
        </w:rPr>
        <w:t>adapt to their new environment</w:t>
      </w:r>
      <w:r w:rsidR="00581B1B" w:rsidRPr="00563380">
        <w:rPr>
          <w:color w:val="auto"/>
        </w:rPr>
        <w:t xml:space="preserve"> </w:t>
      </w:r>
      <w:r w:rsidR="00581B1B" w:rsidRPr="00563380">
        <w:fldChar w:fldCharType="begin"/>
      </w:r>
      <w:r w:rsidR="00052439" w:rsidRPr="00563380">
        <w:rPr>
          <w:color w:val="auto"/>
        </w:rPr>
        <w:instrText xml:space="preserve"> ADDIN ZOTERO_ITEM CSL_CITATION {"citationID":"B8Q4uYKz","properties":{"formattedCitation":"(Hetem et al. 2014)","plainCitation":"(Hetem et al. 2014)","noteIndex":0},"citationItems":[{"id":3489,"uris":["http://zotero.org/users/3388363/items/BK3RUPT7"],"itemData":{"id":3489,"type":"article-journal","abstract":"Most large terrestrial mammals, including the charismatic species so important for ecotourism, do not have the luxury of rapid micro-evolution or sufficient range shifts as strategies for adjusting to climate change. The rate of climate change is too fast for genetic adaptation to occur in mammals with longevities of decades, typical of large mammals, and landscape fragmentation and population by humans too widespread to allow spontaneous range shifts of large mammals, leaving only the expression of latent phenotypic plasticity to counter effects of climate change. The expression of phenotypic plasticity includes anatomical variation within the same species, changes in phenology, and employment of intrinsic physiological and behavioral capacity that can buffer an animal against the effects of climate change. Whether that buffer will be realized is unknown, because little is known about the efficacy of the expression of plasticity, particularly for large mammals. Future research in climate change biology requires measurement of physiological characteristics of many identified free-living individual animals for long periods, probably decades, to allow us to detect whether expression of phenotypic plasticity will be sufficient to cope with climate change.","container-title":"Temperature","DOI":"10.4161/temp.29651","ISSN":"2332-8940","issue":"2","note":"publisher: Taylor &amp; Francis\n_eprint: https://doi.org/10.4161/temp.29651\nPMID: 27583293","page":"115-127","source":"Taylor and Francis+NEJM","title":"Responses of large mammals to climate change","volume":"1","author":[{"family":"Hetem","given":"Robyn S"},{"family":"Fuller","given":"Andrea"},{"family":"Maloney","given":"Shane K"},{"family":"Mitchell","given":"Duncan"}],"issued":{"date-parts":[["2014",9,30]]},"citation-key":"hetemResponsesLargeMammals2014"}}],"schema":"https://github.com/citation-style-language/schema/raw/master/csl-citation.json"} </w:instrText>
      </w:r>
      <w:r w:rsidR="00581B1B" w:rsidRPr="00563380">
        <w:fldChar w:fldCharType="separate"/>
      </w:r>
      <w:r w:rsidR="00052439" w:rsidRPr="00563380">
        <w:rPr>
          <w:color w:val="auto"/>
        </w:rPr>
        <w:t>(Hetem et al. 2014)</w:t>
      </w:r>
      <w:r w:rsidR="00581B1B" w:rsidRPr="00563380">
        <w:fldChar w:fldCharType="end"/>
      </w:r>
      <w:r w:rsidR="009361A1">
        <w:t>,</w:t>
      </w:r>
      <w:r w:rsidR="00C86368" w:rsidRPr="00563380">
        <w:rPr>
          <w:color w:val="auto"/>
        </w:rPr>
        <w:t xml:space="preserve"> with changes in their distribution and abundance, phenology, and morphology</w:t>
      </w:r>
      <w:r w:rsidR="00581B1B" w:rsidRPr="00563380">
        <w:rPr>
          <w:color w:val="auto"/>
        </w:rPr>
        <w:t>.</w:t>
      </w:r>
      <w:r w:rsidRPr="00563380">
        <w:rPr>
          <w:color w:val="auto"/>
        </w:rPr>
        <w:t xml:space="preserve"> </w:t>
      </w:r>
      <w:r w:rsidR="00C86368" w:rsidRPr="00563380">
        <w:rPr>
          <w:color w:val="auto"/>
        </w:rPr>
        <w:t>O</w:t>
      </w:r>
      <w:r w:rsidR="002F2064" w:rsidRPr="00563380">
        <w:rPr>
          <w:color w:val="auto"/>
        </w:rPr>
        <w:t xml:space="preserve">ne </w:t>
      </w:r>
      <w:r w:rsidR="008A51ED" w:rsidRPr="00563380">
        <w:rPr>
          <w:color w:val="auto"/>
        </w:rPr>
        <w:t>f</w:t>
      </w:r>
      <w:r w:rsidR="00344E0F" w:rsidRPr="00563380">
        <w:rPr>
          <w:color w:val="auto"/>
        </w:rPr>
        <w:t>requently reported</w:t>
      </w:r>
      <w:r w:rsidR="00EA03CD" w:rsidRPr="00563380">
        <w:rPr>
          <w:color w:val="auto"/>
        </w:rPr>
        <w:t xml:space="preserve"> </w:t>
      </w:r>
      <w:r w:rsidR="00693283" w:rsidRPr="00563380">
        <w:rPr>
          <w:color w:val="auto"/>
        </w:rPr>
        <w:t>response</w:t>
      </w:r>
      <w:r w:rsidR="00EA03CD" w:rsidRPr="00563380">
        <w:rPr>
          <w:color w:val="auto"/>
        </w:rPr>
        <w:t xml:space="preserve"> to </w:t>
      </w:r>
      <w:r w:rsidR="008D7980" w:rsidRPr="00563380">
        <w:rPr>
          <w:color w:val="auto"/>
        </w:rPr>
        <w:t xml:space="preserve">climate </w:t>
      </w:r>
      <w:r w:rsidR="00CB7DE4" w:rsidRPr="00563380">
        <w:rPr>
          <w:color w:val="auto"/>
        </w:rPr>
        <w:t xml:space="preserve">warming is the </w:t>
      </w:r>
      <w:r w:rsidR="00C86368" w:rsidRPr="00563380">
        <w:rPr>
          <w:color w:val="auto"/>
        </w:rPr>
        <w:t xml:space="preserve">change </w:t>
      </w:r>
      <w:r w:rsidR="00CB7DE4" w:rsidRPr="00563380">
        <w:rPr>
          <w:color w:val="auto"/>
        </w:rPr>
        <w:t xml:space="preserve">in </w:t>
      </w:r>
      <w:r w:rsidR="002837BC" w:rsidRPr="00563380">
        <w:rPr>
          <w:color w:val="auto"/>
        </w:rPr>
        <w:t xml:space="preserve">animal </w:t>
      </w:r>
      <w:r w:rsidRPr="00563380">
        <w:rPr>
          <w:color w:val="auto"/>
        </w:rPr>
        <w:t>body size</w:t>
      </w:r>
      <w:r w:rsidR="00C86368" w:rsidRPr="00563380">
        <w:rPr>
          <w:color w:val="auto"/>
        </w:rPr>
        <w:t xml:space="preserve"> and shape</w:t>
      </w:r>
      <w:r w:rsidRPr="00563380">
        <w:rPr>
          <w:color w:val="auto"/>
        </w:rPr>
        <w:t xml:space="preserve"> </w:t>
      </w:r>
      <w:r w:rsidR="00581B1B" w:rsidRPr="00563380">
        <w:fldChar w:fldCharType="begin"/>
      </w:r>
      <w:r w:rsidR="008C0D4C">
        <w:rPr>
          <w:color w:val="auto"/>
        </w:rPr>
        <w:instrText xml:space="preserve"> ADDIN ZOTERO_ITEM CSL_CITATION {"citationID":"NuzezjL1","properties":{"formattedCitation":"(Gardner et al. 2011; Sheridan and Bickford 2011; Ryding et al. 2021)","plainCitation":"(Gardner et al. 2011; Sheridan and Bickford 2011; Ryding et al. 2021)","noteIndex":0},"citationItems":[{"id":1291,"uris":["http://zotero.org/users/3388363/items/LMA3Q7IM"],"itemData":{"id":1291,"type":"document","abstract":"A recently documented correlate of anthropogenic climate change involves reductions in body size, the nature and scale of the pattern leading to suggestions of a third universal response to climate warming. Because body size affects thermoregulation and energetics, changing body size has implications for resilience in the face of climate change. A review of recent studies shows heterogeneity in the magnitude and direction of size responses, exposing a need for large-scale phylogenetically controlled comparative analyses of temporal size change. Integrative analyses of museum data combined with new theoretical models of size-dependent thermoregulatory and metabolic responses will increase both understanding of the underlying mechanisms and physiological consequences of size shifts and, therefore, the ability to predict the sensitivities of species to climate change. © 2011 Elsevier Ltd.","note":"ISSN: 01695347\nissue: 6\npage: 285–291\ncontainer-title: Trends in Ecology and Evolution\nvolume: 26\nDOI: 10.1016/j.tree.2011.03.005\nPMID: 21470708","publisher":"Elsevier Current Trends","title":"Declining body size: A third universal response to warming?","author":[{"family":"Gardner","given":"Janet L."},{"family":"Peters","given":"Anne"},{"family":"Kearney","given":"Michael R."},{"family":"Joseph","given":"Leo"},{"family":"Heinsohn","given":"Robert"}],"issued":{"date-parts":[["2011",6]]},"citation-key":"gardnerDecliningBodySize2011"}},{"id":1268,"uris":["http://zotero.org/users/3388363/items/BS6FBUSE"],"itemData":{"id":1268,"type":"article-journal","abstract":"Determining how climate change will affect global ecology and ecosystem services is one of the next important frontiers in environmental science. Many species already exhibit smaller sizes as a result of climate change and many others are likely to shrink in response to continued climate change, following fundamental ecological and metabolic rules. This could negatively impact both crop plants and protein sources such as fish that are important for human nutrition. Furthermore, heterogeneity in response is likely to upset ecosystem balances. We discuss future research directions to better understand the trend and help ameliorate the trophic cascades and loss of biodiversity that will probably result from continued decreases in organism size. © 2011 Macmillan Publishers Limited. All rights reserved.","container-title":"Nature Climate Change","DOI":"10.1038/nclimate1259","ISSN":"1758678X","issue":"8","note":"ISBN: 1758-678X\npublisher: Nature Publishing Group\nPMID: 25061202","page":"401–406","title":"Shrinking body size as an ecological response to climate change","volume":"1","author":[{"family":"Sheridan","given":"Jennifer A."},{"family":"Bickford","given":"David"}],"issued":{"date-parts":[["2011"]]},"citation-key":"sheridanShrinkingBodySize2011"}},{"id":3153,"uris":["http://zotero.org/users/3388363/items/8CTK9VIH"],"itemData":{"id":3153,"type":"article-journal","container-title":"Trends in Ecology &amp; Evolution","DOI":"10.1016/j.tree.2021.07.006","ISSN":"0169-5347","issue":"11","journalAbbreviation":"Trends in Ecology &amp; Evolution","language":"English","note":"publisher: Elsevier\nPMID: 34507845","page":"1036-1048","source":"www.cell.com","title":"Shape-shifting: changing animal morphologies as a response to climatic warming","title-short":"Shape-shifting","volume":"36","author":[{"family":"Ryding","given":"Sara"},{"family":"Klaassen","given":"Marcel"},{"family":"Tattersall","given":"Glenn J."},{"family":"Gardner","given":"Janet L."},{"family":"Symonds","given":"Matthew R. E."}],"issued":{"date-parts":[["2021",11,1]]},"citation-key":"rydingShapeshiftingChangingAnimal2021"}}],"schema":"https://github.com/citation-style-language/schema/raw/master/csl-citation.json"} </w:instrText>
      </w:r>
      <w:r w:rsidR="00581B1B" w:rsidRPr="00563380">
        <w:fldChar w:fldCharType="separate"/>
      </w:r>
      <w:r w:rsidR="008C0D4C">
        <w:rPr>
          <w:color w:val="auto"/>
        </w:rPr>
        <w:t>(Gardner et al. 2011; Sheridan and Bickford 2011; Ryding et al. 2021)</w:t>
      </w:r>
      <w:r w:rsidR="00581B1B" w:rsidRPr="00563380">
        <w:fldChar w:fldCharType="end"/>
      </w:r>
      <w:r w:rsidRPr="00563380">
        <w:rPr>
          <w:color w:val="auto"/>
        </w:rPr>
        <w:t xml:space="preserve"> </w:t>
      </w:r>
      <w:r w:rsidR="001B51D1" w:rsidRPr="00563380">
        <w:rPr>
          <w:color w:val="auto"/>
        </w:rPr>
        <w:t xml:space="preserve">since </w:t>
      </w:r>
      <w:r w:rsidR="00C86368" w:rsidRPr="00563380">
        <w:rPr>
          <w:color w:val="auto"/>
        </w:rPr>
        <w:t>morphology</w:t>
      </w:r>
      <w:r w:rsidR="001D088F" w:rsidRPr="00563380">
        <w:rPr>
          <w:color w:val="auto"/>
        </w:rPr>
        <w:t xml:space="preserve"> </w:t>
      </w:r>
      <w:r w:rsidR="00771AF7" w:rsidRPr="00563380">
        <w:rPr>
          <w:color w:val="auto"/>
        </w:rPr>
        <w:t>ha</w:t>
      </w:r>
      <w:r w:rsidR="00F150B5" w:rsidRPr="00563380">
        <w:rPr>
          <w:color w:val="auto"/>
        </w:rPr>
        <w:t>s</w:t>
      </w:r>
      <w:r w:rsidR="001D088F" w:rsidRPr="00563380">
        <w:rPr>
          <w:color w:val="auto"/>
        </w:rPr>
        <w:t xml:space="preserve"> </w:t>
      </w:r>
      <w:r w:rsidR="00741A9F" w:rsidRPr="00563380">
        <w:rPr>
          <w:color w:val="auto"/>
        </w:rPr>
        <w:t>consequence</w:t>
      </w:r>
      <w:r w:rsidR="003C6272" w:rsidRPr="00563380">
        <w:rPr>
          <w:color w:val="auto"/>
        </w:rPr>
        <w:t>s</w:t>
      </w:r>
      <w:r w:rsidR="00741A9F" w:rsidRPr="00563380">
        <w:rPr>
          <w:color w:val="auto"/>
        </w:rPr>
        <w:t xml:space="preserve"> </w:t>
      </w:r>
      <w:r w:rsidR="00437C21" w:rsidRPr="00563380">
        <w:rPr>
          <w:color w:val="auto"/>
        </w:rPr>
        <w:t>on</w:t>
      </w:r>
      <w:r w:rsidR="00741A9F" w:rsidRPr="00563380">
        <w:rPr>
          <w:color w:val="auto"/>
        </w:rPr>
        <w:t xml:space="preserve"> thermoregulation</w:t>
      </w:r>
      <w:r w:rsidR="003C6272" w:rsidRPr="00563380">
        <w:rPr>
          <w:color w:val="auto"/>
        </w:rPr>
        <w:t xml:space="preserve"> </w:t>
      </w:r>
      <w:r w:rsidR="003C6272" w:rsidRPr="00563380">
        <w:rPr>
          <w:color w:val="auto"/>
        </w:rPr>
        <w:fldChar w:fldCharType="begin"/>
      </w:r>
      <w:r w:rsidR="00F92C5E" w:rsidRPr="00563380">
        <w:rPr>
          <w:color w:val="auto"/>
        </w:rPr>
        <w:instrText xml:space="preserve"> ADDIN ZOTERO_ITEM CSL_CITATION {"citationID":"R1boKK7D","properties":{"formattedCitation":"(Speakman and Kr\\uc0\\u243{}l 2010)","plainCitation":"(Speakman and Król 2010)","noteIndex":0},"citationItems":[{"id":4148,"uris":["http://zotero.org/users/3388363/items/47NVFK24"],"itemData":{"id":4148,"type":"article-journal","container-title":"Journal of Animal Ecology","DOI":"10.1111/j.1365-2656.2010.01689.x","ISSN":"00218790, 13652656","language":"en","page":"726–746","source":"DOI.org (Crossref)","title":"Maximal heat dissipation capacity and hyperthermia risk: neglected key factors in the ecology of endotherms: Heat dissipation limit theory","title-short":"Maximal heat dissipation capacity and hyperthermia risk","volume":"79","author":[{"family":"Speakman","given":"John R."},{"family":"Król","given":"Elżbieta"}],"issued":{"date-parts":[["2010"]]},"citation-key":"speakmanMaximalHeatDissipation2010"}}],"schema":"https://github.com/citation-style-language/schema/raw/master/csl-citation.json"} </w:instrText>
      </w:r>
      <w:r w:rsidR="003C6272" w:rsidRPr="00563380">
        <w:rPr>
          <w:color w:val="auto"/>
        </w:rPr>
        <w:fldChar w:fldCharType="separate"/>
      </w:r>
      <w:r w:rsidR="00F92C5E" w:rsidRPr="00563380">
        <w:rPr>
          <w:color w:val="auto"/>
        </w:rPr>
        <w:t>(Speakman and Król 2010)</w:t>
      </w:r>
      <w:r w:rsidR="003C6272" w:rsidRPr="00563380">
        <w:rPr>
          <w:color w:val="auto"/>
        </w:rPr>
        <w:fldChar w:fldCharType="end"/>
      </w:r>
      <w:r w:rsidR="00F92C5E" w:rsidRPr="00563380">
        <w:rPr>
          <w:rStyle w:val="CommentReference"/>
          <w:lang w:val="en-US" w:eastAsia="en-US"/>
        </w:rPr>
        <w:t>.</w:t>
      </w:r>
      <w:r w:rsidR="001B51D1" w:rsidRPr="00563380">
        <w:rPr>
          <w:color w:val="auto"/>
        </w:rPr>
        <w:t xml:space="preserve"> </w:t>
      </w:r>
      <w:r w:rsidR="00F150B5" w:rsidRPr="00563380">
        <w:rPr>
          <w:color w:val="auto"/>
        </w:rPr>
        <w:t xml:space="preserve">Indeed, </w:t>
      </w:r>
      <w:r w:rsidR="00D97AB2" w:rsidRPr="00563380">
        <w:rPr>
          <w:color w:val="auto"/>
        </w:rPr>
        <w:t xml:space="preserve">a </w:t>
      </w:r>
      <w:r w:rsidR="008D4299" w:rsidRPr="00563380">
        <w:rPr>
          <w:color w:val="auto"/>
        </w:rPr>
        <w:t>shrinking</w:t>
      </w:r>
      <w:r w:rsidR="00D97AB2" w:rsidRPr="00563380">
        <w:rPr>
          <w:color w:val="auto"/>
        </w:rPr>
        <w:t xml:space="preserve"> in </w:t>
      </w:r>
      <w:r w:rsidRPr="00563380">
        <w:rPr>
          <w:color w:val="auto"/>
        </w:rPr>
        <w:t>bod</w:t>
      </w:r>
      <w:r w:rsidR="00CA1562" w:rsidRPr="00563380">
        <w:rPr>
          <w:color w:val="auto"/>
        </w:rPr>
        <w:t>y size</w:t>
      </w:r>
      <w:r w:rsidR="00D97AB2" w:rsidRPr="00563380">
        <w:rPr>
          <w:color w:val="auto"/>
        </w:rPr>
        <w:t xml:space="preserve"> leads to </w:t>
      </w:r>
      <w:r w:rsidRPr="00563380">
        <w:rPr>
          <w:color w:val="auto"/>
        </w:rPr>
        <w:t>a larger surface-area-to-volume ratio</w:t>
      </w:r>
      <w:r w:rsidR="00FC6BE1" w:rsidRPr="00563380">
        <w:rPr>
          <w:color w:val="auto"/>
        </w:rPr>
        <w:t>,</w:t>
      </w:r>
      <w:r w:rsidRPr="00563380">
        <w:rPr>
          <w:color w:val="auto"/>
        </w:rPr>
        <w:t xml:space="preserve"> </w:t>
      </w:r>
      <w:r w:rsidR="009A1E27" w:rsidRPr="00563380">
        <w:rPr>
          <w:color w:val="auto"/>
        </w:rPr>
        <w:t xml:space="preserve">which </w:t>
      </w:r>
      <w:r w:rsidR="00CA1562" w:rsidRPr="00563380">
        <w:rPr>
          <w:color w:val="auto"/>
        </w:rPr>
        <w:t>allow</w:t>
      </w:r>
      <w:r w:rsidR="009A1E27" w:rsidRPr="00563380">
        <w:rPr>
          <w:color w:val="auto"/>
        </w:rPr>
        <w:t>s</w:t>
      </w:r>
      <w:r w:rsidR="00CA1562" w:rsidRPr="00563380">
        <w:rPr>
          <w:color w:val="auto"/>
        </w:rPr>
        <w:t xml:space="preserve"> </w:t>
      </w:r>
      <w:r w:rsidR="00E97717" w:rsidRPr="00563380">
        <w:rPr>
          <w:color w:val="auto"/>
        </w:rPr>
        <w:t xml:space="preserve">animals </w:t>
      </w:r>
      <w:r w:rsidRPr="00563380">
        <w:rPr>
          <w:color w:val="auto"/>
        </w:rPr>
        <w:t xml:space="preserve">to </w:t>
      </w:r>
      <w:r w:rsidR="006F4474" w:rsidRPr="00563380">
        <w:rPr>
          <w:color w:val="auto"/>
        </w:rPr>
        <w:t xml:space="preserve">dissipate </w:t>
      </w:r>
      <w:r w:rsidRPr="00563380">
        <w:rPr>
          <w:color w:val="auto"/>
        </w:rPr>
        <w:t>heat more efficiently</w:t>
      </w:r>
      <w:r w:rsidR="00C06C85" w:rsidRPr="00563380">
        <w:rPr>
          <w:color w:val="auto"/>
        </w:rPr>
        <w:t xml:space="preserve"> in </w:t>
      </w:r>
      <w:r w:rsidR="00F55976" w:rsidRPr="00563380">
        <w:rPr>
          <w:color w:val="auto"/>
        </w:rPr>
        <w:t>warmer environments</w:t>
      </w:r>
      <w:r w:rsidRPr="00563380">
        <w:rPr>
          <w:color w:val="auto"/>
        </w:rPr>
        <w:t xml:space="preserve"> </w:t>
      </w:r>
      <w:r w:rsidR="00E97717" w:rsidRPr="00563380">
        <w:rPr>
          <w:color w:val="auto"/>
        </w:rPr>
        <w:t>(known as the Bergman rule</w:t>
      </w:r>
      <w:r w:rsidR="003F7F26" w:rsidRPr="00563380">
        <w:rPr>
          <w:color w:val="auto"/>
        </w:rPr>
        <w:t>;</w:t>
      </w:r>
      <w:r w:rsidR="00E97717" w:rsidRPr="00563380">
        <w:rPr>
          <w:color w:val="auto"/>
        </w:rPr>
        <w:t xml:space="preserve"> </w:t>
      </w:r>
      <w:r w:rsidR="00052439" w:rsidRPr="00563380">
        <w:fldChar w:fldCharType="begin"/>
      </w:r>
      <w:r w:rsidR="00C86368" w:rsidRPr="00563380">
        <w:rPr>
          <w:color w:val="auto"/>
        </w:rPr>
        <w:instrText xml:space="preserve"> ADDIN ZOTERO_ITEM CSL_CITATION {"citationID":"TrDMPljZ","properties":{"formattedCitation":"(Bergmann 1847)","plainCitation":"(Bergmann 1847)","dontUpdate":true,"noteIndex":0},"citationItems":[{"id":3160,"uris":["http://zotero.org/users/3388363/items/DM3XELCQ"],"itemData":{"id":3160,"type":"article-journal","container-title":"Abgedruckt aus den Göttinger Studien","page":"595–708","title":"Über die Verhältnisse der Wärmeökonomie der Thiere zu ihrer Grösse","volume":"3","author":[{"family":"Bergmann","given":"C"}],"issued":{"date-parts":[["1847"]]},"citation-key":"bergmannUberVerhaltnisseWarmeokonomie1847"}}],"schema":"https://github.com/citation-style-language/schema/raw/master/csl-citation.json"} </w:instrText>
      </w:r>
      <w:r w:rsidR="00052439" w:rsidRPr="00563380">
        <w:fldChar w:fldCharType="separate"/>
      </w:r>
      <w:r w:rsidR="00052439" w:rsidRPr="00563380">
        <w:rPr>
          <w:noProof/>
          <w:color w:val="auto"/>
        </w:rPr>
        <w:t>Bergmann 1847)</w:t>
      </w:r>
      <w:r w:rsidR="00052439" w:rsidRPr="00563380">
        <w:fldChar w:fldCharType="end"/>
      </w:r>
      <w:r w:rsidRPr="00563380">
        <w:rPr>
          <w:color w:val="auto"/>
        </w:rPr>
        <w:t xml:space="preserve">. </w:t>
      </w:r>
      <w:r w:rsidR="000603C6" w:rsidRPr="00563380">
        <w:rPr>
          <w:color w:val="auto"/>
        </w:rPr>
        <w:t>In addition to</w:t>
      </w:r>
      <w:r w:rsidR="000C0093" w:rsidRPr="00563380">
        <w:rPr>
          <w:color w:val="auto"/>
        </w:rPr>
        <w:t xml:space="preserve"> heat dissipation, </w:t>
      </w:r>
      <w:r w:rsidR="00C86368" w:rsidRPr="00563380">
        <w:rPr>
          <w:color w:val="auto"/>
        </w:rPr>
        <w:t xml:space="preserve">global </w:t>
      </w:r>
      <w:r w:rsidR="000C0093" w:rsidRPr="00563380">
        <w:rPr>
          <w:color w:val="auto"/>
        </w:rPr>
        <w:t xml:space="preserve">warming </w:t>
      </w:r>
      <w:r w:rsidR="00995585" w:rsidRPr="00563380">
        <w:rPr>
          <w:color w:val="auto"/>
        </w:rPr>
        <w:t>is likely</w:t>
      </w:r>
      <w:r w:rsidR="00C53AD9" w:rsidRPr="00563380">
        <w:rPr>
          <w:color w:val="auto"/>
        </w:rPr>
        <w:t xml:space="preserve"> affect</w:t>
      </w:r>
      <w:r w:rsidR="00AE4E83">
        <w:rPr>
          <w:color w:val="auto"/>
        </w:rPr>
        <w:t>ing</w:t>
      </w:r>
      <w:r w:rsidR="00DA7FE0" w:rsidRPr="00563380">
        <w:rPr>
          <w:color w:val="auto"/>
        </w:rPr>
        <w:t xml:space="preserve"> body size through </w:t>
      </w:r>
      <w:r w:rsidR="00AE4E83">
        <w:rPr>
          <w:color w:val="auto"/>
        </w:rPr>
        <w:t>food availability and quality changes</w:t>
      </w:r>
      <w:ins w:id="72" w:author="Pierre Bize" w:date="2023-03-08T18:00:00Z">
        <w:r w:rsidR="00067711">
          <w:rPr>
            <w:color w:val="auto"/>
          </w:rPr>
          <w:t xml:space="preserve"> </w:t>
        </w:r>
        <w:commentRangeStart w:id="73"/>
        <w:r w:rsidR="00067711">
          <w:rPr>
            <w:color w:val="auto"/>
          </w:rPr>
          <w:t>(REF</w:t>
        </w:r>
        <w:r w:rsidR="00DA2B06">
          <w:rPr>
            <w:color w:val="auto"/>
          </w:rPr>
          <w:t>?)</w:t>
        </w:r>
      </w:ins>
      <w:commentRangeEnd w:id="73"/>
      <w:r w:rsidR="00AA4D1B">
        <w:rPr>
          <w:rStyle w:val="CommentReference"/>
          <w:color w:val="auto"/>
          <w:lang w:val="en-US" w:eastAsia="en-US"/>
        </w:rPr>
        <w:commentReference w:id="73"/>
      </w:r>
      <w:r w:rsidR="00AE4E83">
        <w:rPr>
          <w:color w:val="auto"/>
        </w:rPr>
        <w:t xml:space="preserve">. Heat dissipation and nutrition is likely driving the phenotypic responses observed in free-living animals jointly </w:t>
      </w:r>
      <w:r w:rsidR="008C0D4C">
        <w:rPr>
          <w:color w:val="auto"/>
        </w:rPr>
        <w:fldChar w:fldCharType="begin"/>
      </w:r>
      <w:r w:rsidR="008C0D4C">
        <w:rPr>
          <w:color w:val="auto"/>
        </w:rPr>
        <w:instrText xml:space="preserve"> ADDIN ZOTERO_ITEM CSL_CITATION {"citationID":"pHCvURB5","properties":{"formattedCitation":"(Gardner et al. 2011)","plainCitation":"(Gardner et al. 2011)","noteIndex":0},"citationItems":[{"id":1291,"uris":["http://zotero.org/users/3388363/items/LMA3Q7IM"],"itemData":{"id":1291,"type":"document","abstract":"A recently documented correlate of anthropogenic climate change involves reductions in body size, the nature and scale of the pattern leading to suggestions of a third universal response to climate warming. Because body size affects thermoregulation and energetics, changing body size has implications for resilience in the face of climate change. A review of recent studies shows heterogeneity in the magnitude and direction of size responses, exposing a need for large-scale phylogenetically controlled comparative analyses of temporal size change. Integrative analyses of museum data combined with new theoretical models of size-dependent thermoregulatory and metabolic responses will increase both understanding of the underlying mechanisms and physiological consequences of size shifts and, therefore, the ability to predict the sensitivities of species to climate change. © 2011 Elsevier Ltd.","note":"ISSN: 01695347\nissue: 6\npage: 285–291\ncontainer-title: Trends in Ecology and Evolution\nvolume: 26\nDOI: 10.1016/j.tree.2011.03.005\nPMID: 21470708","publisher":"Elsevier Current Trends","title":"Declining body size: A third universal response to warming?","author":[{"family":"Gardner","given":"Janet L."},{"family":"Peters","given":"Anne"},{"family":"Kearney","given":"Michael R."},{"family":"Joseph","given":"Leo"},{"family":"Heinsohn","given":"Robert"}],"issued":{"date-parts":[["2011",6]]},"citation-key":"gardnerDecliningBodySize2011"}}],"schema":"https://github.com/citation-style-language/schema/raw/master/csl-citation.json"} </w:instrText>
      </w:r>
      <w:r w:rsidR="008C0D4C">
        <w:rPr>
          <w:color w:val="auto"/>
        </w:rPr>
        <w:fldChar w:fldCharType="separate"/>
      </w:r>
      <w:r w:rsidR="008C0D4C">
        <w:rPr>
          <w:noProof/>
          <w:color w:val="auto"/>
        </w:rPr>
        <w:t>(Gardner et al. 2011)</w:t>
      </w:r>
      <w:r w:rsidR="008C0D4C">
        <w:rPr>
          <w:color w:val="auto"/>
        </w:rPr>
        <w:fldChar w:fldCharType="end"/>
      </w:r>
      <w:r w:rsidR="00C86368" w:rsidRPr="00563380">
        <w:rPr>
          <w:color w:val="auto"/>
        </w:rPr>
        <w:t xml:space="preserve">. This might be especially true in mammals where ambient temperature and the ability to dissipate heat </w:t>
      </w:r>
      <w:r w:rsidR="00693283" w:rsidRPr="00563380">
        <w:rPr>
          <w:color w:val="auto"/>
        </w:rPr>
        <w:t>have</w:t>
      </w:r>
      <w:r w:rsidR="00C86368" w:rsidRPr="00563380">
        <w:rPr>
          <w:color w:val="auto"/>
        </w:rPr>
        <w:t xml:space="preserve"> been demonstrated to </w:t>
      </w:r>
      <w:r w:rsidR="00693283" w:rsidRPr="00563380">
        <w:rPr>
          <w:color w:val="auto"/>
        </w:rPr>
        <w:t>constrain</w:t>
      </w:r>
      <w:r w:rsidR="00C86368" w:rsidRPr="00563380">
        <w:rPr>
          <w:color w:val="auto"/>
        </w:rPr>
        <w:t xml:space="preserve"> maternal milk production and offspring growth</w:t>
      </w:r>
      <w:r w:rsidR="00F92C5E" w:rsidRPr="00563380">
        <w:rPr>
          <w:color w:val="auto"/>
        </w:rPr>
        <w:t xml:space="preserve"> </w:t>
      </w:r>
      <w:r w:rsidR="00F92C5E" w:rsidRPr="00563380">
        <w:rPr>
          <w:color w:val="auto"/>
        </w:rPr>
        <w:fldChar w:fldCharType="begin"/>
      </w:r>
      <w:r w:rsidR="00F92C5E" w:rsidRPr="00563380">
        <w:rPr>
          <w:color w:val="auto"/>
        </w:rPr>
        <w:instrText xml:space="preserve"> ADDIN ZOTERO_ITEM CSL_CITATION {"citationID":"KWKLbOp8","properties":{"formattedCitation":"(Speakman and Kr\\uc0\\u243{}l 2010; Simons et al. 2011)","plainCitation":"(Speakman and Król 2010; Simons et al. 2011)","noteIndex":0},"citationItems":[{"id":4148,"uris":["http://zotero.org/users/3388363/items/47NVFK24"],"itemData":{"id":4148,"type":"article-journal","container-title":"Journal of Animal Ecology","DOI":"10.1111/j.1365-2656.2010.01689.x","ISSN":"00218790, 13652656","language":"en","page":"726–746","source":"DOI.org (Crossref)","title":"Maximal heat dissipation capacity and hyperthermia risk: neglected key factors in the ecology of endotherms: Heat dissipation limit theory","title-short":"Maximal heat dissipation capacity and hyperthermia risk","volume":"79","author":[{"family":"Speakman","given":"John R."},{"family":"Król","given":"Elżbieta"}],"issued":{"date-parts":[["2010"]]},"citation-key":"speakmanMaximalHeatDissipation2010"}},{"id":4149,"uris":["http://zotero.org/users/3388363/items/G3B7LADW"],"itemData":{"id":4149,"type":"article-journal","abstract":"The heat dissipation limit theory suggests that heat generated during metabolism limits energy intake and, thus, reproductive output. Experiments in laboratory strains of mice and rats, and also domestic livestock generally support this theory. Selection for many generations in the laboratory and in livestock has increased litter size or productivity in these animals. To test the wider validity of the heat dissipation limit theory, we studied common voles (Microtus arvalis), which have small litter sizes by comparison with mice and rats, and regular addition of wild-caught individuals of this species to our laboratory colony ensures a natural genetic background. A crossover design of ambient temperatures (21 and 30°C) during pregnancy and lactation was used. High ambient temperature during lactation decreased milk production, slowing pup growth. The effect on pup growth was amplified when ambient temperature was also high during pregnancy. Shaving fur off dams at 30°C resulted in faster growth of pups; however, no significant increase in food intake and or milk production was detected. With increasing litter size (natural and enlarged), asymptotic food intake during lactation levelled off in the largest litters at both 21 and 30°C. Interestingly, the effects of lactation temperature on pup growth where also observed at smaller litter sizes. This suggests that vole dams trade-off costs associated with hyperthermia during lactation with the yield from investment in pup growth. Moreover, pup survival was higher at 30°C, despite lower growth, probably owing to thermoregulatory benefits. It remains to be seen how the balance is established between the negative effect of high ambient temperature on maternal milk production and pup growth (and/or future reproduction of the dam) and the positive effect of high temperatures on pup survival. This balance ultimately determines the effect of different ambient temperatures on reproductive success.","container-title":"Journal of Experimental Biology","DOI":"10.1242/jeb.044230","ISSN":"0022-0949","issue":"1","journalAbbreviation":"Journal of Experimental Biology","page":"38-49","source":"Silverchair","title":"Ambient temperature shapes reproductive output during pregnancy and lactation in the common vole (Microtus arvalis): a test of the heat dissipation limit theory","title-short":"Ambient temperature shapes reproductive output during pregnancy and lactation in the common vole (Microtus arvalis)","volume":"214","author":[{"family":"Simons","given":"Mirre J. P."},{"family":"Reimert","given":"Inonge"},{"family":"Vinne","given":"Vincent","non-dropping-particle":"van der"},{"family":"Hambly","given":"Catherine"},{"family":"Vaanholt","given":"Lobke M."},{"family":"Speakman","given":"John R."},{"family":"Gerkema","given":"Menno P."}],"issued":{"date-parts":[["2011",1,1]]},"citation-key":"simonsAmbientTemperatureShapes2011"}}],"schema":"https://github.com/citation-style-language/schema/raw/master/csl-citation.json"} </w:instrText>
      </w:r>
      <w:r w:rsidR="00F92C5E" w:rsidRPr="00563380">
        <w:rPr>
          <w:color w:val="auto"/>
        </w:rPr>
        <w:fldChar w:fldCharType="separate"/>
      </w:r>
      <w:r w:rsidR="00F92C5E" w:rsidRPr="00563380">
        <w:rPr>
          <w:color w:val="auto"/>
        </w:rPr>
        <w:t>(Speakman and Król 2010; Simons et al. 2011)</w:t>
      </w:r>
      <w:r w:rsidR="00F92C5E" w:rsidRPr="00563380">
        <w:rPr>
          <w:color w:val="auto"/>
        </w:rPr>
        <w:fldChar w:fldCharType="end"/>
      </w:r>
      <w:r w:rsidR="00C86368" w:rsidRPr="00563380">
        <w:rPr>
          <w:color w:val="auto"/>
        </w:rPr>
        <w:t xml:space="preserve">. </w:t>
      </w:r>
    </w:p>
    <w:p w14:paraId="3DE9FC98" w14:textId="3DA20557" w:rsidR="00556FDD" w:rsidRPr="00563380" w:rsidRDefault="00C86368" w:rsidP="00375816">
      <w:pPr>
        <w:spacing w:before="120" w:after="120" w:line="360" w:lineRule="auto"/>
        <w:ind w:firstLine="426"/>
        <w:rPr>
          <w:lang w:val="en-GB"/>
        </w:rPr>
      </w:pPr>
      <w:r w:rsidRPr="00563380">
        <w:rPr>
          <w:lang w:val="en-GB"/>
        </w:rPr>
        <w:lastRenderedPageBreak/>
        <w:t xml:space="preserve">In vertebrates with finite growth (like mammals and birds), </w:t>
      </w:r>
      <w:r w:rsidR="0027218C" w:rsidRPr="00563380">
        <w:rPr>
          <w:lang w:val="en-GB"/>
        </w:rPr>
        <w:t>the size that an individual reaches as an adult has critical consequences for reproductive success and overall fitness</w:t>
      </w:r>
      <w:r w:rsidR="00EF19FA" w:rsidRPr="00563380">
        <w:rPr>
          <w:lang w:val="en-GB"/>
        </w:rPr>
        <w:t xml:space="preserve"> </w:t>
      </w:r>
      <w:r w:rsidR="00CE0D1F" w:rsidRPr="00563380">
        <w:rPr>
          <w:lang w:val="en-GB"/>
        </w:rPr>
        <w:fldChar w:fldCharType="begin"/>
      </w:r>
      <w:r w:rsidRPr="00563380">
        <w:rPr>
          <w:lang w:val="en-GB"/>
        </w:rPr>
        <w:instrText xml:space="preserve"> ADDIN ZOTERO_ITEM CSL_CITATION {"citationID":"xPEN67Gb","properties":{"formattedCitation":"(Beauplet and Guinet 2007; Garel et al. 2011)","plainCitation":"(Beauplet and Guinet 2007; Garel et al. 2011)","dontUpdate":true,"noteIndex":0},"citationItems":[{"id":3442,"uris":["http://zotero.org/users/3388363/items/DXGJMSJ9"],"itemData":{"id":3442,"type":"article-journal","abstract":"Inter-individual differences in fitness in female vertebrates have often been related to phenotypic discrepancies, suggesting that bigger individuals exhibit greater fitness. However, the use of the temporally variable indices of quality, such as body mass/condition, may not represent the most reliable index over longer time intervals. Few studies have assessed the direct influence of body size (BS) on individual fitness. We addressed this knowledge gap using data from long-term monitoring of individually marked female subantarctic fur seals. The females of higher quality (i.e. higher lifetime reproductive success) were larger in BS than their counterparts, which correlated with their ability to provision their pup with greater and more regular energy supply, possibly through the maximization of foraging performance and body fat storage. We accordingly found that our study population could be divided into three contrasted categories of maternal quality, with 33% of the females producing over 71% of the viable offspring constituting the next generation. We suggest that a larger BS represents a crucial selective advantage for a central place forager, especially when exploiting remotely available resources.","container-title":"Proceedings of the Royal Society B: Biological Sciences","DOI":"10.1098/rspb.2007.0454","issue":"1620","note":"publisher: Royal Society","page":"1877-1883","source":"royalsocietypublishing.org (Atypon)","title":"Phenotypic determinants of individual fitness in female fur seals: larger is better","title-short":"Phenotypic determinants of individual fitness in female fur seals","volume":"274","author":[{"family":"Beauplet","given":"Gwénaël"},{"family":"Guinet","given":"Christophe"}],"issued":{"date-parts":[["2007",8,7]]},"citation-key":"beaupletPhenotypicDeterminantsIndividual2007"}},{"id":3474,"uris":["http://zotero.org/users/3388363/items/6A5EACMG"],"itemData":{"id":3474,"type":"article-journal","abstract":"For species living in seasonal environments the understanding of demographic processes requires identifying the environmental factors during spring and summer that shape phenotypic variation. We assessed the effects of plant phenology and population abundance during spring-summer on variation in autumn body mass among cohorts (1995–2006) of juvenile alpine chamois (Rupicapra rupicapra). We computed several metrics based on the normalized difference vegetation index (NDVI) to assess interannual variation in plant phenology and productivity. Body mass of both sexes decreased similarly during years with late springs (−20%) and with increasing population abundance (−15%), with no interactive effect. Our results also suggested that forage quality more than forage quantity influenced body mass of juveniles. Variation in body mass of juveniles thus can be used as an indicator of the relationship between chamois populations and their environment. This study also demonstrates the utility of satellite-based data in increasing our understanding of the consequences of spring-summer conditions on life-history traits.","container-title":"Journal of Mammalogy","DOI":"10.1644/10-MAMM-A-056.1","ISSN":"0022-2372","issue":"5","journalAbbreviation":"Journal of Mammalogy","page":"1112-1117","source":"Silverchair","title":"Population abundance and early spring conditions determine variation in body mass of juvenile chamois","volume":"92","author":[{"family":"Garel","given":"Mathieu"},{"family":"Gaillard","given":"Jean-Michel"},{"family":"Jullien","given":"Jean-Michel"},{"family":"Dubray","given":"Dominique"},{"family":"Maillard","given":"Daniel"},{"family":"Loison","given":"Anne"}],"issued":{"date-parts":[["2011",10,14]]},"citation-key":"garelPopulationAbundanceEarly2011"}}],"schema":"https://github.com/citation-style-language/schema/raw/master/csl-citation.json"} </w:instrText>
      </w:r>
      <w:r w:rsidR="00CE0D1F" w:rsidRPr="00563380">
        <w:rPr>
          <w:lang w:val="en-GB"/>
        </w:rPr>
        <w:fldChar w:fldCharType="separate"/>
      </w:r>
      <w:r w:rsidR="00CE0D1F" w:rsidRPr="00563380">
        <w:rPr>
          <w:lang w:val="en-GB"/>
        </w:rPr>
        <w:t>(Beauplet and Guinet 2007)</w:t>
      </w:r>
      <w:r w:rsidR="00CE0D1F" w:rsidRPr="00563380">
        <w:rPr>
          <w:lang w:val="en-GB"/>
        </w:rPr>
        <w:fldChar w:fldCharType="end"/>
      </w:r>
      <w:r w:rsidR="00DD5402" w:rsidRPr="00563380">
        <w:rPr>
          <w:lang w:val="en-GB"/>
        </w:rPr>
        <w:t>.</w:t>
      </w:r>
      <w:r w:rsidR="00294694" w:rsidRPr="00563380">
        <w:rPr>
          <w:lang w:val="en-GB"/>
        </w:rPr>
        <w:t xml:space="preserve"> </w:t>
      </w:r>
      <w:r w:rsidR="00F74BEF" w:rsidRPr="00563380">
        <w:rPr>
          <w:lang w:val="en-GB"/>
        </w:rPr>
        <w:t xml:space="preserve">As </w:t>
      </w:r>
      <w:r w:rsidR="00693283" w:rsidRPr="00563380">
        <w:rPr>
          <w:lang w:val="en-GB"/>
        </w:rPr>
        <w:t xml:space="preserve">the </w:t>
      </w:r>
      <w:r w:rsidR="00F74BEF" w:rsidRPr="00563380">
        <w:rPr>
          <w:lang w:val="en-GB"/>
        </w:rPr>
        <w:t xml:space="preserve">adult </w:t>
      </w:r>
      <w:r w:rsidR="00B21BD5" w:rsidRPr="00563380">
        <w:rPr>
          <w:lang w:val="en-GB"/>
        </w:rPr>
        <w:t xml:space="preserve">size and </w:t>
      </w:r>
      <w:r w:rsidR="00F74BEF" w:rsidRPr="00563380">
        <w:rPr>
          <w:lang w:val="en-GB"/>
        </w:rPr>
        <w:t xml:space="preserve">mass </w:t>
      </w:r>
      <w:r w:rsidR="00693283" w:rsidRPr="00563380">
        <w:rPr>
          <w:lang w:val="en-GB"/>
        </w:rPr>
        <w:t>are</w:t>
      </w:r>
      <w:r w:rsidR="00F74BEF" w:rsidRPr="00563380">
        <w:rPr>
          <w:lang w:val="en-GB"/>
        </w:rPr>
        <w:t xml:space="preserve"> </w:t>
      </w:r>
      <w:r w:rsidR="00AE4E83">
        <w:rPr>
          <w:lang w:val="en-GB"/>
        </w:rPr>
        <w:t>primarily determined</w:t>
      </w:r>
      <w:r w:rsidR="00F74BEF" w:rsidRPr="00563380">
        <w:rPr>
          <w:lang w:val="en-GB"/>
        </w:rPr>
        <w:t xml:space="preserve"> by </w:t>
      </w:r>
      <w:r w:rsidR="00BB1BEA" w:rsidRPr="00563380">
        <w:rPr>
          <w:lang w:val="en-GB"/>
        </w:rPr>
        <w:t xml:space="preserve">early growth conditions and </w:t>
      </w:r>
      <w:r w:rsidR="00F74BEF" w:rsidRPr="00563380">
        <w:rPr>
          <w:lang w:val="en-GB"/>
        </w:rPr>
        <w:t xml:space="preserve">juvenile </w:t>
      </w:r>
      <w:r w:rsidR="00693100" w:rsidRPr="00563380">
        <w:rPr>
          <w:lang w:val="en-GB"/>
        </w:rPr>
        <w:t>size</w:t>
      </w:r>
      <w:r w:rsidR="008C0D4C">
        <w:rPr>
          <w:lang w:val="en-GB"/>
        </w:rPr>
        <w:t xml:space="preserve"> (e.g.,)</w:t>
      </w:r>
      <w:r w:rsidR="008C0D4C">
        <w:rPr>
          <w:lang w:val="en-GB"/>
        </w:rPr>
        <w:fldChar w:fldCharType="begin"/>
      </w:r>
      <w:r w:rsidR="008C0D4C">
        <w:rPr>
          <w:lang w:val="en-GB"/>
        </w:rPr>
        <w:instrText xml:space="preserve"> ADDIN ZOTERO_ITEM CSL_CITATION {"citationID":"0htszBSe","properties":{"formattedCitation":"(Festa-Bianchet et al. 2000)","plainCitation":"(Festa-Bianchet et al. 2000)","noteIndex":0},"citationItems":[{"id":3561,"uris":["http://zotero.org/users/3388363/items/XEZQIC6E"],"itemData":{"id":3561,"type":"article-journal","abstract":"Despite considerable empirical and theoretical work on the individual and population consequences of early development, little is known about the correlations between early mass and adult size or lifetime reproductive success of free-ranging mammals. Using a 26-year study of bighorn sheep (Ovis canadensis), we examined how mass as a lamb and mass gain as a yearling affected adult mass for both sexes, horn length of males and lifetime reproductive success of females at different population densities. Mass as a 3-week-old lamb was either weakly or not correlated with adult mass, horn length of adult males, or the number of lambs weaned over a ewe's lifetime. Weaning mass was correlated with most of these variables when the number of ewes in the population was taken into account. When weaning mass was controlled through partial correlation, mass as a yearling was correlated with adult mass of ewes but not with ewe reproductive success or with adult mass or horn length of rams. Lamb mass and number of ewes explained more of the variance in adult characteristics for males than for females. Our results suggest that mass gain during lactation, possibly but not necessarily related to the amount of maternal care received, affects adult mass and reproductive success. Females appear better able than males to compensate for poor early development, likely by postponing their first reproduction. Mass gain over several years and the number of ewes in the population strongly affect adult mass of both sexes and therefore can have profound effects on reproductive success of this long-lived species with a multi-year growth period.","container-title":"Behavioral Ecology","DOI":"10.1093/beheco/11.6.633","ISSN":"1045-2249","issue":"6","journalAbbreviation":"Behavioral Ecology","page":"633-639","source":"Silverchair","title":"Early development, adult mass, and reproductive success in bighorn sheep","volume":"11","author":[{"family":"Festa-Bianchet","given":"Marco"},{"family":"Jorgenson","given":"Jon T."},{"family":"Réale","given":"Denis"}],"issued":{"date-parts":[["2000",11,1]]},"citation-key":"festa-bianchetEarlyDevelopmentAdult2000"}}],"schema":"https://github.com/citation-style-language/schema/raw/master/csl-citation.json"} </w:instrText>
      </w:r>
      <w:r w:rsidR="008C0D4C">
        <w:rPr>
          <w:lang w:val="en-GB"/>
        </w:rPr>
        <w:fldChar w:fldCharType="separate"/>
      </w:r>
      <w:r w:rsidR="008C0D4C">
        <w:rPr>
          <w:noProof/>
          <w:lang w:val="en-GB"/>
        </w:rPr>
        <w:t>(Festa-Bianchet et al. 2000)</w:t>
      </w:r>
      <w:r w:rsidR="008C0D4C">
        <w:rPr>
          <w:lang w:val="en-GB"/>
        </w:rPr>
        <w:fldChar w:fldCharType="end"/>
      </w:r>
      <w:r w:rsidR="00F74BEF" w:rsidRPr="00563380">
        <w:rPr>
          <w:lang w:val="en-GB"/>
        </w:rPr>
        <w:t>, it becomes fundamental to investigate the effect of climatic condition</w:t>
      </w:r>
      <w:r w:rsidR="00EC7DD3" w:rsidRPr="00563380">
        <w:rPr>
          <w:lang w:val="en-GB"/>
        </w:rPr>
        <w:t>s</w:t>
      </w:r>
      <w:r w:rsidR="00F74BEF" w:rsidRPr="00563380">
        <w:rPr>
          <w:lang w:val="en-GB"/>
        </w:rPr>
        <w:t xml:space="preserve"> on </w:t>
      </w:r>
      <w:r w:rsidR="00693283" w:rsidRPr="00563380">
        <w:rPr>
          <w:lang w:val="en-GB"/>
        </w:rPr>
        <w:t xml:space="preserve">the </w:t>
      </w:r>
      <w:r w:rsidR="00F74BEF" w:rsidRPr="00563380">
        <w:rPr>
          <w:lang w:val="en-GB"/>
        </w:rPr>
        <w:t xml:space="preserve">juvenile </w:t>
      </w:r>
      <w:r w:rsidR="00693100" w:rsidRPr="00563380">
        <w:rPr>
          <w:lang w:val="en-GB"/>
        </w:rPr>
        <w:t>size</w:t>
      </w:r>
      <w:r w:rsidR="00F74BEF" w:rsidRPr="00563380">
        <w:rPr>
          <w:lang w:val="en-GB"/>
        </w:rPr>
        <w:t xml:space="preserve"> </w:t>
      </w:r>
      <w:r w:rsidR="00F74BEF" w:rsidRPr="00563380">
        <w:rPr>
          <w:lang w:val="en-GB"/>
        </w:rPr>
        <w:fldChar w:fldCharType="begin"/>
      </w:r>
      <w:r w:rsidRPr="00563380">
        <w:rPr>
          <w:lang w:val="en-GB"/>
        </w:rPr>
        <w:instrText xml:space="preserve"> ADDIN ZOTERO_ITEM CSL_CITATION {"citationID":"Owi0ynOa","properties":{"formattedCitation":"(Beauplet and Guinet 2007; Garel et al. 2011)","plainCitation":"(Beauplet and Guinet 2007; Garel et al. 2011)","dontUpdate":true,"noteIndex":0},"citationItems":[{"id":3442,"uris":["http://zotero.org/users/3388363/items/DXGJMSJ9"],"itemData":{"id":3442,"type":"article-journal","abstract":"Inter-individual differences in fitness in female vertebrates have often been related to phenotypic discrepancies, suggesting that bigger individuals exhibit greater fitness. However, the use of the temporally variable indices of quality, such as body mass/condition, may not represent the most reliable index over longer time intervals. Few studies have assessed the direct influence of body size (BS) on individual fitness. We addressed this knowledge gap using data from long-term monitoring of individually marked female subantarctic fur seals. The females of higher quality (i.e. higher lifetime reproductive success) were larger in BS than their counterparts, which correlated with their ability to provision their pup with greater and more regular energy supply, possibly through the maximization of foraging performance and body fat storage. We accordingly found that our study population could be divided into three contrasted categories of maternal quality, with 33% of the females producing over 71% of the viable offspring constituting the next generation. We suggest that a larger BS represents a crucial selective advantage for a central place forager, especially when exploiting remotely available resources.","container-title":"Proceedings of the Royal Society B: Biological Sciences","DOI":"10.1098/rspb.2007.0454","issue":"1620","note":"publisher: Royal Society","page":"1877-1883","source":"royalsocietypublishing.org (Atypon)","title":"Phenotypic determinants of individual fitness in female fur seals: larger is better","title-short":"Phenotypic determinants of individual fitness in female fur seals","volume":"274","author":[{"family":"Beauplet","given":"Gwénaël"},{"family":"Guinet","given":"Christophe"}],"issued":{"date-parts":[["2007",8,7]]},"citation-key":"beaupletPhenotypicDeterminantsIndividual2007"}},{"id":3474,"uris":["http://zotero.org/users/3388363/items/6A5EACMG"],"itemData":{"id":3474,"type":"article-journal","abstract":"For species living in seasonal environments the understanding of demographic processes requires identifying the environmental factors during spring and summer that shape phenotypic variation. We assessed the effects of plant phenology and population abundance during spring-summer on variation in autumn body mass among cohorts (1995–2006) of juvenile alpine chamois (Rupicapra rupicapra). We computed several metrics based on the normalized difference vegetation index (NDVI) to assess interannual variation in plant phenology and productivity. Body mass of both sexes decreased similarly during years with late springs (−20%) and with increasing population abundance (−15%), with no interactive effect. Our results also suggested that forage quality more than forage quantity influenced body mass of juveniles. Variation in body mass of juveniles thus can be used as an indicator of the relationship between chamois populations and their environment. This study also demonstrates the utility of satellite-based data in increasing our understanding of the consequences of spring-summer conditions on life-history traits.","container-title":"Journal of Mammalogy","DOI":"10.1644/10-MAMM-A-056.1","ISSN":"0022-2372","issue":"5","journalAbbreviation":"Journal of Mammalogy","page":"1112-1117","source":"Silverchair","title":"Population abundance and early spring conditions determine variation in body mass of juvenile chamois","volume":"92","author":[{"family":"Garel","given":"Mathieu"},{"family":"Gaillard","given":"Jean-Michel"},{"family":"Jullien","given":"Jean-Michel"},{"family":"Dubray","given":"Dominique"},{"family":"Maillard","given":"Daniel"},{"family":"Loison","given":"Anne"}],"issued":{"date-parts":[["2011",10,14]]},"citation-key":"garelPopulationAbundanceEarly2011"}}],"schema":"https://github.com/citation-style-language/schema/raw/master/csl-citation.json"} </w:instrText>
      </w:r>
      <w:r w:rsidR="00F74BEF" w:rsidRPr="00563380">
        <w:rPr>
          <w:lang w:val="en-GB"/>
        </w:rPr>
        <w:fldChar w:fldCharType="separate"/>
      </w:r>
      <w:r w:rsidR="00F74BEF" w:rsidRPr="00563380">
        <w:rPr>
          <w:lang w:val="en-GB"/>
        </w:rPr>
        <w:t>(Garel et al. 2011)</w:t>
      </w:r>
      <w:r w:rsidR="00F74BEF" w:rsidRPr="00563380">
        <w:rPr>
          <w:lang w:val="en-GB"/>
        </w:rPr>
        <w:fldChar w:fldCharType="end"/>
      </w:r>
      <w:r w:rsidR="00F74BEF" w:rsidRPr="00563380">
        <w:rPr>
          <w:lang w:val="en-GB"/>
        </w:rPr>
        <w:t>.</w:t>
      </w:r>
      <w:r w:rsidR="002E7B2A" w:rsidRPr="00563380" w:rsidDel="00EF19FA">
        <w:rPr>
          <w:lang w:val="en-GB"/>
        </w:rPr>
        <w:t xml:space="preserve"> </w:t>
      </w:r>
      <w:r w:rsidR="00CC488F" w:rsidRPr="00563380">
        <w:rPr>
          <w:lang w:val="en-GB"/>
        </w:rPr>
        <w:t>J</w:t>
      </w:r>
      <w:r w:rsidR="0069217C" w:rsidRPr="00563380">
        <w:rPr>
          <w:lang w:val="en-GB"/>
        </w:rPr>
        <w:t>uvenile</w:t>
      </w:r>
      <w:r w:rsidR="00D325DE" w:rsidRPr="00563380">
        <w:rPr>
          <w:lang w:val="en-GB"/>
        </w:rPr>
        <w:t>s</w:t>
      </w:r>
      <w:r w:rsidR="0069217C" w:rsidRPr="00563380">
        <w:rPr>
          <w:lang w:val="en-GB"/>
        </w:rPr>
        <w:t xml:space="preserve"> </w:t>
      </w:r>
      <w:r w:rsidR="00AE4E83">
        <w:rPr>
          <w:lang w:val="en-GB"/>
        </w:rPr>
        <w:t>usually have</w:t>
      </w:r>
      <w:r w:rsidR="0087179D" w:rsidRPr="00563380">
        <w:rPr>
          <w:lang w:val="en-GB"/>
        </w:rPr>
        <w:t xml:space="preserve"> </w:t>
      </w:r>
      <w:r w:rsidR="0069217C" w:rsidRPr="00563380">
        <w:rPr>
          <w:lang w:val="en-GB"/>
        </w:rPr>
        <w:t xml:space="preserve">low energy reserves and </w:t>
      </w:r>
      <w:r w:rsidR="001B06F1" w:rsidRPr="00563380">
        <w:rPr>
          <w:lang w:val="en-GB"/>
        </w:rPr>
        <w:t>have to</w:t>
      </w:r>
      <w:r w:rsidR="00D325DE" w:rsidRPr="00563380">
        <w:rPr>
          <w:lang w:val="en-GB"/>
        </w:rPr>
        <w:t xml:space="preserve"> </w:t>
      </w:r>
      <w:r w:rsidR="0069217C" w:rsidRPr="00563380">
        <w:rPr>
          <w:lang w:val="en-GB"/>
        </w:rPr>
        <w:t>allocat</w:t>
      </w:r>
      <w:r w:rsidR="001B06F1" w:rsidRPr="00563380">
        <w:rPr>
          <w:lang w:val="en-GB"/>
        </w:rPr>
        <w:t>e</w:t>
      </w:r>
      <w:r w:rsidR="00D325DE" w:rsidRPr="00563380">
        <w:rPr>
          <w:lang w:val="en-GB"/>
        </w:rPr>
        <w:t xml:space="preserve"> a </w:t>
      </w:r>
      <w:r w:rsidR="001B06F1" w:rsidRPr="00563380">
        <w:rPr>
          <w:lang w:val="en-GB"/>
        </w:rPr>
        <w:t>substantial amount</w:t>
      </w:r>
      <w:r w:rsidR="00160822" w:rsidRPr="00563380">
        <w:rPr>
          <w:lang w:val="en-GB"/>
        </w:rPr>
        <w:t xml:space="preserve"> of th</w:t>
      </w:r>
      <w:r w:rsidR="001D7DCF" w:rsidRPr="00563380">
        <w:rPr>
          <w:lang w:val="en-GB"/>
        </w:rPr>
        <w:t xml:space="preserve">ose </w:t>
      </w:r>
      <w:r w:rsidR="00160822" w:rsidRPr="00563380">
        <w:rPr>
          <w:lang w:val="en-GB"/>
        </w:rPr>
        <w:t>reserves</w:t>
      </w:r>
      <w:r w:rsidR="0069217C" w:rsidRPr="00563380">
        <w:rPr>
          <w:lang w:val="en-GB"/>
        </w:rPr>
        <w:t xml:space="preserve"> to growth</w:t>
      </w:r>
      <w:r w:rsidR="00160822" w:rsidRPr="00563380">
        <w:rPr>
          <w:lang w:val="en-GB"/>
        </w:rPr>
        <w:t xml:space="preserve"> </w:t>
      </w:r>
      <w:r w:rsidR="0069217C" w:rsidRPr="00563380">
        <w:rPr>
          <w:lang w:val="en-GB"/>
        </w:rPr>
        <w:fldChar w:fldCharType="begin"/>
      </w:r>
      <w:r w:rsidR="00052439" w:rsidRPr="00563380">
        <w:rPr>
          <w:lang w:val="en-GB"/>
        </w:rPr>
        <w:instrText xml:space="preserve"> ADDIN ZOTERO_ITEM CSL_CITATION {"citationID":"PXMTbHS9","properties":{"formattedCitation":"(Hudson and White 1985; Gaillard et al. 2000)","plainCitation":"(Hudson and White 1985; Gaillard et al. 2000)","noteIndex":0},"citationItems":[{"id":3656,"uris":["http://zotero.org/users/3388363/items/UQRJT599"],"itemData":{"id":3656,"type":"book","call-number":"QL737.U4 B56 1985","event-place":"Boca Raton, Fla","ISBN":"978-0-8493-5911-8","language":"en","number-of-pages":"314","publisher":"CRC Press","publisher-place":"Boca Raton, Fla","source":"Library of Congress ISBN","title":"Bioenergetics of wild herbivores","editor":[{"family":"Hudson","given":"Robert J."},{"family":"White","given":"Robert G."}],"issued":{"date-parts":[["1985"]]},"citation-key":"hudsonBioenergeticsWildHerbivores1985"}},{"id":3466,"uris":["http://zotero.org/users/3388363/items/C43DTBQC"],"itemData":{"id":3466,"type":"article-journal","abstract":"In large-herbivore populations, environmental variation and density dependence co-occur and have similar effects on various fitness components. Our review aims to quantify the temporal variability of fitness components and examine how that variability affects changes in population growth rates. Regardless of the source of variation, adult female survival shows little year-to-year variation [coefficient of variation (CV &lt;10%)], fecundity of prime-aged females and yearling survival rates show moderate year-to-year variation (CV &lt;20%), and juvenile survival and fecundity of young females show strong variation (CV &gt;30%). Old females show senescence in both survival and reproduction. These patterns of variation are independent of differences in body mass, taxonomic group, and ecological conditions. Differences in levels of maternal care may fine-tune the temporal variation of early survival. The immature stage, despite a low relative impact on population growth rate compared with the adult stage, may be the critical component of population dynamics of large herbivores. Observed differences in temporal variation may be more important than estimated relative sensitivity or elasticity in determining the relative demographic impact of various fitness components.","container-title":"Annual Review of Ecology and Systematics","ISSN":"0066-4162","note":"publisher: Annual Reviews","page":"367-393","source":"JSTOR","title":"Temporal Variation in Fitness Components and Population Dynamics of Large Herbivores","volume":"31","author":[{"family":"Gaillard","given":"J.-M."},{"family":"Festa-Bianchet","given":"M."},{"family":"Yoccoz","given":"N. G."},{"family":"Loison","given":"A."},{"family":"Toigo","given":"C."}],"issued":{"date-parts":[["2000"]]},"citation-key":"gaillardTemporalVariationFitness2000"}}],"schema":"https://github.com/citation-style-language/schema/raw/master/csl-citation.json"} </w:instrText>
      </w:r>
      <w:r w:rsidR="0069217C" w:rsidRPr="00563380">
        <w:rPr>
          <w:lang w:val="en-GB"/>
        </w:rPr>
        <w:fldChar w:fldCharType="separate"/>
      </w:r>
      <w:r w:rsidR="00052439" w:rsidRPr="00563380">
        <w:rPr>
          <w:lang w:val="en-GB"/>
        </w:rPr>
        <w:t>(Hudson and White 1985; Gaillard et al. 2000)</w:t>
      </w:r>
      <w:r w:rsidR="0069217C" w:rsidRPr="00563380">
        <w:rPr>
          <w:lang w:val="en-GB"/>
        </w:rPr>
        <w:fldChar w:fldCharType="end"/>
      </w:r>
      <w:r w:rsidR="0069217C" w:rsidRPr="00563380">
        <w:rPr>
          <w:lang w:val="en-GB"/>
        </w:rPr>
        <w:t>.</w:t>
      </w:r>
      <w:r w:rsidR="008B480A" w:rsidRPr="00563380">
        <w:rPr>
          <w:lang w:val="en-GB"/>
        </w:rPr>
        <w:t xml:space="preserve"> </w:t>
      </w:r>
      <w:r w:rsidR="00B130BB" w:rsidRPr="00563380">
        <w:rPr>
          <w:lang w:val="en-GB"/>
        </w:rPr>
        <w:t>Therefore, a</w:t>
      </w:r>
      <w:r w:rsidR="008B480A" w:rsidRPr="00563380">
        <w:rPr>
          <w:lang w:val="en-GB"/>
        </w:rPr>
        <w:t xml:space="preserve"> decline in </w:t>
      </w:r>
      <w:r w:rsidR="00B130BB" w:rsidRPr="00563380">
        <w:rPr>
          <w:lang w:val="en-GB"/>
        </w:rPr>
        <w:t xml:space="preserve">adult </w:t>
      </w:r>
      <w:r w:rsidR="000E5A90" w:rsidRPr="00563380">
        <w:rPr>
          <w:lang w:val="en-GB"/>
        </w:rPr>
        <w:t>size</w:t>
      </w:r>
      <w:r w:rsidR="008B480A" w:rsidRPr="00563380">
        <w:rPr>
          <w:lang w:val="en-GB"/>
        </w:rPr>
        <w:t xml:space="preserve"> is to be most </w:t>
      </w:r>
      <w:r w:rsidR="00AE4E83">
        <w:rPr>
          <w:lang w:val="en-GB"/>
        </w:rPr>
        <w:t>evident</w:t>
      </w:r>
      <w:r w:rsidR="008B480A" w:rsidRPr="00563380">
        <w:rPr>
          <w:lang w:val="en-GB"/>
        </w:rPr>
        <w:t xml:space="preserve"> in the early growing stages because they lack </w:t>
      </w:r>
      <w:r w:rsidR="00590A82">
        <w:rPr>
          <w:lang w:val="en-GB"/>
        </w:rPr>
        <w:t>reasonable</w:t>
      </w:r>
      <w:r w:rsidR="008B480A" w:rsidRPr="00563380">
        <w:rPr>
          <w:lang w:val="en-GB"/>
        </w:rPr>
        <w:t xml:space="preserve"> energy reserves, which makes them sensitive to changing external biotic and abiotic factors </w:t>
      </w:r>
      <w:r w:rsidR="008B480A" w:rsidRPr="00563380">
        <w:rPr>
          <w:lang w:val="en-GB"/>
        </w:rPr>
        <w:fldChar w:fldCharType="begin"/>
      </w:r>
      <w:r w:rsidR="00052439" w:rsidRPr="00563380">
        <w:rPr>
          <w:lang w:val="en-GB"/>
        </w:rPr>
        <w:instrText xml:space="preserve"> ADDIN ZOTERO_ITEM CSL_CITATION {"citationID":"oDi3ZuKL","properties":{"formattedCitation":"(Forchhammer et al. 2001; Herfindal et al. 2006; Rughetti and Festa-Bianchet 2012)","plainCitation":"(Forchhammer et al. 2001; Herfindal et al. 2006; Rughetti and Festa-Bianchet 2012)","noteIndex":0},"citationItems":[{"id":1264,"uris":["http://zotero.org/users/3388363/items/6YCKKL8L"],"itemData":{"id":1264,"type":"article-journal","abstract":"1. Density-dependent and climatic conditions experienced by individuals before and after birth differ considerably between cohorts. Such early environmental variability has the potential to create persistent fitness differences among cohorts. Here we test the hypothesis that conditions experienced by individuals in their early development will have long-term effects on their life history traits. 2. We approached this by analysing and contrasting the effects of climate (the North Atlantic Oscillation, NAO) and population density at year of birth on cohort birth weight, birth date, litter size, age of maturity, survival and fecundity of Soay sheep, Ovies aries L., ewes in the population on the island of Hirta, St Kilda, Scotland. 3. Significant intercohort variations were found in life history traits. Cohorts born after warm, wet and windy (high NAO) winters were lighter at birth, born earlier, less likely to have a twin and matured later than cohorts born following cold and dry (low NAO) winters. High population densities in the winter preceding birth also had a negative effect on birth weight, birth date and litter size, whereas high postnatal densities delayed age of first reproduction. 4. High NAO winters preceding birth depressed juvenile survival but increased adult survival and fecundity. The negative influence of high NAO winters on juvenile survival is likely to be related to mothers' compromised physical condition while the cohort is in utero, whereas the positive influence on adult survival and fecundity may relate to the improved postnatal forage conditions following high NAO winters. High pre- and postnatal population densities decreased juvenile (neonatal, yearling) and adult (2-4 years) survivorship but had no significant effect fecundity.","container-title":"Journal of Animal Ecology","DOI":"10.1046/j.0021-8790.2001.00532.x","ISSN":"00218790","issue":"5","page":"721–729","title":"Climate and population density induce long-term cohort variation in a northern ungulate","volume":"70","author":[{"family":"Forchhammer","given":"Mads C."},{"family":"Clutton-Brock","given":"Tim H."},{"family":"Lindström","given":"Jan"},{"family":"Albon","given":"Steve D."}],"issued":{"date-parts":[["2001"]]},"citation-key":"forchhammerClimatePopulationDensity2001"}},{"id":3760,"uris":["http://zotero.org/users/3388363/items/7NFVHDSA"],"itemData":{"id":3760,"type":"article-journal","abstract":"Intraspecific body mass in ungulates has often been shown to increase with latitude. The biological basis for such latitudinal gradients is, however, poorly known. Here we examined whether satellite-derived indices of environmental phenology, based on the normalised difference vegetation index (NDVI), as well as variables derived from meteorological stations, altitude, and population density, can explain latitudinal gradients and regional variation in body mass of Norwegian moose. The best model gave a considerably better fit than latitude alone, and included all explanatory environmental variables. Accordingly, heavy moose were found in areas with short and intense summers that were followed by long, cold winters, at low altitude relative to the tree-limit, and with low population density relative to the available plant biomass. This relationship was stronger for yearlings than for calves, except for the effect of population density. This indicates that differences in the characteristics of the vegetation quality and environmental phenology, as well as winter harshness and population density, are important factors that shape both the latitudinal and other geographical gradients in moose body mass.","container-title":"Oecologia","DOI":"10.1007/s00442-006-0519-8","ISSN":"1432-1939","issue":"2","journalAbbreviation":"Oecologia","language":"en","page":"213-224","source":"Springer Link","title":"Environmental phenology and geographical gradients in moose body mass","volume":"150","author":[{"family":"Herfindal","given":"Ivar"},{"family":"Solberg","given":"Erling Johan"},{"family":"Sæther","given":"Bernt-Erik"},{"family":"Høgda","given":"Kjell Arild"},{"family":"Andersen","given":"Reidar"}],"issued":{"date-parts":[["2006",11,1]]},"citation-key":"herfindalEnvironmentalPhenologyGeographical2006"}},{"id":3523,"uris":["http://zotero.org/users/338836</w:instrText>
      </w:r>
      <w:r w:rsidR="00052439" w:rsidRPr="007A55F6">
        <w:rPr>
          <w:lang w:val="it-CH"/>
          <w:rPrChange w:id="74" w:author="LFBersier" w:date="2023-03-09T08:21:00Z">
            <w:rPr>
              <w:lang w:val="en-GB"/>
            </w:rPr>
          </w:rPrChange>
        </w:rPr>
        <w:instrText xml:space="preserve">3/items/AUBWR9MN"],"itemData":{"id":3523,"type":"article-journal","abstract":"Environmental change, including global warming, can lead to directional changes over time in phenotypic traits such as sex- and age-specific body mass. We evaluated the potential short-term effects of a series of hot and dry springs and early summers on mass of yearling chamois (Rupicapra rupicapra) in 2 populations in the western Alps. Yearling mass decreased in both populations over the study period, but much of this decline seemed to originate from a sharp drop in 2003, after which body mass remained low. Our analysis suggested that this decrease was caused by the additive effects of warm springs and summers over the first 2 years of life. The mass of adult chamois also decreased over time. These results suggest that ongoing warming in the Alps could be a selective pressure on the life history and reproductive strategies of wild ungulates.","container-title":"Journal of Mammalogy","DOI":"10.1644/11-MAMM-A-402.1","ISSN":"0022-2372","issue":"5","journalAbbreviation":"Journal of Mammalogy","page":"1301-1307","source":"Silverchair","title":"Effects of spring-summer temperature on body mass of chamois","volume":"93","author":[{"family":"Rughetti","given":"Marco"},{"family":"Festa-Bianchet","given":"Marco"}],"issued":{"date-parts":[["2012",10,19]]},"citation-key":"rughettiEffectsSpringsummerTemperature2012a"}}],"schema":"https://github.com/citation-style-language/schema/raw/master/csl-citation.json"} </w:instrText>
      </w:r>
      <w:r w:rsidR="008B480A" w:rsidRPr="00563380">
        <w:rPr>
          <w:lang w:val="en-GB"/>
        </w:rPr>
        <w:fldChar w:fldCharType="separate"/>
      </w:r>
      <w:r w:rsidR="00052439" w:rsidRPr="005D6730">
        <w:rPr>
          <w:lang w:val="it-CH"/>
          <w:rPrChange w:id="75" w:author="Federico Tettamanti" w:date="2023-03-13T08:42:00Z">
            <w:rPr>
              <w:lang w:val="en-GB"/>
            </w:rPr>
          </w:rPrChange>
        </w:rPr>
        <w:t>(Forchhammer et al. 2001; Herfindal et al. 2006; Rughetti and Festa-Bianchet 2012)</w:t>
      </w:r>
      <w:r w:rsidR="008B480A" w:rsidRPr="00563380">
        <w:rPr>
          <w:lang w:val="en-GB"/>
        </w:rPr>
        <w:fldChar w:fldCharType="end"/>
      </w:r>
      <w:r w:rsidR="008B480A" w:rsidRPr="005D6730">
        <w:rPr>
          <w:lang w:val="it-CH"/>
          <w:rPrChange w:id="76" w:author="Federico Tettamanti" w:date="2023-03-13T08:42:00Z">
            <w:rPr>
              <w:lang w:val="en-GB"/>
            </w:rPr>
          </w:rPrChange>
        </w:rPr>
        <w:t xml:space="preserve">. </w:t>
      </w:r>
      <w:r w:rsidR="00563380" w:rsidRPr="00563380">
        <w:rPr>
          <w:lang w:val="en-GB"/>
        </w:rPr>
        <w:t>I</w:t>
      </w:r>
      <w:r w:rsidR="00996555" w:rsidRPr="00563380">
        <w:rPr>
          <w:lang w:val="en-GB"/>
        </w:rPr>
        <w:t xml:space="preserve">n mammals, early growth is divided </w:t>
      </w:r>
      <w:r w:rsidR="00AE4E83">
        <w:rPr>
          <w:lang w:val="en-GB"/>
        </w:rPr>
        <w:t>into</w:t>
      </w:r>
      <w:r w:rsidR="00996555" w:rsidRPr="00563380">
        <w:rPr>
          <w:lang w:val="en-GB"/>
        </w:rPr>
        <w:t xml:space="preserve"> </w:t>
      </w:r>
      <w:r w:rsidR="00563380" w:rsidRPr="00563380">
        <w:rPr>
          <w:lang w:val="en-GB"/>
        </w:rPr>
        <w:t>three</w:t>
      </w:r>
      <w:r w:rsidR="00996555" w:rsidRPr="00563380">
        <w:rPr>
          <w:lang w:val="en-GB"/>
        </w:rPr>
        <w:t xml:space="preserve"> phases</w:t>
      </w:r>
      <w:r w:rsidR="00563380" w:rsidRPr="00563380">
        <w:rPr>
          <w:lang w:val="en-GB"/>
        </w:rPr>
        <w:t>:</w:t>
      </w:r>
      <w:r w:rsidR="00996555" w:rsidRPr="00563380">
        <w:rPr>
          <w:lang w:val="en-GB"/>
        </w:rPr>
        <w:t xml:space="preserve"> in utero, lactation, and post-weaning. The </w:t>
      </w:r>
      <w:r w:rsidR="00563380" w:rsidRPr="00563380">
        <w:rPr>
          <w:lang w:val="en-GB"/>
        </w:rPr>
        <w:t>three</w:t>
      </w:r>
      <w:r w:rsidR="00996555" w:rsidRPr="00563380">
        <w:rPr>
          <w:lang w:val="en-GB"/>
        </w:rPr>
        <w:t xml:space="preserve"> phases are, however</w:t>
      </w:r>
      <w:r w:rsidR="00AE4E83">
        <w:rPr>
          <w:lang w:val="en-GB"/>
        </w:rPr>
        <w:t>,</w:t>
      </w:r>
      <w:r w:rsidR="00996555" w:rsidRPr="00563380">
        <w:rPr>
          <w:lang w:val="en-GB"/>
        </w:rPr>
        <w:t xml:space="preserve"> not equally sensitive to climate warming. The </w:t>
      </w:r>
      <w:r w:rsidR="00AE4E83">
        <w:rPr>
          <w:lang w:val="en-GB"/>
        </w:rPr>
        <w:t>in-utero</w:t>
      </w:r>
      <w:r w:rsidR="00996555" w:rsidRPr="00563380">
        <w:rPr>
          <w:lang w:val="en-GB"/>
        </w:rPr>
        <w:t xml:space="preserve"> phase is likely the less sensitive as offspring live in </w:t>
      </w:r>
      <w:r w:rsidR="00AE4E83">
        <w:rPr>
          <w:lang w:val="en-GB"/>
        </w:rPr>
        <w:t>a stable</w:t>
      </w:r>
      <w:r w:rsidR="00996555" w:rsidRPr="00563380">
        <w:rPr>
          <w:lang w:val="en-GB"/>
        </w:rPr>
        <w:t xml:space="preserve"> thermal environment</w:t>
      </w:r>
      <w:r w:rsidR="00AE4E83">
        <w:rPr>
          <w:lang w:val="en-GB"/>
        </w:rPr>
        <w:t xml:space="preserve">. </w:t>
      </w:r>
      <w:commentRangeStart w:id="77"/>
      <w:r w:rsidR="00AE4E83">
        <w:rPr>
          <w:lang w:val="en-GB"/>
        </w:rPr>
        <w:t>In contrast, the</w:t>
      </w:r>
      <w:r w:rsidR="00996555" w:rsidRPr="00563380">
        <w:rPr>
          <w:lang w:val="en-GB"/>
        </w:rPr>
        <w:t xml:space="preserve"> lactation phase is likely the most sensitive, as offspring growth in size is the fastest during lactation and mother milk production is constrained by ambient temperature</w:t>
      </w:r>
      <w:ins w:id="78" w:author="Pierre Bize" w:date="2023-03-08T22:52:00Z">
        <w:r w:rsidR="008725C6">
          <w:rPr>
            <w:lang w:val="en-GB"/>
          </w:rPr>
          <w:t xml:space="preserve"> (</w:t>
        </w:r>
        <w:commentRangeStart w:id="79"/>
        <w:r w:rsidR="008725C6">
          <w:rPr>
            <w:lang w:val="en-GB"/>
          </w:rPr>
          <w:t>REF</w:t>
        </w:r>
      </w:ins>
      <w:commentRangeEnd w:id="79"/>
      <w:ins w:id="80" w:author="Pierre Bize" w:date="2023-03-08T22:54:00Z">
        <w:r w:rsidR="00E5460F">
          <w:rPr>
            <w:rStyle w:val="CommentReference"/>
            <w:rFonts w:eastAsia="Arial Unicode MS"/>
            <w:bdr w:val="nil"/>
            <w:lang w:val="en-US" w:eastAsia="en-US"/>
          </w:rPr>
          <w:commentReference w:id="79"/>
        </w:r>
      </w:ins>
      <w:ins w:id="81" w:author="Pierre Bize" w:date="2023-03-08T22:52:00Z">
        <w:r w:rsidR="008725C6">
          <w:rPr>
            <w:lang w:val="en-GB"/>
          </w:rPr>
          <w:t>)</w:t>
        </w:r>
      </w:ins>
      <w:r w:rsidR="00996555" w:rsidRPr="00563380">
        <w:rPr>
          <w:lang w:val="en-GB"/>
        </w:rPr>
        <w:t>.</w:t>
      </w:r>
      <w:commentRangeEnd w:id="77"/>
      <w:r w:rsidR="00AA4D1B">
        <w:rPr>
          <w:rStyle w:val="CommentReference"/>
          <w:rFonts w:eastAsia="Arial Unicode MS"/>
          <w:bdr w:val="nil"/>
          <w:lang w:val="en-US" w:eastAsia="en-US"/>
        </w:rPr>
        <w:commentReference w:id="77"/>
      </w:r>
    </w:p>
    <w:p w14:paraId="18C72E9C" w14:textId="51EDC8A0" w:rsidR="007B040B" w:rsidRPr="00563380" w:rsidRDefault="00557274" w:rsidP="00B4784F">
      <w:pPr>
        <w:spacing w:before="120" w:after="120" w:line="360" w:lineRule="auto"/>
        <w:ind w:firstLine="426"/>
        <w:rPr>
          <w:lang w:val="en-GB"/>
        </w:rPr>
      </w:pPr>
      <w:r w:rsidRPr="00563380">
        <w:rPr>
          <w:lang w:val="en-GB"/>
        </w:rPr>
        <w:t>Here, we investiga</w:t>
      </w:r>
      <w:r w:rsidR="00AE01A1" w:rsidRPr="00563380">
        <w:rPr>
          <w:lang w:val="en-GB"/>
        </w:rPr>
        <w:t>ted</w:t>
      </w:r>
      <w:r w:rsidR="00133AAF" w:rsidRPr="00563380">
        <w:rPr>
          <w:lang w:val="en-GB"/>
        </w:rPr>
        <w:t xml:space="preserve"> </w:t>
      </w:r>
      <w:r w:rsidR="001D2FDB" w:rsidRPr="00563380">
        <w:rPr>
          <w:lang w:val="en-GB"/>
        </w:rPr>
        <w:t xml:space="preserve">the effect of climate change on </w:t>
      </w:r>
      <w:r w:rsidR="00AA1C8E" w:rsidRPr="00563380">
        <w:rPr>
          <w:lang w:val="en-GB"/>
        </w:rPr>
        <w:t xml:space="preserve">changes in juvenile </w:t>
      </w:r>
      <w:r w:rsidR="001D2FDB" w:rsidRPr="00563380">
        <w:rPr>
          <w:lang w:val="en-GB"/>
        </w:rPr>
        <w:t>size</w:t>
      </w:r>
      <w:r w:rsidR="00AA1C8E" w:rsidRPr="00563380">
        <w:rPr>
          <w:lang w:val="en-GB"/>
        </w:rPr>
        <w:t xml:space="preserve"> (i.e. at 1.5 years of age)</w:t>
      </w:r>
      <w:r w:rsidR="001D2FDB" w:rsidRPr="00563380">
        <w:rPr>
          <w:lang w:val="en-GB"/>
        </w:rPr>
        <w:t xml:space="preserve"> of Alpine chamois</w:t>
      </w:r>
      <w:r w:rsidR="00AA1C8E" w:rsidRPr="00563380">
        <w:rPr>
          <w:lang w:val="en-GB"/>
        </w:rPr>
        <w:t xml:space="preserve"> (</w:t>
      </w:r>
      <w:r w:rsidR="00AA1C8E" w:rsidRPr="00563380">
        <w:rPr>
          <w:i/>
          <w:iCs/>
          <w:lang w:val="en-GB"/>
        </w:rPr>
        <w:t>Rupicapra rupicapra</w:t>
      </w:r>
      <w:r w:rsidR="00AA1C8E" w:rsidRPr="00563380">
        <w:rPr>
          <w:lang w:val="en-GB"/>
        </w:rPr>
        <w:t>)</w:t>
      </w:r>
      <w:r w:rsidR="00043F86" w:rsidRPr="00563380">
        <w:rPr>
          <w:lang w:val="en-GB"/>
        </w:rPr>
        <w:t xml:space="preserve"> u</w:t>
      </w:r>
      <w:r w:rsidR="00AE01A1" w:rsidRPr="00563380">
        <w:rPr>
          <w:lang w:val="en-GB"/>
        </w:rPr>
        <w:t>sing hunting data collected in the southern Swiss Alps from 1992 to 2018</w:t>
      </w:r>
      <w:r w:rsidR="00043F86" w:rsidRPr="00563380">
        <w:rPr>
          <w:lang w:val="en-GB"/>
        </w:rPr>
        <w:t>.</w:t>
      </w:r>
      <w:r w:rsidR="002C6769" w:rsidRPr="00563380">
        <w:rPr>
          <w:lang w:val="en-GB"/>
        </w:rPr>
        <w:t xml:space="preserve"> </w:t>
      </w:r>
      <w:r w:rsidR="00A51DE9" w:rsidRPr="00563380">
        <w:rPr>
          <w:lang w:val="en-GB"/>
        </w:rPr>
        <w:t xml:space="preserve">The Alpine chamois is the most abundant ungulate of the European Alps </w:t>
      </w:r>
      <w:r w:rsidR="00A51DE9" w:rsidRPr="00563380">
        <w:rPr>
          <w:lang w:val="en-GB"/>
        </w:rPr>
        <w:fldChar w:fldCharType="begin"/>
      </w:r>
      <w:r w:rsidR="00A51DE9" w:rsidRPr="00563380">
        <w:rPr>
          <w:lang w:val="en-GB"/>
        </w:rPr>
        <w:instrText xml:space="preserve"> ADDIN ZOTERO_ITEM CSL_CITATION {"citationID":"fIhbT7Sn","properties":{"formattedCitation":"(Corlatti et al. 2011)","plainCitation":"(Corlatti et al. 2011)","noteIndex":0},"citationItems":[{"id":3613,"uris":["http://zotero.org/users/3388363/items/QIUNT4WR"],"itemData":{"id":3613,"type":"article-journal","abstract":"1 Despite it being the most abundant mountain dwelling ungulate of Europe and the Near East, the taxonomy, systematics and biology of the chamois are still imperfectly known. Although neither species of chamois is at risk, several subspecies are threatened (Rupicapra rupicapra cartusiana, Rupicapra rupicapra tatrica and Rupicapra rupicapra balcanica; Rupicapra pyrenaica ornata. Rupicapra rupicapra asiatica is data-deficient but probably threatened). 2 A life history with apparently contradictory relationships between survival, sexual dimorphism and mating system suggests a unique survival strategy not yet fully understood. Over the last century, morphologic, biometric, behavioural and genetic features have been studied to shed light on the phylogeography and monophyly or polyphyly of the chamois as well as on the number of existing species and subspecies of the genus Rupicapra. 3 The dispersal hypothesis, according to which R. rupicapra migrated westward from eastern Europe in the Quaternary, confining R. pyrenaica to the southernmost regions of Europe, has been recently called into question by some molecular analyses that yielded contradictory results. 4 In spite of subtleties relevant to each method of analysis, an overall evaluation of differences between the R. rupicapra and the R. pyrenaica groups strongly supports the functional separation of the taxa into two species. 5 Further studies on the ecology of chamois, as well as on the epidemiology of severe diseases, e.g. sarcoptic mange, are needed to improve the management of viable populations. 6 Before translocations and reintroductions are carried out, the risk of hybridization leading to genetic extinction should be evaluated.","container-title":"Mammal Review","DOI":"10.1111/j.1365-2907.2011.00187.x","ISSN":"1365-2907","issue":"2","language":"en","note":"_eprint: https://onlinelibrary.wiley.com/doi/pdf/10.1111/j.1365-2907.2011.00187.x","page":"163-174","source":"Wiley Online Library","title":"The conservation of the chamois Rupicapra spp.","volume":"41","author":[{"family":"Corlatti","given":"Luca"},{"family":"Lorenzini","given":"Rita"},{"family":"Lovari","given":"Sandro"}],"issued":{"date-parts":[["2011"]]},"citation-key":"corlattiConservationChamoisRupicapra2011"}}],"schema":"https://github.com/citation-style-language/schema/raw/master/csl-citation.json"} </w:instrText>
      </w:r>
      <w:r w:rsidR="00A51DE9" w:rsidRPr="00563380">
        <w:rPr>
          <w:lang w:val="en-GB"/>
        </w:rPr>
        <w:fldChar w:fldCharType="separate"/>
      </w:r>
      <w:r w:rsidR="00A51DE9" w:rsidRPr="00563380">
        <w:rPr>
          <w:lang w:val="en-GB"/>
        </w:rPr>
        <w:t>(Corlatti et al. 2011)</w:t>
      </w:r>
      <w:r w:rsidR="00A51DE9" w:rsidRPr="00563380">
        <w:rPr>
          <w:lang w:val="en-GB"/>
        </w:rPr>
        <w:fldChar w:fldCharType="end"/>
      </w:r>
      <w:r w:rsidR="002C6769" w:rsidRPr="00563380">
        <w:rPr>
          <w:lang w:val="en-GB"/>
        </w:rPr>
        <w:t>,</w:t>
      </w:r>
      <w:r w:rsidR="00A51DE9" w:rsidRPr="00563380">
        <w:rPr>
          <w:lang w:val="en-GB"/>
        </w:rPr>
        <w:t xml:space="preserve"> and its morphology and physiology are adapted to high-altitude</w:t>
      </w:r>
      <w:r w:rsidR="002C6769" w:rsidRPr="00563380">
        <w:rPr>
          <w:lang w:val="en-GB"/>
        </w:rPr>
        <w:t xml:space="preserve"> (cold)</w:t>
      </w:r>
      <w:r w:rsidR="00A51DE9" w:rsidRPr="00563380">
        <w:rPr>
          <w:lang w:val="en-GB"/>
        </w:rPr>
        <w:t xml:space="preserve"> environmental conditions </w:t>
      </w:r>
      <w:r w:rsidR="00A51DE9" w:rsidRPr="00563380">
        <w:rPr>
          <w:lang w:val="en-GB"/>
        </w:rPr>
        <w:fldChar w:fldCharType="begin"/>
      </w:r>
      <w:r w:rsidR="00A51DE9" w:rsidRPr="00563380">
        <w:rPr>
          <w:lang w:val="en-GB"/>
        </w:rPr>
        <w:instrText xml:space="preserve"> ADDIN ZOTERO_ITEM CSL_CITATION {"citationID":"r4ZCBEB5","properties":{"formattedCitation":"(Ascenzi et al. 1993)","plainCitation":"(Ascenzi et al. 1993)","noteIndex":0},"citationItems":[{"id":3644,"uris":["http://zotero.org/users/3388363/items/NHNYJ8UM"],"itemData":{"id":3644,"type":"article-journal","abstract":"The functional and spectroscopic properties of chamois (Rupicapra rupicapra) and steinbock (Capra hircus ibex) haemoglobin (Hb) have been studied with special reference to the action of allosteric effectors and temperature. Moreover, the amino acid sequences of the N-terminal segments of the alpha- and beta-chains have been determined. The present results indicate that chamois and steinbock Hbs display a low affinity for O2, which appears to be modulated in vivo by Cl- ions rather than 2,3-bisphosphoglycerate. The Bohr effect for O2 binding to chamois and steinbock Hb is higher than for reindeer and bovine Hbs, being similar to that of human Hb. Moreover, the temperature-dependence of oxygenation appears intermediate between that of human and reindeer Hbs. E.p.r. and absorption spectroscopic properties of the ferrous nitrosylated derivative of chamois and steinbock Hbs suggest that both haemoproteins are in a low-affinity conformation even in the absence of InsP6. The reduced effect of polyphosphates on the functional and spectroscopic properties of chamois and steinbock Hb agree with amino acid differences in the N-terminal segment of the beta-chains (i.e. the deletion of Val(NA1) and the replacement of His(NA2), present in human Hb, and Gln(NA2), present in horse Hb, by Met). The molecular mechanism modulating the basic reaction of O2 with chamois and steinbock Hb may be linked to specific physiological needs related to the high-altitude habitats of these two animals.","container-title":"Biochemical Journal","DOI":"10.1042/bj2960361","ISSN":"0264-6021","issue":"2","journalAbbreviation":"Biochemical Journal","page":"361-365","source":"Silverchair","title":"Functional, spectroscopic and structural properties of haemoglobin from chamois (Rupicapra rupicapra) and steinbock (Capra hircus ibex)","volume":"296","author":[{"family":"Ascenzi","given":"P"},{"family":"Clementi","given":"M E"},{"family":"Condò","given":"S G"},{"family":"Coletta","given":"M"},{"family":"Petruzzelli","given":"R"},{"family":"Polizio","given":"F"},{"family":"Rizzi","given":"M"},{"family":"Giunta","given":"C"},{"family":"Peracino","given":"V"},{"family":"Giardina","given":"B"}],"issued":{"date-parts":[["1993",12,1]]},"citation-key":"ascenziFunctionalSpectroscopicStructural1993"}}],"schema":"https://github.com/citation-style-language/schema/raw/master/csl-citation.json"} </w:instrText>
      </w:r>
      <w:r w:rsidR="00A51DE9" w:rsidRPr="00563380">
        <w:rPr>
          <w:lang w:val="en-GB"/>
        </w:rPr>
        <w:fldChar w:fldCharType="separate"/>
      </w:r>
      <w:r w:rsidR="00A51DE9" w:rsidRPr="00563380">
        <w:rPr>
          <w:lang w:val="en-GB"/>
        </w:rPr>
        <w:t>(Ascenzi et al. 1993)</w:t>
      </w:r>
      <w:r w:rsidR="00A51DE9" w:rsidRPr="00563380">
        <w:rPr>
          <w:lang w:val="en-GB"/>
        </w:rPr>
        <w:fldChar w:fldCharType="end"/>
      </w:r>
      <w:r w:rsidR="00A51DE9" w:rsidRPr="00563380">
        <w:rPr>
          <w:lang w:val="en-GB"/>
        </w:rPr>
        <w:t>.</w:t>
      </w:r>
      <w:r w:rsidR="00747763" w:rsidRPr="00563380">
        <w:rPr>
          <w:lang w:val="en-GB"/>
        </w:rPr>
        <w:t xml:space="preserve"> </w:t>
      </w:r>
      <w:r w:rsidR="00186E7E" w:rsidRPr="00563380">
        <w:rPr>
          <w:lang w:val="en-GB"/>
        </w:rPr>
        <w:t>A</w:t>
      </w:r>
      <w:r w:rsidR="008D3777" w:rsidRPr="00563380">
        <w:rPr>
          <w:lang w:val="en-GB"/>
        </w:rPr>
        <w:t xml:space="preserve">s the Alps have been identified as climate change hotspots </w:t>
      </w:r>
      <w:r w:rsidR="008D3777" w:rsidRPr="00563380">
        <w:rPr>
          <w:lang w:val="en-GB"/>
        </w:rPr>
        <w:fldChar w:fldCharType="begin"/>
      </w:r>
      <w:r w:rsidR="00F92C5E" w:rsidRPr="00563380">
        <w:rPr>
          <w:lang w:val="en-GB"/>
        </w:rPr>
        <w:instrText xml:space="preserve"> ADDIN ZOTERO_ITEM CSL_CITATION {"citationID":"E0O9TcbE","properties":{"formattedCitation":"(Ernakovich et al. 2014; Turco et al. 2015)","plainCitation":"(Ernakovich et al. 2014; Turco et al. 2015)","noteIndex":0},"citationItems":[{"id":3659,"uris":["http://zotero.org/users/3388363/items/P34HZFG2"],"itemData":{"id":3659,"type":"article-journal","abstract":"Global climate change is already having significant impacts on arctic and alpine ecosystems, and ongoing increases in temperature and altered precipitation patterns will affect the strong seasonal patterns that characterize these temperature-limited systems. The length of the potential growing season in these tundra environments is increasing due to warmer temperatures and earlier spring snow melt. Here, we compare current and projected climate and ecological data from 20 Northern Hemisphere sites to identify how seasonal changes in the physical environment due to climate change will alter the seasonality of arctic and alpine ecosystems. We find that although arctic and alpine ecosystems appear similar under historical climate conditions, climate change will lead to divergent responses, particularly in the spring and fall shoulder seasons. As seasonality changes in the Arctic, plants will advance the timing of spring phenological events, which could increase plant nutrient uptake, production, and ecosystem carbon (C) gain. In alpine regions, photoperiod will constrain spring plant phenology, limiting the extent to which the growing season can lengthen, especially if decreased water availability from earlier snow melt and warmer summer temperatures lead to earlier senescence. The result could be a shorter growing season with decreased production and increased nutrient loss. These contrasting alpine and arctic ecosystem responses will have cascading effects on ecosystems, affecting community structure, biotic interactions, and biogeochemistry.","container-title":"Global Change Biology","DOI":"10.1111/gcb.12568","ISSN":"1365-2486","issue":"10","language":"en","note":"_eprint: https://onlinelibrary.wiley.com/doi/pdf/10.1111/gcb.12568","page":"3256-3269","source":"Wiley Online Library","title":"Predicted responses of arctic and alpine ecosystems to altered seasonality under climate change","volume":"20","author":[{"family":"Ernakovich","given":"Jessica G"},{"family":"Hopping","given":"Kelly A."},{"family":"Berdanier","given":"Aaron B."},{"family":"Simpson","given":"Rodney T."},{"family":"Kachergis","given":"Emily J."},{"family":"Steltzer","given":"Heidi"},{"family":"Wallenstein","given":"Matthew D."}],"issued":{"date-parts":[["2014"]]},"citation-key":"ernakovichPredictedResponsesArctic2014"}},{"id":3535,"uris":["http://zotero.org/users/3388363/items/PUHCLV5D"],"itemData":{"id":3535,"type":"article-journal","abstract":"AbstractWe quantify climate change hotspots from observations, taking into account the differences in precipitation and temperature statistics (mean, variability, and extremes) between 1981–2010 and 1951–1980. Areas in the Amazon, the Sahel, tropical West Africa, Indonesia, and central eastern Asia emerge as primary observed hotspots. The main contributing factors are the global increase in mean temperatures, the intensification of extreme hot-season occurrence in low-latitude regions and the decrease of precipitation over central Africa. Temperature and precipitation variability have been substantially stable over the past decades, with only a few areas showing significant changes against the background climate variability. The regions identified from the observations are remarkably similar to those defined from projections of global climate models under a “business-as-usual” scenario, indicating that climate change hotspots are robust and persistent over time. These results provide a useful background to develop global policy decisions on adaptation and mitigation priorities over near-time horizons.","container-title":"Geophysical Research Letters","DOI":"10.1002/2015GL063891","ISSN":"1944-8007","issue":"9","language":"en","note":"_eprint: https://onlinelibrary.wiley.com/doi/pdf/10.1002/2015GL063891","page":"3521-3528","source":"Wiley Online Library","title":"Observed climate change hotspots","volume":"42","author":[{"family":"Turco","given":"M."},{"family":"Palazzi","given":"E."},{"family":"Hardenberg","given":"J.","non-dropping-particle":"von"},{"family":"Provenzale","given":"A."}],"issued":{"date-parts":[["2015"]]},"citation-key":"turcoObservedClimateChange2015"}}],"schema":"https://github.com/citation-style-language/schema/raw/master/csl-citation.json"} </w:instrText>
      </w:r>
      <w:r w:rsidR="008D3777" w:rsidRPr="00563380">
        <w:rPr>
          <w:lang w:val="en-GB"/>
        </w:rPr>
        <w:fldChar w:fldCharType="separate"/>
      </w:r>
      <w:r w:rsidR="00F92C5E" w:rsidRPr="00563380">
        <w:rPr>
          <w:lang w:val="en-GB"/>
        </w:rPr>
        <w:t>(Ernakovich et al. 2014; Turco et al. 2015)</w:t>
      </w:r>
      <w:r w:rsidR="008D3777" w:rsidRPr="00563380">
        <w:rPr>
          <w:lang w:val="en-GB"/>
        </w:rPr>
        <w:fldChar w:fldCharType="end"/>
      </w:r>
      <w:r w:rsidR="00F92C5E" w:rsidRPr="00563380">
        <w:rPr>
          <w:lang w:val="en-GB"/>
        </w:rPr>
        <w:t>,</w:t>
      </w:r>
      <w:r w:rsidR="008D3777" w:rsidRPr="00563380">
        <w:rPr>
          <w:lang w:val="en-GB"/>
        </w:rPr>
        <w:t xml:space="preserve"> </w:t>
      </w:r>
      <w:r w:rsidR="00DA3FAD" w:rsidRPr="00563380">
        <w:rPr>
          <w:lang w:val="en-GB"/>
        </w:rPr>
        <w:t>Alpine animals</w:t>
      </w:r>
      <w:r w:rsidR="00877AAE" w:rsidRPr="00563380">
        <w:rPr>
          <w:lang w:val="en-GB"/>
        </w:rPr>
        <w:t xml:space="preserve"> are expected to show </w:t>
      </w:r>
      <w:r w:rsidR="00E167CB" w:rsidRPr="00563380">
        <w:rPr>
          <w:lang w:val="en-GB"/>
        </w:rPr>
        <w:t>significant</w:t>
      </w:r>
      <w:r w:rsidR="00590D4B" w:rsidRPr="00563380">
        <w:rPr>
          <w:lang w:val="en-GB"/>
        </w:rPr>
        <w:t xml:space="preserve"> changes in their distribution (</w:t>
      </w:r>
      <w:r w:rsidR="007C5E4B" w:rsidRPr="00563380">
        <w:rPr>
          <w:lang w:val="en-GB"/>
        </w:rPr>
        <w:t>shift towards higher elevation)</w:t>
      </w:r>
      <w:r w:rsidR="00590D4B" w:rsidRPr="00563380">
        <w:rPr>
          <w:lang w:val="en-GB"/>
        </w:rPr>
        <w:t>, phenology</w:t>
      </w:r>
      <w:r w:rsidR="00F03A38" w:rsidRPr="00563380">
        <w:rPr>
          <w:lang w:val="en-GB"/>
        </w:rPr>
        <w:t>,</w:t>
      </w:r>
      <w:r w:rsidR="00590D4B" w:rsidRPr="00563380">
        <w:rPr>
          <w:lang w:val="en-GB"/>
        </w:rPr>
        <w:t xml:space="preserve"> and morphology</w:t>
      </w:r>
      <w:r w:rsidR="00F03A38" w:rsidRPr="00563380">
        <w:rPr>
          <w:lang w:val="en-GB"/>
        </w:rPr>
        <w:t xml:space="preserve"> in response to climate warming (REF)</w:t>
      </w:r>
      <w:r w:rsidR="00590D4B" w:rsidRPr="00563380">
        <w:rPr>
          <w:lang w:val="en-GB"/>
        </w:rPr>
        <w:t>.</w:t>
      </w:r>
      <w:r w:rsidR="0037211C" w:rsidRPr="00563380">
        <w:rPr>
          <w:lang w:val="en-GB"/>
        </w:rPr>
        <w:t xml:space="preserve"> </w:t>
      </w:r>
      <w:r w:rsidR="00CB572D" w:rsidRPr="00563380">
        <w:rPr>
          <w:lang w:val="en-GB"/>
        </w:rPr>
        <w:t xml:space="preserve">Accordingly, </w:t>
      </w:r>
      <w:r w:rsidR="00590A82">
        <w:rPr>
          <w:lang w:val="en-GB"/>
        </w:rPr>
        <w:t>most</w:t>
      </w:r>
      <w:r w:rsidR="00D87B9E">
        <w:rPr>
          <w:lang w:val="en-GB"/>
        </w:rPr>
        <w:t xml:space="preserve"> </w:t>
      </w:r>
      <w:r w:rsidR="00CB572D" w:rsidRPr="00563380">
        <w:rPr>
          <w:lang w:val="en-GB"/>
        </w:rPr>
        <w:t xml:space="preserve">previous studies on the Alpine chamois have </w:t>
      </w:r>
      <w:r w:rsidR="00186C8B" w:rsidRPr="00563380">
        <w:rPr>
          <w:lang w:val="en-GB"/>
        </w:rPr>
        <w:t xml:space="preserve">revealed a gradual shrinking in chamois body mass both in adults </w:t>
      </w:r>
      <w:commentRangeStart w:id="82"/>
      <w:r w:rsidR="00186C8B" w:rsidRPr="00563380">
        <w:rPr>
          <w:lang w:val="en-GB"/>
        </w:rPr>
        <w:fldChar w:fldCharType="begin"/>
      </w:r>
      <w:r w:rsidR="00186C8B" w:rsidRPr="00563380">
        <w:rPr>
          <w:lang w:val="en-GB"/>
        </w:rPr>
        <w:instrText xml:space="preserve"> ADDIN ZOTERO_ITEM CSL_CITATION {"citationID":"sGaIWbXL","properties":{"formattedCitation":"(Rughetti and Festa-Bianchet 2012)","plainCitation":"(Rughetti and Festa-Bianchet 2012)","noteIndex":0},"citationItems":[{"id":3523,"uris":["http://zotero.org/users/3388363/items/AUBWR9MN"],"itemData":{"id":3523,"type":"article-journal","abstract":"Environmental change, including global warming, can lead to directional changes over time in phenotypic traits such as sex- and age-specific body mass. We evaluated the potential short-term effects of a series of hot and dry springs and early summers on mass of yearling chamois (Rupicapra rupicapra) in 2 populations in the western Alps. Yearling mass decreased in both populations over the study period, but much of this decline seemed to originate from a sharp drop in 2003, after which body mass remained low. Our analysis suggested that this decrease was caused by the additive effects of warm springs and summers over the first 2 years of life. The mass of adult chamois also decreased over time. These results suggest that ongoing warming in the Alps could be a selective pressure on the life history and reproductive strategies of wild ungulates.","container-title":"Journal of Mammalogy","DOI":"10.1644/11-MAMM-A-402.1","ISSN":"0022-2372","issue":"5","journalAbbreviation":"Journal of Mammalogy","page":"1301-1307","source":"Silverchair","title":"Effects of spring-summer temperature on body mass of chamois","volume":"93","author":[{"family":"Rughetti","given":"Marco"},{"family":"Festa-Bianchet","given":"Marco"}],"issued":{"date-parts":[["2012",10,19]]},"citation-key":"rughettiEffectsSpringsummerTemperature2012a"}}],"schema":"https://github.com/citation-style-language/schema/raw/master/csl-citation.json"} </w:instrText>
      </w:r>
      <w:r w:rsidR="00186C8B" w:rsidRPr="00563380">
        <w:rPr>
          <w:lang w:val="en-GB"/>
        </w:rPr>
        <w:fldChar w:fldCharType="separate"/>
      </w:r>
      <w:r w:rsidR="00186C8B" w:rsidRPr="00563380">
        <w:rPr>
          <w:lang w:val="en-GB"/>
        </w:rPr>
        <w:t>(Rughetti and Festa-Bianchet 2012)</w:t>
      </w:r>
      <w:r w:rsidR="00186C8B" w:rsidRPr="00563380">
        <w:rPr>
          <w:lang w:val="en-GB"/>
        </w:rPr>
        <w:fldChar w:fldCharType="end"/>
      </w:r>
      <w:r w:rsidR="00186C8B" w:rsidRPr="00563380">
        <w:rPr>
          <w:lang w:val="en-GB"/>
        </w:rPr>
        <w:t xml:space="preserve"> and in juveniles </w:t>
      </w:r>
      <w:r w:rsidR="00186C8B" w:rsidRPr="00563380">
        <w:rPr>
          <w:lang w:val="en-GB"/>
        </w:rPr>
        <w:fldChar w:fldCharType="begin"/>
      </w:r>
      <w:r w:rsidR="00186C8B" w:rsidRPr="00563380">
        <w:rPr>
          <w:lang w:val="en-GB"/>
        </w:rPr>
        <w:instrText xml:space="preserve"> ADDIN ZOTERO_ITEM CSL_CITATION {"citationID":"7DgxWCi6","properties":{"formattedCitation":"(Mason et al. 2014; Reiner et al. 2021)","plainCitation":"(Mason et al. 2014; Reiner et al. 2021)","noteIndex":0},"citationItems":[{"id":3502,"uris":["http://zotero.org/users/3388363/items/UI3IDL3Q"],"itemData":{"id":3502,"type":"article-journal","abstract":"Climate and environmental change have driven widespread changes in body size, particularly declines, across a range of taxonomic groups in recent decades. Size declines could substantially impact on the functioning of ecosystems. To date, most studies suggest that temporal trends in size have resulted indirectly from climate change modifying resource availability and quality, affecting the ability of individuals to acquire resources and grow.","container-title":"Frontiers in Zoology","DOI":"10.1186/s12983-014-0069-6","ISSN":"1742-9994","issue":"1","journalAbbreviation":"Frontiers in Zoology","page":"69","source":"BioMed Central","title":"Environmental change and long-term body mass declines in an alpine mammal","volume":"11","author":[{"family":"Mason","given":"Tom HE"},{"family":"Apollonio","given":"Marco"},{"family":"Chirichella","given":"Roberta"},{"family":"Willis","given":"Stephen G."},{"family":"Stephens","given":"Philip A."}],"issued":{"date-parts":[["2014",9,27]]},"citation-key":"masonEnvironmentalChangeLongterm2014"}},{"id":3619,"uris":["http://zotero.org/users/3388363/items/S9Z3BCJ5"],"itemData":{"id":3619,"type":"article-journal","abstract":"Climate change is known to affect key life-history traits, such as body mass, reproduction, and survival in many species. Animal populations inhabiting mountain habitats are adapted to extreme seasonal environmental conditions but are also expected to be especially vulnerable to climate change. Studies on mountain ungulates typically focus on populations or sections of populations living above the tree line, whereas populations inhabiting forested habitats are largely understudied. Here, we investigate whether forested areas can mitigate the impact of climatic change on life-history traits by evaluating the interactive effects of temperature and habitat characteristics on body mass variation in the Alpine chamois Rupicapra rupicapra rupicapra. We examined data of 20,573 yearling chamois collected from 1993 to 2019 in 28 mountain ranges in the Austrian Eastern Alps, characterized by different proportion of forest cover. Our results show that the temporal decline of chamois body mass is less pronounced in areas with greater proportion of forest cover. For chamois living in forest habitats only, no significant temporal change in body mass was detected. Variation in body mass was affected by the interaction between density and snow cover, as well as by the interaction between spring temperatures and forest cover, supporting the role of forests as thermal buffer against the effects of increasing temperatures on life-history traits in a mountain ungulate. In turn, this study suggests a buffering effect of forests against climate change impacts. Assessments of the consequences of climate change on the life-history traits and population dynamics of mountain-dwelling species should thus consider the plasticity of the species with respect to the use and availability of different habitat types.","container-title":"Global Change Biology","DOI":"10.1111/gcb.15711","ISSN":"1365-2486","issue":"16","language":"en","note":"_eprint: https://onlinelibrary.wiley.com/doi/pdf/10.1111/gcb.15711","page":"3741-3752","source":"Wiley Online Library","title":"Forests buffer the climate-induced decline of body mass in a mountain herbivore","volume":"27","author":[{"family":"Reiner","given":"Rudolf"},{"family":"Zedrosser","given":"Andreas"},{"family":"Zeiler","given":"Hubert"},{"family":"Hackländer","given":"Klaus"},{"family":"Corlatti","given":"Luca"}],"issued":{"date-parts":[["2021"]]},"citation-key":"reinerForestsBufferClimateinduced2021"}}],"schema":"https://github.com/citation-style-language/schema/raw/master/csl-citation.json"} </w:instrText>
      </w:r>
      <w:r w:rsidR="00186C8B" w:rsidRPr="00563380">
        <w:rPr>
          <w:lang w:val="en-GB"/>
        </w:rPr>
        <w:fldChar w:fldCharType="separate"/>
      </w:r>
      <w:r w:rsidR="00186C8B" w:rsidRPr="00563380">
        <w:rPr>
          <w:lang w:val="en-GB"/>
        </w:rPr>
        <w:t>(Mason et al. 2014; Reiner et al. 2021)</w:t>
      </w:r>
      <w:r w:rsidR="00186C8B" w:rsidRPr="00563380">
        <w:rPr>
          <w:lang w:val="en-GB"/>
        </w:rPr>
        <w:fldChar w:fldCharType="end"/>
      </w:r>
      <w:commentRangeEnd w:id="82"/>
      <w:r w:rsidR="00B93481">
        <w:rPr>
          <w:rStyle w:val="CommentReference"/>
          <w:rFonts w:eastAsia="Arial Unicode MS"/>
          <w:bdr w:val="nil"/>
          <w:lang w:val="en-US" w:eastAsia="en-US"/>
        </w:rPr>
        <w:commentReference w:id="82"/>
      </w:r>
      <w:ins w:id="83" w:author="Pierre Bize" w:date="2023-03-08T18:24:00Z">
        <w:r w:rsidR="005B56E1">
          <w:rPr>
            <w:lang w:val="en-GB"/>
          </w:rPr>
          <w:t xml:space="preserve"> </w:t>
        </w:r>
      </w:ins>
      <w:r w:rsidR="005B56E1">
        <w:rPr>
          <w:lang w:val="en-GB"/>
        </w:rPr>
        <w:t>in the southern Alps</w:t>
      </w:r>
      <w:r w:rsidR="00AE4E83">
        <w:rPr>
          <w:lang w:val="en-GB"/>
        </w:rPr>
        <w:t>.</w:t>
      </w:r>
      <w:r w:rsidR="00186C8B" w:rsidRPr="00563380">
        <w:rPr>
          <w:lang w:val="en-GB"/>
        </w:rPr>
        <w:t xml:space="preserve"> </w:t>
      </w:r>
      <w:commentRangeStart w:id="84"/>
      <w:r w:rsidR="003E7B65">
        <w:rPr>
          <w:lang w:val="en-GB"/>
        </w:rPr>
        <w:t>A recent study</w:t>
      </w:r>
      <w:r w:rsidR="00613122">
        <w:rPr>
          <w:lang w:val="en-GB"/>
        </w:rPr>
        <w:t>, however,</w:t>
      </w:r>
      <w:r w:rsidR="003E7B65">
        <w:rPr>
          <w:lang w:val="en-GB"/>
        </w:rPr>
        <w:t xml:space="preserve"> did not find any change body mass or size in chamois and three other ungulate species</w:t>
      </w:r>
      <w:r w:rsidR="00613122">
        <w:rPr>
          <w:lang w:val="en-GB"/>
        </w:rPr>
        <w:t xml:space="preserve"> </w:t>
      </w:r>
      <w:commentRangeStart w:id="85"/>
      <w:r w:rsidR="00613122">
        <w:rPr>
          <w:lang w:val="en-GB"/>
        </w:rPr>
        <w:t>in the eastern Alps</w:t>
      </w:r>
      <w:r w:rsidR="003E7B65">
        <w:rPr>
          <w:lang w:val="en-GB"/>
        </w:rPr>
        <w:t xml:space="preserve"> </w:t>
      </w:r>
      <w:commentRangeEnd w:id="85"/>
      <w:r w:rsidR="003578F0">
        <w:rPr>
          <w:rStyle w:val="CommentReference"/>
          <w:rFonts w:eastAsia="Arial Unicode MS"/>
          <w:bdr w:val="nil"/>
          <w:lang w:val="en-US" w:eastAsia="en-US"/>
        </w:rPr>
        <w:commentReference w:id="85"/>
      </w:r>
      <w:r w:rsidR="003E7B65">
        <w:rPr>
          <w:lang w:val="en-GB"/>
        </w:rPr>
        <w:fldChar w:fldCharType="begin"/>
      </w:r>
      <w:r w:rsidR="003E7B65">
        <w:rPr>
          <w:lang w:val="en-GB"/>
        </w:rPr>
        <w:instrText xml:space="preserve"> ADDIN ZOTERO_ITEM CSL_CITATION {"citationID":"MriVZJba","properties":{"formattedCitation":"(B\\uc0\\u252{}ntgen et al. 2020)","plainCitation":"(Büntgen et al. 2020)","noteIndex":0},"citationItems":[{"id":4130,"uris":["http://zotero.org/users/3388363/items/CMUV66JU"],"itemData":{"id":4130,"type":"article-journal","abstract":"In many species, decreasing body size has been associated with increasing temperatures. Although climate-induced phenotypic shifts, and evolutionary impacts, can affect the structure and functioning of marine and terrestrial ecosystems through biological and metabolic rules, evidence for shrinking body size is often challenged by (i) relatively short intervals of observation, (ii) a limited number of individuals, and (iii) confinement to small and isolated populations. To overcome these issues and provide important multi-species, long-term information for conservation managers and scientists, we compiled and analysed 222 961 measurements of eviscerated body weight, 170 729 measurements of hind foot length and 145 980 measurements of lower jaw length, in the four most abundant Alpine ungulate species: ibex (Capra ibex), chamois (Rupicapra rupicapra), red deer (Cervus elaphus) and roe deer (Capreolus capreolus). Regardless of age, sex and phylogeny, the body mass and size of these sympatric animals, from the eastern Swiss Alps, remained stable between 1991 and 2013. Neither global warming nor local hunting influenced the fitness of the wild ungulates studied at a detectable level. However, we cannot rule out possible counteracting effects of enhanced nutritional resources associated with longer and warmer growing seasons, as well as the animals' ability to migrate along extensive elevational gradients in the highly diversified alpine landscape of this study.","container-title":"Royal Society Open Science","DOI":"10.1098/rsos.200196","note":"publisher: Royal Society","page":"200196","source":"royalsocietypublishing.org (Atypon)","title":"Stable body size of Alpine ungulates","volume":"7","author":[{"family":"Büntgen","given":"Ulf"},{"family":"Jenny","given":"Hannes"},{"family":"Galván","given":"J. Diego"},{"family":"Piermattei","given":"Alma"},{"family":"Krusic","given":"Paul J."},{"family":"Bollmann","given":"Kurt"}],"issued":{"date-parts":[["2020"]]},"citation-key":"buntgenStableBodySize2020"}}],"schema":"https://github.com/citation-style-language/schema/raw/master/csl-citation.json"} </w:instrText>
      </w:r>
      <w:r w:rsidR="003E7B65">
        <w:rPr>
          <w:lang w:val="en-GB"/>
        </w:rPr>
        <w:fldChar w:fldCharType="separate"/>
      </w:r>
      <w:r w:rsidR="003E7B65" w:rsidRPr="00D87B9E">
        <w:rPr>
          <w:lang w:val="en-GB"/>
        </w:rPr>
        <w:t>(Büntgen et al. 2020)</w:t>
      </w:r>
      <w:r w:rsidR="003E7B65">
        <w:rPr>
          <w:lang w:val="en-GB"/>
        </w:rPr>
        <w:fldChar w:fldCharType="end"/>
      </w:r>
      <w:r w:rsidR="003E7B65">
        <w:rPr>
          <w:lang w:val="en-GB"/>
        </w:rPr>
        <w:t>.</w:t>
      </w:r>
      <w:commentRangeEnd w:id="84"/>
      <w:r w:rsidR="007F41DA">
        <w:rPr>
          <w:rStyle w:val="CommentReference"/>
          <w:rFonts w:eastAsia="Arial Unicode MS"/>
          <w:bdr w:val="nil"/>
          <w:lang w:val="en-US" w:eastAsia="en-US"/>
        </w:rPr>
        <w:commentReference w:id="84"/>
      </w:r>
      <w:r w:rsidR="00F0375D">
        <w:rPr>
          <w:lang w:val="en-GB"/>
        </w:rPr>
        <w:t xml:space="preserve"> Although studies reporting a </w:t>
      </w:r>
      <w:commentRangeStart w:id="86"/>
      <w:r w:rsidR="00F0375D">
        <w:rPr>
          <w:lang w:val="en-GB"/>
        </w:rPr>
        <w:t xml:space="preserve">change </w:t>
      </w:r>
      <w:r w:rsidR="00B4784F">
        <w:rPr>
          <w:lang w:val="en-GB"/>
        </w:rPr>
        <w:t>chamois</w:t>
      </w:r>
      <w:commentRangeEnd w:id="86"/>
      <w:r w:rsidR="003578F0">
        <w:rPr>
          <w:rStyle w:val="CommentReference"/>
          <w:rFonts w:eastAsia="Arial Unicode MS"/>
          <w:bdr w:val="nil"/>
          <w:lang w:val="en-US" w:eastAsia="en-US"/>
        </w:rPr>
        <w:commentReference w:id="86"/>
      </w:r>
      <w:r w:rsidR="00B4784F">
        <w:rPr>
          <w:lang w:val="en-GB"/>
        </w:rPr>
        <w:t xml:space="preserve"> </w:t>
      </w:r>
      <w:r w:rsidR="00AE4E83">
        <w:rPr>
          <w:lang w:val="en-GB"/>
        </w:rPr>
        <w:t>have</w:t>
      </w:r>
      <w:r w:rsidR="00186C8B" w:rsidRPr="00563380">
        <w:rPr>
          <w:lang w:val="en-GB"/>
        </w:rPr>
        <w:t xml:space="preserve"> generally identified the critical period as the spring-summer temperatures over the first </w:t>
      </w:r>
      <w:r w:rsidR="00AE4E83">
        <w:rPr>
          <w:lang w:val="en-GB"/>
        </w:rPr>
        <w:t>two</w:t>
      </w:r>
      <w:r w:rsidR="00186C8B" w:rsidRPr="00563380">
        <w:rPr>
          <w:lang w:val="en-GB"/>
        </w:rPr>
        <w:t xml:space="preserve"> years of life </w:t>
      </w:r>
      <w:r w:rsidR="00186C8B" w:rsidRPr="00563380">
        <w:rPr>
          <w:lang w:val="en-GB"/>
        </w:rPr>
        <w:fldChar w:fldCharType="begin"/>
      </w:r>
      <w:r w:rsidR="00186C8B" w:rsidRPr="00563380">
        <w:rPr>
          <w:lang w:val="en-GB"/>
        </w:rPr>
        <w:instrText xml:space="preserve"> ADDIN ZOTERO_ITEM CSL_CITATION {"citationID":"Zjvxp7Ra","properties":{"formattedCitation":"(Rughetti and Festa-Bianchet 2012)","plainCitation":"(Rughetti and Festa-Bianchet 2012)","noteIndex":0},"citationItems":[{"id":3523,"uris":["http://zotero.org/users/3388363/items/AUBWR9MN"],"itemData":{"id":3523,"type":"article-journal","abstract":"Environmental change, including global warming, can lead to directional changes over time in phenotypic traits such as sex- and age-specific body mass. We evaluated the potential short-term effects of a series of hot and dry springs and early summers on mass of yearling chamois (Rupicapra rupicapra) in 2 populations in the western Alps. Yearling mass decreased in both populations over the study period, but much of this decline seemed to originate from a sharp drop in 2003, after which body mass remained low. Our analysis suggested that this decrease was caused by the additive effects of warm springs and summers over the first 2 years of life. The mass of adult chamois also decreased over time. These results suggest that ongoing warming in the Alps could be a selective pressure on the life history and reproductive strategies of wild ungulates.","container-title":"Journal of Mammalogy","DOI":"10.1644/11-MAMM-A-402.1","ISSN":"0022-2372","issue":"5","journalAbbreviation":"Journal of Mammalogy","page":"1301-1307","source":"Silverchair","title":"Effects of spring-summer temperature on body mass of chamois","volume":"93","author":[{"family":"Rughetti","given":"Marco"},{"family":"Festa-Bianchet","given":"Marco"}],"issued":{"date-parts":[["2012",10,19]]},"citation-key":"rughettiEffectsSpringsummerTemperature2012a"}}],"schema":"https://github.com/citation-style-language/schema/raw/master/csl-citation.json"} </w:instrText>
      </w:r>
      <w:r w:rsidR="00186C8B" w:rsidRPr="00563380">
        <w:rPr>
          <w:lang w:val="en-GB"/>
        </w:rPr>
        <w:fldChar w:fldCharType="separate"/>
      </w:r>
      <w:r w:rsidR="00186C8B" w:rsidRPr="00563380">
        <w:rPr>
          <w:lang w:val="en-GB"/>
        </w:rPr>
        <w:t>(Rughetti and Festa-Bianchet 2012)</w:t>
      </w:r>
      <w:r w:rsidR="00186C8B" w:rsidRPr="00563380">
        <w:rPr>
          <w:lang w:val="en-GB"/>
        </w:rPr>
        <w:fldChar w:fldCharType="end"/>
      </w:r>
      <w:r w:rsidR="00D01C3A">
        <w:rPr>
          <w:lang w:val="en-GB"/>
        </w:rPr>
        <w:t>,</w:t>
      </w:r>
      <w:r w:rsidR="00D87B9E">
        <w:rPr>
          <w:lang w:val="en-GB"/>
        </w:rPr>
        <w:t xml:space="preserve"> </w:t>
      </w:r>
      <w:r w:rsidR="00D01C3A">
        <w:rPr>
          <w:lang w:val="en-GB"/>
        </w:rPr>
        <w:t>n</w:t>
      </w:r>
      <w:r w:rsidR="00184F72" w:rsidRPr="00563380">
        <w:rPr>
          <w:lang w:val="en-GB"/>
        </w:rPr>
        <w:t>o stud</w:t>
      </w:r>
      <w:r w:rsidR="0056042B" w:rsidRPr="00563380">
        <w:rPr>
          <w:lang w:val="en-GB"/>
        </w:rPr>
        <w:t>y</w:t>
      </w:r>
      <w:r w:rsidR="00184F72" w:rsidRPr="00563380">
        <w:rPr>
          <w:lang w:val="en-GB"/>
        </w:rPr>
        <w:t xml:space="preserve"> </w:t>
      </w:r>
      <w:r w:rsidR="0056042B" w:rsidRPr="00563380">
        <w:rPr>
          <w:lang w:val="en-GB"/>
        </w:rPr>
        <w:t>has</w:t>
      </w:r>
      <w:r w:rsidR="00FA48E5">
        <w:rPr>
          <w:lang w:val="en-GB"/>
        </w:rPr>
        <w:t xml:space="preserve"> </w:t>
      </w:r>
      <w:r w:rsidR="00184F72" w:rsidRPr="00563380">
        <w:rPr>
          <w:lang w:val="en-GB"/>
        </w:rPr>
        <w:t xml:space="preserve">tried to </w:t>
      </w:r>
      <w:r w:rsidR="0056042B" w:rsidRPr="00563380">
        <w:rPr>
          <w:lang w:val="en-GB"/>
        </w:rPr>
        <w:t xml:space="preserve">precisely identify which time window </w:t>
      </w:r>
      <w:r w:rsidR="00E16C74" w:rsidRPr="00563380">
        <w:rPr>
          <w:lang w:val="en-GB"/>
        </w:rPr>
        <w:t xml:space="preserve">during early </w:t>
      </w:r>
      <w:r w:rsidR="00DB28E8" w:rsidRPr="00563380">
        <w:rPr>
          <w:lang w:val="en-GB"/>
        </w:rPr>
        <w:t xml:space="preserve">life </w:t>
      </w:r>
      <w:r w:rsidR="0056042B" w:rsidRPr="00563380">
        <w:rPr>
          <w:lang w:val="en-GB"/>
        </w:rPr>
        <w:t xml:space="preserve">is </w:t>
      </w:r>
      <w:r w:rsidR="00E16C74" w:rsidRPr="00563380">
        <w:rPr>
          <w:lang w:val="en-GB"/>
        </w:rPr>
        <w:t xml:space="preserve">most sensitive </w:t>
      </w:r>
      <w:r w:rsidR="00DB28E8" w:rsidRPr="00563380">
        <w:rPr>
          <w:lang w:val="en-GB"/>
        </w:rPr>
        <w:t xml:space="preserve">to climate warming and whether </w:t>
      </w:r>
      <w:r w:rsidR="00694FE4" w:rsidRPr="00563380">
        <w:rPr>
          <w:lang w:val="en-GB"/>
        </w:rPr>
        <w:t xml:space="preserve">the shrinking in </w:t>
      </w:r>
      <w:commentRangeStart w:id="87"/>
      <w:r w:rsidR="00694FE4" w:rsidRPr="00563380">
        <w:rPr>
          <w:lang w:val="en-GB"/>
        </w:rPr>
        <w:t xml:space="preserve">size </w:t>
      </w:r>
      <w:commentRangeEnd w:id="87"/>
      <w:r w:rsidR="00D25FC4">
        <w:rPr>
          <w:rStyle w:val="CommentReference"/>
          <w:rFonts w:eastAsia="Arial Unicode MS"/>
          <w:bdr w:val="nil"/>
          <w:lang w:val="en-US" w:eastAsia="en-US"/>
        </w:rPr>
        <w:commentReference w:id="87"/>
      </w:r>
      <w:r w:rsidR="00694FE4" w:rsidRPr="00563380">
        <w:rPr>
          <w:lang w:val="en-GB"/>
        </w:rPr>
        <w:t>over time is associated with an elevation of temperature during this critical time window.</w:t>
      </w:r>
    </w:p>
    <w:p w14:paraId="3860F557" w14:textId="77777777" w:rsidR="005920B2" w:rsidRPr="00FA5139" w:rsidRDefault="005920B2" w:rsidP="00952263">
      <w:pPr>
        <w:spacing w:before="120" w:after="120" w:line="360" w:lineRule="auto"/>
        <w:ind w:firstLine="426"/>
        <w:rPr>
          <w:i/>
          <w:iCs/>
          <w:lang w:val="en-GB"/>
        </w:rPr>
      </w:pPr>
    </w:p>
    <w:p w14:paraId="51DA2063" w14:textId="2C4DFDA5" w:rsidR="00294694" w:rsidRPr="00563380" w:rsidRDefault="00294694" w:rsidP="00BD5F31">
      <w:pPr>
        <w:pStyle w:val="Default"/>
        <w:spacing w:before="120" w:after="120" w:line="360" w:lineRule="auto"/>
        <w:ind w:firstLine="426"/>
        <w:rPr>
          <w:color w:val="auto"/>
        </w:rPr>
      </w:pPr>
      <w:r w:rsidRPr="00563380">
        <w:rPr>
          <w:b/>
          <w:bCs/>
          <w:color w:val="auto"/>
        </w:rPr>
        <w:t xml:space="preserve">Methods </w:t>
      </w:r>
    </w:p>
    <w:p w14:paraId="38194A1C" w14:textId="6C26FB18" w:rsidR="00294694" w:rsidRPr="00563380" w:rsidRDefault="00294694" w:rsidP="00BD5F31">
      <w:pPr>
        <w:pStyle w:val="Default"/>
        <w:spacing w:before="120" w:after="120" w:line="360" w:lineRule="auto"/>
        <w:ind w:firstLine="426"/>
        <w:rPr>
          <w:i/>
          <w:iCs/>
          <w:color w:val="auto"/>
        </w:rPr>
      </w:pPr>
      <w:r w:rsidRPr="00563380">
        <w:rPr>
          <w:i/>
          <w:iCs/>
          <w:color w:val="auto"/>
        </w:rPr>
        <w:t xml:space="preserve">Study </w:t>
      </w:r>
      <w:r w:rsidR="006864EE" w:rsidRPr="00563380">
        <w:rPr>
          <w:i/>
          <w:iCs/>
          <w:color w:val="auto"/>
        </w:rPr>
        <w:t>system</w:t>
      </w:r>
    </w:p>
    <w:p w14:paraId="729D334F" w14:textId="796BD26B" w:rsidR="0061786B" w:rsidRPr="00563380" w:rsidRDefault="00090469" w:rsidP="00F35CAB">
      <w:pPr>
        <w:pStyle w:val="Default"/>
        <w:spacing w:before="120" w:after="120" w:line="360" w:lineRule="auto"/>
        <w:ind w:firstLine="426"/>
        <w:rPr>
          <w:color w:val="auto"/>
        </w:rPr>
      </w:pPr>
      <w:r w:rsidRPr="00563380">
        <w:rPr>
          <w:color w:val="auto"/>
        </w:rPr>
        <w:t xml:space="preserve">The Alpine chamois </w:t>
      </w:r>
      <w:r w:rsidR="00FE1218" w:rsidRPr="00563380">
        <w:rPr>
          <w:color w:val="auto"/>
        </w:rPr>
        <w:t xml:space="preserve">is an ungulate </w:t>
      </w:r>
      <w:r w:rsidR="008C1892" w:rsidRPr="00563380">
        <w:rPr>
          <w:color w:val="auto"/>
        </w:rPr>
        <w:t xml:space="preserve">that </w:t>
      </w:r>
      <w:r w:rsidR="00AE4E83">
        <w:rPr>
          <w:color w:val="auto"/>
        </w:rPr>
        <w:t>shows</w:t>
      </w:r>
      <w:r w:rsidR="008C1892" w:rsidRPr="00563380">
        <w:t xml:space="preserve"> early appearances of sexual dimorphism, with females reaching asymptotic body mass three years earlier (3.5 years) than males (6.2 years) </w:t>
      </w:r>
      <w:r w:rsidR="008C1892" w:rsidRPr="00563380">
        <w:fldChar w:fldCharType="begin"/>
      </w:r>
      <w:r w:rsidR="00C86368" w:rsidRPr="00563380">
        <w:instrText xml:space="preserve"> ADDIN ZOTERO_ITEM CSL_CITATION {"citationID":"1ZvBlJl5","properties":{"formattedCitation":"(von Hardenberg et al. 2000; Bassano et al. 2003; Garel et al. 2009)","plainCitation":"(von Hardenberg et al. 2000; Bassano et al. 2003; Garel et al. 2009)","noteIndex":0},"citationItems":[{"id":3486,"uris":["http://zotero.org/users/3388363/items/6YKHW9VC"],"itemData":{"id":3486,"type":"article-journal","abstract":"Ungulate mating systems vary broadly both between and within species. Studies on mating systems in different habitats can provide clues to the ecological factors determining this diversity. Despite its abundance in the European Alps and its importance as a game species, surprisingly little is known about the mating system of Alpine chamois Rupicapra rupicapra rupicapra. We tested the hypothesis that adult males first defend mating territories in late spring, when females segregate from males and well before the Nov. rut. In the Gran Paradiso National Park (north-western Italian Alps), adult males shared a winter range but occupied individual ranges in summer and early autumn. Males were more aggressive to each other in the summer than in the spring. A strong site fidelity from one year to the next was found for the summer and early autumn months. Those males that occupied the same territories both in the summer and during the rut (Nov.) appeared to be at hotspots, attractive to females during the rut because of reduced snow cover. Other males appeared to cluster around these hotspots during the rut. Territories that were first occupied during the summer were visited by more females than those that were not established until the rut began. Our results suggest that the mating system of this population of Alpine chamois consists of the early occupation of clustered mating territories. The early establishment of mating territories in areas frequented by females during the rut may lead to reproductive benefits for male chamois.","container-title":"Ethology","DOI":"10.1046/j.1439-0310.2000.00579.x","ISSN":"1439-0310","issue":"7","language":"en","note":"_eprint: https://onlinelibrary.wiley.com/doi/pdf/10.1046/j.1439-0310.2000.00579.x","page":"617-630","source":"Wiley Online Library","title":"Male Alpine Chamois Occupy Territories at Hotspots Before the Mating Season","volume":"106","author":[{"family":"Hardenberg","given":"Achaz","non-dropping-particle":"von"},{"family":"Bassano","given":"Bruno"},{"family":"Peracino","given":"Alberto"},{"family":"Lovari","given":"Sandro"}],"issued":{"date-parts":[["2000"]]},"citation-key":"vonhardenbergMaleAlpineChamois2000"}},{"id":3438,"uris":["http://zotero.org/users/3388363/items/93QBWZVS"],"itemData":{"id":3438,"type":"article-journal","abstract":"Article Body weight and horn development im Alpine chamois, Rupicapra rupicapra (Bovidae, Caprinae). was published on January 1, 2003 in the journal Mammalia (volume 67, issue 1).","DOI":"10.1515/mamm.2003.67.1.65","ISSN":"1864-1547","issue":"1","language":"en","note":"publisher: De Gruyter\nsection: Mammalia","page":"65-74","source":"www.degruyter.com","title":"Body weight and horn development im Alpine chamois, Rupicapra rupicapra (Bovidae, Caprinae).","volume":"67","author":[{"family":"Bassano","given":"B."},{"family":"Perrone","given":"A."},{"family":"Hardenberg","given":"A. Von"}],"issued":{"date-parts":[["2003",1,1]]},"citation-key":"bassanoBodyWeightHorn2003"}},{"id":3275,"uris":["http://zotero.org/users/3388363/items/NIK5KP7R"],"itemData":{"id":3275,"type":"article-journal","abstract":"Studying between-sex differences in body growth has strong implications for understanding life-history tactics of animals. We used age and carcass mass data from 2,3</w:instrText>
      </w:r>
      <w:r w:rsidR="00C86368" w:rsidRPr="00FB22AE">
        <w:rPr>
          <w:lang w:val="fr-CH"/>
        </w:rPr>
        <w:instrText xml:space="preserve">12 female and 2,622 male alpine chamois (Rupicapra rupicapra) harvested in the French Alps to model the sex-specific body growth patterns of this species. Males were heavier (asymptotic body mass: 29.6 kg) than females (22.3 kg), with an adult sexual size dimorphism of 32.4%. Sexual size dimorphism originated from both differences in body growth after 1.5 years of age and differences in length of the growth period. Females reached asymptotic body mass almost 3 years earlier (3.5 years) than males (6.2 years). We also found that females 1st reproduced before achieving asymptotic growth, at 78% of their asymptotic body mass. Between-sex differences in growth patterns in this species are most likely due to stronger selection pressure for larger size in males than in females due to intrasexual competition.","container-title":"Journal of Mammalogy","DOI":"10.1644/08-MAMM-A-287.1","ISSN":"0022-2372","issue":"4","journalAbbreviation":"Journal of Mammalogy","page":"954-960","source":"Silverchair","title":"Sex-Specific Growth in Alpine Chamois","volume":"90","author":[{"family":"Garel","given":"Mathieu"},{"family":"Loison","given":"Anne"},{"family":"Jullien","given":"Jean-Michel"},{"family":"Dubray","given":"Dominique"},{"family":"Maillard","given":"Daniel"},{"family":"Gaillard","given":"Jean-Michel"}],"issued":{"date-parts":[["2009",8,14]]},"citation-key":"garelSexSpecificGrowthAlpine2009"}}],"schema":"https://github.com/citation-style-language/schema/raw/master/csl-citation.json"} </w:instrText>
      </w:r>
      <w:r w:rsidR="008C1892" w:rsidRPr="00563380">
        <w:fldChar w:fldCharType="separate"/>
      </w:r>
      <w:r w:rsidR="008C1892" w:rsidRPr="00FB22AE">
        <w:rPr>
          <w:lang w:val="fr-CH"/>
        </w:rPr>
        <w:t>(von Hardenberg et al. 2000; Bassano et al. 2003; Garel et al. 2009)</w:t>
      </w:r>
      <w:r w:rsidR="008C1892" w:rsidRPr="00563380">
        <w:fldChar w:fldCharType="end"/>
      </w:r>
      <w:r w:rsidR="008C1892" w:rsidRPr="00FB22AE">
        <w:rPr>
          <w:lang w:val="fr-CH"/>
        </w:rPr>
        <w:t>.</w:t>
      </w:r>
      <w:r w:rsidR="00955C44" w:rsidRPr="00FB22AE">
        <w:rPr>
          <w:lang w:val="fr-CH"/>
        </w:rPr>
        <w:t xml:space="preserve"> </w:t>
      </w:r>
      <w:commentRangeStart w:id="88"/>
      <w:r w:rsidR="0061786B" w:rsidRPr="00563380">
        <w:rPr>
          <w:color w:val="auto"/>
        </w:rPr>
        <w:t xml:space="preserve">In </w:t>
      </w:r>
      <w:r w:rsidR="00891BDA" w:rsidRPr="00563380">
        <w:rPr>
          <w:color w:val="auto"/>
        </w:rPr>
        <w:t>the</w:t>
      </w:r>
      <w:r w:rsidR="0061786B" w:rsidRPr="00563380">
        <w:rPr>
          <w:color w:val="auto"/>
        </w:rPr>
        <w:t xml:space="preserve"> </w:t>
      </w:r>
      <w:r w:rsidR="00891BDA" w:rsidRPr="00563380">
        <w:rPr>
          <w:color w:val="auto"/>
        </w:rPr>
        <w:t>Alps</w:t>
      </w:r>
      <w:r w:rsidR="0061786B" w:rsidRPr="00563380">
        <w:rPr>
          <w:color w:val="auto"/>
        </w:rPr>
        <w:t xml:space="preserve">, chamois </w:t>
      </w:r>
      <w:r w:rsidR="00891BDA" w:rsidRPr="00563380">
        <w:rPr>
          <w:color w:val="auto"/>
        </w:rPr>
        <w:t>give</w:t>
      </w:r>
      <w:r w:rsidR="0061786B" w:rsidRPr="00563380">
        <w:rPr>
          <w:color w:val="auto"/>
        </w:rPr>
        <w:t xml:space="preserve"> birth in April </w:t>
      </w:r>
      <w:r w:rsidR="0061786B" w:rsidRPr="00563380">
        <w:rPr>
          <w:color w:val="auto"/>
        </w:rPr>
        <w:fldChar w:fldCharType="begin"/>
      </w:r>
      <w:r w:rsidR="00052439" w:rsidRPr="00563380">
        <w:rPr>
          <w:color w:val="auto"/>
        </w:rPr>
        <w:instrText xml:space="preserve"> ADDIN ZOTERO_ITEM CSL_CITATION {"citationID":"NpjYW1G7","properties":{"formattedCitation":"(Rughetti and Festa-Bianchet 2011)","plainCitation":"(Rughetti and Festa-Bianchet 2011)","noteIndex":0},"citationItems":[{"id":3573,"uris":["http://zotero.org/users/3388363/items/C47A8YEM"],"itemData":{"id":3573,"type":"article-journal","abstract":"1. Environmental conditions during early development can affect the growth patterns of vertebrates, influencing future survival and reproduction. In long-lived mammals, females that experience poor environmental conditions early in life may delay primiparity. In female bovids, annual horn growth increments may provide a record of age-specific reproduction and body growth. Horn length, however, may also be a criterion used by hunters in selecting animals to harvest, possibly leading to artificial selection. 2. We studied three populations of chamois (Rupicapra rupicapra) in the western Alps to explore the relationships between female horn length and early growth, age of primiparity and age-specific reproduction. We also compared the risk of harvest to reproductive status and horn length. 3. Early horn growth was positively correlated with body mass in pre-reproductive females and with reproduction in very young and senescent adults. Females with strong early horn growth attained primiparity at an earlier age than those with weak early growth. Horn length did not affect hunter selection, but we found a strong hunter preference for nonlactating females. 4. Our research highlights the persistent effects of early development on reproductive performance in mammals. Moderate sport harvests are unlikely to affect the evolution of phenotypic traits and reproductive strategies in female chamois. A policy of penalizing hunters that harvest lactating females, however, may increase the harvest of 2-year-old females, which have high reproductive potential.","container-title":"Journal of Animal Ecology","DOI":"10.1111/j.1365-2656.2010.01773.x","ISSN":"1365-2656","issue":"2","language":"en","note":"_eprint: https://onlinelibrary.wiley.com/doi/pdf/10.1111/j.1365-2656.2010.01773.x","page":"438-447","source":"Wiley Online Library","title":"Effects of early horn growth on reproduction and hunting mortality in female chamois","volume":"80","author":[{"family":"Rughetti","given":"Marco"},{"family":"Festa-Bianchet","given":"Marco"}],"issued":{"date-parts":[["2011"]]},"citation-key":"rughettiEffectsEarlyHorn2011"}}],"schema":"https://github.com/citation-style-language/schema/raw/master/csl-citation.json"} </w:instrText>
      </w:r>
      <w:r w:rsidR="0061786B" w:rsidRPr="00563380">
        <w:rPr>
          <w:color w:val="auto"/>
        </w:rPr>
        <w:fldChar w:fldCharType="separate"/>
      </w:r>
      <w:r w:rsidR="00052439" w:rsidRPr="00563380">
        <w:rPr>
          <w:color w:val="auto"/>
        </w:rPr>
        <w:t>(Rughetti and Festa-Bianchet 2011)</w:t>
      </w:r>
      <w:r w:rsidR="0061786B" w:rsidRPr="00563380">
        <w:rPr>
          <w:color w:val="auto"/>
        </w:rPr>
        <w:fldChar w:fldCharType="end"/>
      </w:r>
      <w:commentRangeEnd w:id="88"/>
      <w:r w:rsidR="003D68EB">
        <w:rPr>
          <w:rStyle w:val="CommentReference"/>
          <w:color w:val="auto"/>
          <w:lang w:val="en-US" w:eastAsia="en-US"/>
        </w:rPr>
        <w:commentReference w:id="88"/>
      </w:r>
      <w:r w:rsidR="0061786B" w:rsidRPr="00563380">
        <w:rPr>
          <w:color w:val="auto"/>
        </w:rPr>
        <w:t xml:space="preserve">. </w:t>
      </w:r>
      <w:r w:rsidR="00891BDA" w:rsidRPr="00563380">
        <w:rPr>
          <w:color w:val="auto"/>
        </w:rPr>
        <w:t>Between</w:t>
      </w:r>
      <w:r w:rsidR="0061786B" w:rsidRPr="00563380">
        <w:rPr>
          <w:color w:val="auto"/>
        </w:rPr>
        <w:t xml:space="preserve"> May </w:t>
      </w:r>
      <w:r w:rsidR="00891BDA" w:rsidRPr="00563380">
        <w:rPr>
          <w:color w:val="auto"/>
        </w:rPr>
        <w:t>and</w:t>
      </w:r>
      <w:r w:rsidR="0061786B" w:rsidRPr="00563380">
        <w:rPr>
          <w:color w:val="auto"/>
        </w:rPr>
        <w:t xml:space="preserve"> July is the main period of lactation for kids</w:t>
      </w:r>
      <w:r w:rsidR="0045550A" w:rsidRPr="00563380">
        <w:rPr>
          <w:color w:val="auto"/>
        </w:rPr>
        <w:t xml:space="preserve"> (the young of chamois) </w:t>
      </w:r>
      <w:r w:rsidR="0061786B" w:rsidRPr="00563380">
        <w:rPr>
          <w:color w:val="auto"/>
        </w:rPr>
        <w:t xml:space="preserve">and of increase in body mass for </w:t>
      </w:r>
      <w:r w:rsidR="00D92DAD" w:rsidRPr="00563380">
        <w:rPr>
          <w:color w:val="auto"/>
        </w:rPr>
        <w:t>juveniles</w:t>
      </w:r>
      <w:r w:rsidR="00BD5F31" w:rsidRPr="00563380">
        <w:rPr>
          <w:color w:val="auto"/>
        </w:rPr>
        <w:t xml:space="preserve">. </w:t>
      </w:r>
      <w:r w:rsidR="00CA7136" w:rsidRPr="00563380">
        <w:rPr>
          <w:color w:val="auto"/>
        </w:rPr>
        <w:t xml:space="preserve">Chamois are </w:t>
      </w:r>
      <w:r w:rsidR="00D92DAD" w:rsidRPr="00563380">
        <w:rPr>
          <w:color w:val="auto"/>
        </w:rPr>
        <w:t xml:space="preserve">then </w:t>
      </w:r>
      <w:r w:rsidR="00CA7136" w:rsidRPr="00563380">
        <w:rPr>
          <w:color w:val="auto"/>
        </w:rPr>
        <w:t xml:space="preserve">weaned </w:t>
      </w:r>
      <w:r w:rsidR="00D92DAD" w:rsidRPr="00563380">
        <w:rPr>
          <w:color w:val="auto"/>
        </w:rPr>
        <w:t>between</w:t>
      </w:r>
      <w:r w:rsidR="00CA7136" w:rsidRPr="00563380">
        <w:rPr>
          <w:color w:val="auto"/>
        </w:rPr>
        <w:t xml:space="preserve"> 3 </w:t>
      </w:r>
      <w:r w:rsidR="00D92DAD" w:rsidRPr="00563380">
        <w:rPr>
          <w:color w:val="auto"/>
        </w:rPr>
        <w:t>and</w:t>
      </w:r>
      <w:r w:rsidR="00CA7136" w:rsidRPr="00563380">
        <w:rPr>
          <w:color w:val="auto"/>
        </w:rPr>
        <w:t xml:space="preserve"> 6 months of age </w:t>
      </w:r>
      <w:r w:rsidR="00CA7136" w:rsidRPr="00563380">
        <w:rPr>
          <w:color w:val="auto"/>
        </w:rPr>
        <w:fldChar w:fldCharType="begin"/>
      </w:r>
      <w:r w:rsidR="00052439" w:rsidRPr="00563380">
        <w:rPr>
          <w:color w:val="auto"/>
        </w:rPr>
        <w:instrText xml:space="preserve"> ADDIN ZOTERO_ITEM CSL_CITATION {"citationID":"zsoWOx88","properties":{"formattedCitation":"(Scornavacca et al. 2018)","plainCitation":"(Scornavacca et al. 2018)","noteIndex":0},"citationItems":[{"id":3529,"uris":["http://zotero.org/users/3388363/items/JZB2FER6"],"itemData":{"id":3529,"type":"article-journal","abstract":"Maternal cares and, in particular, suckling behaviour, are fundamental for early growth and survival of offspring ungulates. In turn, factors influencing maternal cares can have important effects at individual and population levels, with consequences at both short and long temporal scales. We assessed monthly variation of behavioural indices of suckling and nursing, as well as occurrence of allosuckling, in a mountain-dwelling ungulate, the Apennine chamois Rupicapra pyrenaica ornata, on summer-early autumn 2013–2014. Not surprisingly, duration of suckling events and frequency of suckling solicitations by kids, decreased throughout months, whereas the proportion of grazing kids increased from July to October, indicating a growing reliance on pasture. Conversely, the probability of suckling success kept stable from July to October, suggesting a constant willingness of females to allow kids to suckle. Of all suckling events, 63% involved more than one kid, indicating allosuckling. On average, multiple suckles were shorter than those involving one kid and occurred in all months with the same proportion.Our results suggest the occurrence of high levels of maternal cares in a gregarious herbivore, with frequent allosuckling and apparent willingness of females to nurse offspring throughout summer-autumn. These results suggest that the mother’s role does not terminate with weaning.","container-title":"Ethology Ecology &amp; Evolution","DOI":"10.1080/03949370.2017.1423115","ISSN":"0394-9370","issue":"5","note":"publisher: Taylor &amp; Francis\n_eprint: https://doi.org/10.1080/03949370.2017.1423115","page":"385-398","source":"Taylor and Francis+NEJM","title":"Suckling behaviour and allonursing in the Apennine chamois","volume":"30","author":[{"family":"Scornavacca","given":"Davide"},{"family":"Cotza","given":"Antonella"},{"family":"Lovari","given":"Sandro"},{"family":"Ferretti","given":"Francesco"}],"issued":{"date-parts":[["2018",9,3]]},"citation-key":"scornavaccaSucklingBehaviourAllonursing2018"}}],"schema":"https://github.com/citation-style-language/schema/raw/master/csl-citation.json"} </w:instrText>
      </w:r>
      <w:r w:rsidR="00CA7136" w:rsidRPr="00563380">
        <w:rPr>
          <w:color w:val="auto"/>
        </w:rPr>
        <w:fldChar w:fldCharType="separate"/>
      </w:r>
      <w:r w:rsidR="00052439" w:rsidRPr="00563380">
        <w:rPr>
          <w:color w:val="auto"/>
        </w:rPr>
        <w:t>(Scornavacca et al. 2018)</w:t>
      </w:r>
      <w:r w:rsidR="00CA7136" w:rsidRPr="00563380">
        <w:rPr>
          <w:color w:val="auto"/>
        </w:rPr>
        <w:fldChar w:fldCharType="end"/>
      </w:r>
      <w:r w:rsidR="00CA7136" w:rsidRPr="00563380">
        <w:rPr>
          <w:color w:val="auto"/>
        </w:rPr>
        <w:t xml:space="preserve">. </w:t>
      </w:r>
      <w:r w:rsidR="00BD5F31" w:rsidRPr="00563380">
        <w:rPr>
          <w:color w:val="auto"/>
        </w:rPr>
        <w:t xml:space="preserve">Vegetation in the Alps usually </w:t>
      </w:r>
      <w:r w:rsidR="000C5FFD" w:rsidRPr="00563380">
        <w:rPr>
          <w:color w:val="auto"/>
        </w:rPr>
        <w:t xml:space="preserve">begins growing </w:t>
      </w:r>
      <w:r w:rsidR="00BD5F31" w:rsidRPr="00563380">
        <w:rPr>
          <w:color w:val="auto"/>
        </w:rPr>
        <w:t xml:space="preserve">right after snowmelt </w:t>
      </w:r>
      <w:r w:rsidR="000C5FFD" w:rsidRPr="00563380">
        <w:rPr>
          <w:color w:val="auto"/>
        </w:rPr>
        <w:t>in April, peaking in July</w:t>
      </w:r>
      <w:r w:rsidR="00BD5F31" w:rsidRPr="00563380">
        <w:rPr>
          <w:color w:val="auto"/>
        </w:rPr>
        <w:t xml:space="preserve">, thus providing an abundant and protein-rich </w:t>
      </w:r>
      <w:r w:rsidR="00AE4E83">
        <w:rPr>
          <w:color w:val="auto"/>
        </w:rPr>
        <w:t>food source</w:t>
      </w:r>
      <w:r w:rsidR="00BD5F31" w:rsidRPr="00563380">
        <w:rPr>
          <w:color w:val="auto"/>
        </w:rPr>
        <w:t xml:space="preserve"> for a relatively brief period of time</w:t>
      </w:r>
      <w:r w:rsidR="000C5FFD" w:rsidRPr="00563380">
        <w:rPr>
          <w:color w:val="auto"/>
        </w:rPr>
        <w:t xml:space="preserve"> </w:t>
      </w:r>
      <w:r w:rsidR="000C5FFD" w:rsidRPr="00563380">
        <w:rPr>
          <w:color w:val="auto"/>
        </w:rPr>
        <w:fldChar w:fldCharType="begin"/>
      </w:r>
      <w:r w:rsidR="00052439" w:rsidRPr="00563380">
        <w:rPr>
          <w:color w:val="auto"/>
        </w:rPr>
        <w:instrText xml:space="preserve"> ADDIN ZOTERO_ITEM CSL_CITATION {"citationID":"UN9A7QRz","properties":{"formattedCitation":"(Pettorelli et al. 2007)","plainCitation":"(Pettorelli et al. 2007)","noteIndex":0},"citationItems":[{"id":3575,"uris":["http://zotero.org/users/3388363/items/BQYELR7R"],"itemData":{"id":3575,"type":"article-journal","abstract":"Seasonal patterns of climate and vegetation growth are expected to be altered by global warming. In alpine environments, the reproduction of birds and mammals is tightly linked to seasonality; therefore such alterations may have strong repercussions on recruitment. We used the normalized difference vegetation index (NDVI), a satellite-based measurement that correlates strongly with aboveground net primary productivity, to explore how annual variations in the timing of vegetation onset and in the rate of change in primary production during green-up affected juvenile growth and survival of bighorn sheep (Ovis canadensis), Alpine ibex (Capra ibex), and mountain goats (Oreamnos americanus) in four different populations in two continents. We indexed timing of onset of vegetation growth by the integrated NDVI (INDVI) in May. The rate of change in primary production during green-up (early May to early July) was estimated as (1) the maximal slope between any two successive bimonthly NDVI values during this period and (2) the slope in NDVI between early May and early July. The maximal slope in NDVI was negatively correlated with lamb growth and survival in both populations of bighorn sheep, growth of mountain goat kids, and survival of Alpine ibex kids, but not with survival of mountain goat kids. There was no effect of INDVI in May and of the slope in NDVI between early May and early July on juvenile growth and survival for any species. Although rapid changes in NDVI during the green-up period could translate into higher plant productivity, they may also lead to a shorter period of availability of high-quality forage over a large spatial scale, decreasing the opportunity for mountain ungulates to exploit high-quality forage. Our results suggest that attempts to forecast how warmer winters and springs will affect animal population dynamics and life histories in alpine environments should consider factors influencing the rate of changes in primary production during green-up and the timing of vegetation onset.","container-title":"Ecology","DOI":"10.1890/06-0875","ISSN":"1939-9170","issue":"2","language":"en","note":"_eprint: https://onlinelibrary.wiley.com/doi/pdf/10.1890/06-0875","page":"381-390","source":"Wiley Online Library","title":"Early Onset of Vegetation Growth Vs. Rapid Green-up: Impacts on Juvenile Mountain Ungulates","title-short":"Early Onset of Vegetation Growth Vs. Rapid Green-up","volume":"88","author":[{"family":"Pettorelli","given":"Nathalie"},{"family":"Pelletier","given":"Fanie"},{"family":"Hardenberg","given":"Achaz","dropping-particle":"von"},{"family":"Festa-Bianchet","given":"Marco"},{"family":"Côté","given":"Steeve D."}],"issued":{"date-parts":[["2007"]]},"citation-key":"pettorelliEarlyOnsetVegetation2007"}}],"schema":"https://github.com/citation-style-language/schema/raw/master/csl-citation.json"} </w:instrText>
      </w:r>
      <w:r w:rsidR="000C5FFD" w:rsidRPr="00563380">
        <w:rPr>
          <w:color w:val="auto"/>
        </w:rPr>
        <w:fldChar w:fldCharType="separate"/>
      </w:r>
      <w:r w:rsidR="00052439" w:rsidRPr="00563380">
        <w:rPr>
          <w:color w:val="auto"/>
        </w:rPr>
        <w:t>(Pettorelli et al. 2007)</w:t>
      </w:r>
      <w:r w:rsidR="000C5FFD" w:rsidRPr="00563380">
        <w:rPr>
          <w:color w:val="auto"/>
        </w:rPr>
        <w:fldChar w:fldCharType="end"/>
      </w:r>
      <w:r w:rsidR="00BD5F31" w:rsidRPr="00563380">
        <w:rPr>
          <w:color w:val="auto"/>
        </w:rPr>
        <w:t>.</w:t>
      </w:r>
      <w:r w:rsidR="00CA7136" w:rsidRPr="00563380">
        <w:rPr>
          <w:color w:val="auto"/>
        </w:rPr>
        <w:t xml:space="preserve"> </w:t>
      </w:r>
      <w:r w:rsidR="00955C44" w:rsidRPr="00563380">
        <w:t xml:space="preserve">Alpine chamois are distributed over a broad altitudinal range (500–3100 m; </w:t>
      </w:r>
      <w:r w:rsidR="00955C44" w:rsidRPr="00563380">
        <w:fldChar w:fldCharType="begin"/>
      </w:r>
      <w:r w:rsidR="00477EAE">
        <w:instrText xml:space="preserve"> ADDIN ZOTERO_ITEM CSL_CITATION {"citationID":"3Zle7AJ3","properties":{"formattedCitation":"(Shackleton 1997; Spitzenberger et al. 2001)","plainCitation":"(Shackleton 1997; Spitzenberger et al. 2001)","noteIndex":0},"citationItems":[{"id":3664,"uris":["http://zotero.org/users/3388363/items/HXFUB2YX"],"itemData":{"id":3664,"type":"article-journal","abstract":"Wild caprinae, including sheep and goats, are an extremely valuable group of mammals. While most live in mountains, some inhabit desert grasslands, tropical forests or even arctic tundra. They range in size from the 30kg goral to the 350kg musk ox and display a variety of horn shapes and sizes as well as coat and body coloration. They are highly prized by hunters on account of their horns and their coats. Today, despite their important domestic relations, many wild caprinae are in danger of being lost forever: over 70 of caprinae taxa are threatened and over 30 endangered or critical. The main threats to them are over-harvesting, habitat loss and resource competition from livestock. Some face an additional threat from trophy hunters. Despite this, however, conservation legislation is either absent or, more often, poorly enforced. This action plan explores the value of caprinae to biodiversity, the threats facing the members of the species, and makes recommendations to reverse current trends. It also emphasises the importance to carpinae conservation and survival of close collaboration among all parties involved in wildlife conservation including local peoples and hunting organisations, governments, scientists and academic institutions.","language":"en","note":"publisher: IUCN: International Union for Conservation of Nature","source":"policycommons.net","title":"Wild sheep and goats and their relatives : status survey and conservation action plan for Caprinae","title-short":"Wild sheep and goats and their relatives","URL":"https://policycommons.net/artifacts/1373021/wild-sheep-and-goats-and-their-relatives/1987236/","author":[{"family":"Shackleton","given":"David M."}],"accessed":{"date-parts":[["2022",7,2]]},"issued":{"date-parts":[["1997"]]},"citation-key":"shackletonWildSheepGoats1997"}},{"id":3661,"uris":["http://zotero.org/users/3388363/items/LXN63GWB"],"itemData":{"id":3661,"type":"book","publisher":"Bundesministerium für Land-und Forstwirtschaft, Umwelt und Wasserwirtschaft","title":"Die Säugetierfauna Österreichs","author":[{"family":"Spitzenberger","given":"Friederike"},{"family":"Bauer","given":"Kurt"},{"family":"Mayer","given":"A"},{"family":"Weis","given":"E"},{"family":"Preleuthner","given":"M"},{"family":"Sackl","given":"P"},{"family":"Sieber","given":"J"}],"issued":{"date-parts":[["2001"]]},"citation-key":"spitzenbergerSaugetierfaunaOsterreichs2001"}}],"schema":"https://github.com/citation-style-language/schema/raw/master/csl-citation.json"} </w:instrText>
      </w:r>
      <w:r w:rsidR="00955C44" w:rsidRPr="00563380">
        <w:fldChar w:fldCharType="separate"/>
      </w:r>
      <w:r w:rsidR="00477EAE">
        <w:t>(Shackleton 1997; Spitzenberger et al. 2001)</w:t>
      </w:r>
      <w:r w:rsidR="00955C44" w:rsidRPr="00563380">
        <w:fldChar w:fldCharType="end"/>
      </w:r>
      <w:r w:rsidR="00955C44" w:rsidRPr="00563380">
        <w:t xml:space="preserve">) and can shift their range depending on the resource availability and climate conditions </w:t>
      </w:r>
      <w:r w:rsidR="00955C44" w:rsidRPr="00563380">
        <w:fldChar w:fldCharType="begin"/>
      </w:r>
      <w:r w:rsidR="00C86368" w:rsidRPr="00563380">
        <w:instrText xml:space="preserve"> ADDIN ZOTERO_ITEM CSL_CITATION {"citationID":"iqvdeDDi","properties":{"formattedCitation":"(Nesti et al. 2010; Reiner et al. 2021)","plainCitation":"(Nesti et al. 2010; Reiner et al. 2021)","noteIndex":0},"citationItems":[{"id":3512,"uris":["http://zotero.org/users/3388363/items/VULHMJQR"],"itemData":{"id":3512,"type":"article-journal","abstract":"Ranging behaviour and habitat selection of 23 male and 6 female adult (5–10 years old) Alpine chamois Rupicapra rupicapra (Linnaeus 1758) were monitored from February 2000 to December 2002, in an area of the Western Alps. The chamois were radio-located for a minimum of 4 and a maximum of 35 months, until failure of radio transmitters. A mean number of 13 locations/individual/month was recorded for a total of 7902 fixes. Adult males were divided in 19 residents (territorial males, with overlapping or adjacent warm and cold month ranges) and four migrants (with non-overlapping warm and cold month ranges, as well as attending higher altitude areas in the warm months). Home range and core area (kernel 95 and 50%, respectively) sizes of each individual were significantly greater in the warm (June–November) than in the cold (December–May) periods. During the warm period, home range and core area sizes significantly differed between resident (median home range: 49 ha; Q1–Q3: 31–110 ha) and migrant males (median home range: 749 ha; Q1–Q3: 539–850 ha), as well as between females (median home range: 711 ha; Q1–Q3: 388–1842 ha) and resident males. No significant difference was observed in the cold period. Home range size was not correlated to the presence of snow cover (≥ 70%). Throughout the year, nearly all chamois used south- to south-east-facing slopes. Resident males strongly preferred pastures and meadows, but four of them used alder shrublands on the north-east slope more than expected, in the warm months. Females kept nearly always at altitudes greater than those used by resident males and inhabited higher-quality areas.","container-title":"Ethology Ecology &amp; Evolution","DOI":"10.1080/03949370.2010.502316","ISSN":"0394-9370","issue":"3","note":"publisher: Taylor &amp; Francis\n_eprint: https://doi.org/10.1080/03949370.2010.502316","page":"215-231","source":"Taylor and Francis+NEJM","title":"Ranging behaviour and habitat selection of Alpine chamois","volume":"22","author":[{"family":"Nesti","given":"I."},{"family":"Posillico","given":"M."},{"family":"Lovari","given":"S."}],"issued":{"date-parts":[["2010",8,11]]},"citation-key":"nestiRangingBehaviourHabitat2010"}},{"id":3619,"uris":["http://zotero.org/users/3388363/items/S9Z3BCJ5"],"itemData":{"id":3619,"type":"article-journal","abstract":"Climate change is known to affect key life-history traits, such as body mass, reproduction, and survival in many species. Animal populations inhabiting mountain habitats are adapted to extreme seasonal environmental conditions but are also expected to be especially vulnerable to climate change. Studies on mountain ungulates typically focus on populations or sections of populations living above the tree line, whereas populations inhabiting forested habitats are largely understudied. Here, we investigate whether forested areas can mitigate the impact of climatic change on life-history traits by evaluating the interactive effects of temperature and habitat characteristics on body mass variation in the Alpine chamois Rupicapra rupicapra rupicapra. We examined data of 20,573 yearling chamois collected from 1993 to 2019 in 28 mountain ranges in the Austrian Eastern Alps, characterized by different proportion of forest cover. Our results show that the temporal decline of chamois body mass is less pronounced in areas with greater proportion of forest cover. For chamois living in forest habitats only, no significant temporal change in body mass was detected. Variation in body mass was affected by the interaction between density and snow cover, as well as by the interaction between spring temperatures and forest cover, supporting the role of forests as thermal buffer against the effects of increasing temperatures on life-history traits in a mountain ungulate. In turn, this study suggests a buffering effect of forests against climate change impacts. Assessments of the consequences of climate change on the life-history traits and population dynamics of mountain-dwelling species should thus consider the plasticity of the species with respect to the use and availability of different habitat types.","container-title":"Global Change Biology","DOI":"10.1111/gcb.15711","ISSN":"1365-2486","issue":"16","language":"en","note":"_eprint: https://onlinelibrary.wiley.com/doi/pdf/10.1111/gcb.15711","page":"3741-3752","source":"Wiley Online Library","title":"Forests buffer the climate-induced decline of body mass in a mountain herbivore","volume":"27","author":[{"family":"Reiner","given":"Rudolf"},{"family":"Zedrosser","given":"Andreas"},{"family":"Zeiler","given":"Hubert"},{"family":"Hackländer","given":"Klaus"},{"family":"Corlatti","given":"Luca"}],"issued":{"date-parts":[["2021"]]},"citation-key":"reinerForestsBufferClimateinduced2021"}}],"schema":"https://github.com/citation-style-language/schema/raw/master/csl-citation.json"} </w:instrText>
      </w:r>
      <w:r w:rsidR="00955C44" w:rsidRPr="00563380">
        <w:fldChar w:fldCharType="separate"/>
      </w:r>
      <w:r w:rsidR="00955C44" w:rsidRPr="00563380">
        <w:t>(Nesti et al. 2010; Reiner et al. 2021)</w:t>
      </w:r>
      <w:r w:rsidR="00955C44" w:rsidRPr="00563380">
        <w:fldChar w:fldCharType="end"/>
      </w:r>
      <w:r w:rsidR="00955C44" w:rsidRPr="00563380">
        <w:t xml:space="preserve">. </w:t>
      </w:r>
    </w:p>
    <w:p w14:paraId="1F5C8B92" w14:textId="3E65DE9A" w:rsidR="00E02F16" w:rsidRPr="00563380" w:rsidRDefault="00891BDA" w:rsidP="00375816">
      <w:pPr>
        <w:pStyle w:val="Default"/>
        <w:spacing w:before="120" w:after="120" w:line="360" w:lineRule="auto"/>
        <w:ind w:firstLine="426"/>
        <w:rPr>
          <w:color w:val="auto"/>
        </w:rPr>
      </w:pPr>
      <w:r w:rsidRPr="00563380">
        <w:rPr>
          <w:color w:val="auto"/>
        </w:rPr>
        <w:t xml:space="preserve">Data </w:t>
      </w:r>
      <w:r w:rsidR="005741FB" w:rsidRPr="00563380">
        <w:rPr>
          <w:color w:val="auto"/>
        </w:rPr>
        <w:t xml:space="preserve">on the size of chamois </w:t>
      </w:r>
      <w:r w:rsidRPr="00563380">
        <w:rPr>
          <w:color w:val="auto"/>
        </w:rPr>
        <w:t xml:space="preserve">were collected </w:t>
      </w:r>
      <w:r w:rsidR="00B21987" w:rsidRPr="00563380">
        <w:rPr>
          <w:color w:val="auto"/>
        </w:rPr>
        <w:t>in the southern A</w:t>
      </w:r>
      <w:r w:rsidR="001E52B2" w:rsidRPr="00563380">
        <w:rPr>
          <w:color w:val="auto"/>
        </w:rPr>
        <w:t>lps of Switzerland</w:t>
      </w:r>
      <w:r w:rsidR="00B21987" w:rsidRPr="00563380">
        <w:rPr>
          <w:color w:val="auto"/>
        </w:rPr>
        <w:t xml:space="preserve"> </w:t>
      </w:r>
      <w:r w:rsidR="001E52B2" w:rsidRPr="00563380">
        <w:rPr>
          <w:color w:val="auto"/>
        </w:rPr>
        <w:t>(</w:t>
      </w:r>
      <w:r w:rsidRPr="00563380">
        <w:rPr>
          <w:color w:val="auto"/>
        </w:rPr>
        <w:t>canton Ticino</w:t>
      </w:r>
      <w:r w:rsidR="001E52B2" w:rsidRPr="00563380">
        <w:rPr>
          <w:color w:val="auto"/>
        </w:rPr>
        <w:t>)</w:t>
      </w:r>
      <w:r w:rsidRPr="00563380">
        <w:rPr>
          <w:color w:val="auto"/>
        </w:rPr>
        <w:t xml:space="preserve"> and cons</w:t>
      </w:r>
      <w:r w:rsidR="00BC798B" w:rsidRPr="00563380">
        <w:rPr>
          <w:color w:val="auto"/>
        </w:rPr>
        <w:t>ist of</w:t>
      </w:r>
      <w:r w:rsidRPr="00563380">
        <w:rPr>
          <w:color w:val="auto"/>
        </w:rPr>
        <w:t xml:space="preserve"> records of the hunting bags from 1992 to 2018. The study area covers an area of 2700 km</w:t>
      </w:r>
      <w:r w:rsidRPr="00563380">
        <w:rPr>
          <w:color w:val="auto"/>
          <w:vertAlign w:val="superscript"/>
        </w:rPr>
        <w:t>2</w:t>
      </w:r>
      <w:r w:rsidRPr="00563380">
        <w:rPr>
          <w:color w:val="auto"/>
        </w:rPr>
        <w:t xml:space="preserve"> with an altitude varying from 250 to 2700 m asl. </w:t>
      </w:r>
      <w:r w:rsidR="0061786B" w:rsidRPr="00563380">
        <w:rPr>
          <w:color w:val="auto"/>
        </w:rPr>
        <w:t xml:space="preserve">In Ticino, hunting starts at the beginning of September and the harvest plan is </w:t>
      </w:r>
      <w:r w:rsidR="00590A82">
        <w:rPr>
          <w:color w:val="auto"/>
        </w:rPr>
        <w:t>mainly</w:t>
      </w:r>
      <w:r w:rsidR="0061786B" w:rsidRPr="00563380">
        <w:rPr>
          <w:color w:val="auto"/>
        </w:rPr>
        <w:t xml:space="preserve"> completed within three weeks. </w:t>
      </w:r>
      <w:r w:rsidR="000E528F" w:rsidRPr="00563380">
        <w:rPr>
          <w:color w:val="auto"/>
        </w:rPr>
        <w:t xml:space="preserve">All animals were sexed, aged and </w:t>
      </w:r>
      <w:r w:rsidR="0023447D" w:rsidRPr="00563380">
        <w:rPr>
          <w:color w:val="auto"/>
        </w:rPr>
        <w:t>weighed</w:t>
      </w:r>
      <w:r w:rsidR="000E528F" w:rsidRPr="00563380">
        <w:rPr>
          <w:color w:val="auto"/>
        </w:rPr>
        <w:t xml:space="preserve"> (eviscerated). </w:t>
      </w:r>
      <w:commentRangeStart w:id="89"/>
      <w:r w:rsidR="00590A82">
        <w:rPr>
          <w:color w:val="auto"/>
        </w:rPr>
        <w:t>Hunters estimated age in the field</w:t>
      </w:r>
      <w:r w:rsidR="00CE5AA0" w:rsidRPr="00563380">
        <w:rPr>
          <w:color w:val="auto"/>
        </w:rPr>
        <w:t xml:space="preserve"> </w:t>
      </w:r>
      <w:r w:rsidR="00590A82">
        <w:rPr>
          <w:color w:val="auto"/>
        </w:rPr>
        <w:t>by measuring</w:t>
      </w:r>
      <w:r w:rsidR="000E528F" w:rsidRPr="00563380">
        <w:rPr>
          <w:color w:val="auto"/>
        </w:rPr>
        <w:t xml:space="preserve"> the teeth and the growth rings of their horns </w:t>
      </w:r>
      <w:r w:rsidR="004468A1" w:rsidRPr="00563380">
        <w:rPr>
          <w:color w:val="auto"/>
        </w:rPr>
        <w:fldChar w:fldCharType="begin"/>
      </w:r>
      <w:r w:rsidR="00052439" w:rsidRPr="00563380">
        <w:rPr>
          <w:color w:val="auto"/>
        </w:rPr>
        <w:instrText xml:space="preserve"> ADDIN ZOTERO_ITEM CSL_CITATION {"citationID":"XrXhYMzd","properties":{"formattedCitation":"(Schroder and Elsner-Schack 1985)","plainCitation":"(Schroder and Elsner-Schack 1985)","noteIndex":0},"citationItems":[{"id":3571,"uris":["http://zotero.org/users/3388363/items/6M3P79HC"],"itemData":{"id":3571,"type":"chapter","container-title":"The biology and management of mountain ungulates","edition":"(Lovari S., ed.)","event-place":"London, United Kingdom","page":"65-70","publisher":"Croom Helm","publisher-place":"London, United Kingdom","title":"Correct age determination in chamois","author":[{"family":"Schroder","given":"W"},{"family":"Elsner-Schack","given":"I. V."}],"issued":{"date-parts":[["1985"]]},"citation-key":"schroderCorrectAgeDetermination1985"}}],"schema":"https://github.com/citation-style-language/schema/raw/master/csl-citation.json"} </w:instrText>
      </w:r>
      <w:r w:rsidR="004468A1" w:rsidRPr="00563380">
        <w:rPr>
          <w:color w:val="auto"/>
        </w:rPr>
        <w:fldChar w:fldCharType="separate"/>
      </w:r>
      <w:r w:rsidR="00052439" w:rsidRPr="00563380">
        <w:rPr>
          <w:color w:val="auto"/>
        </w:rPr>
        <w:t>(Schroder and Elsner-Schack 1985)</w:t>
      </w:r>
      <w:r w:rsidR="004468A1" w:rsidRPr="00563380">
        <w:rPr>
          <w:color w:val="auto"/>
        </w:rPr>
        <w:fldChar w:fldCharType="end"/>
      </w:r>
      <w:r w:rsidR="000E528F" w:rsidRPr="00563380">
        <w:rPr>
          <w:color w:val="auto"/>
        </w:rPr>
        <w:t>.</w:t>
      </w:r>
      <w:r w:rsidR="006C5E46" w:rsidRPr="00563380">
        <w:rPr>
          <w:color w:val="auto"/>
        </w:rPr>
        <w:t xml:space="preserve"> </w:t>
      </w:r>
      <w:commentRangeEnd w:id="89"/>
      <w:r w:rsidR="003D68EB">
        <w:rPr>
          <w:rStyle w:val="CommentReference"/>
          <w:color w:val="auto"/>
          <w:lang w:val="en-US" w:eastAsia="en-US"/>
        </w:rPr>
        <w:commentReference w:id="89"/>
      </w:r>
      <w:r w:rsidR="00CD4E89" w:rsidRPr="00563380">
        <w:rPr>
          <w:color w:val="auto"/>
        </w:rPr>
        <w:t xml:space="preserve">Overall, 34 017 animals were legally </w:t>
      </w:r>
      <w:r w:rsidR="00CF0150" w:rsidRPr="00563380">
        <w:rPr>
          <w:color w:val="auto"/>
        </w:rPr>
        <w:t>harvested</w:t>
      </w:r>
      <w:r w:rsidR="00CD4E89" w:rsidRPr="00563380">
        <w:rPr>
          <w:color w:val="auto"/>
        </w:rPr>
        <w:t xml:space="preserve"> during the hunting period ranging from an age of 0.5 to 22.5 years old. </w:t>
      </w:r>
      <w:r w:rsidR="00CA7136" w:rsidRPr="00563380">
        <w:rPr>
          <w:color w:val="auto"/>
        </w:rPr>
        <w:t>For the purpose of this study</w:t>
      </w:r>
      <w:r w:rsidR="00CE5AA0" w:rsidRPr="00563380">
        <w:rPr>
          <w:color w:val="auto"/>
        </w:rPr>
        <w:t>,</w:t>
      </w:r>
      <w:r w:rsidR="00CA7136" w:rsidRPr="00563380">
        <w:rPr>
          <w:color w:val="auto"/>
        </w:rPr>
        <w:t xml:space="preserve"> we considered </w:t>
      </w:r>
      <w:commentRangeStart w:id="90"/>
      <w:r w:rsidR="00DC065A" w:rsidRPr="00563380">
        <w:rPr>
          <w:color w:val="auto"/>
        </w:rPr>
        <w:t xml:space="preserve">juvenile </w:t>
      </w:r>
      <w:commentRangeEnd w:id="90"/>
      <w:r w:rsidR="003D68EB">
        <w:rPr>
          <w:rStyle w:val="CommentReference"/>
          <w:color w:val="auto"/>
          <w:lang w:val="en-US" w:eastAsia="en-US"/>
        </w:rPr>
        <w:commentReference w:id="90"/>
      </w:r>
      <w:r w:rsidR="00CA7136" w:rsidRPr="00563380">
        <w:rPr>
          <w:color w:val="auto"/>
        </w:rPr>
        <w:t xml:space="preserve">individuals </w:t>
      </w:r>
      <w:r w:rsidR="00DC065A" w:rsidRPr="00563380">
        <w:rPr>
          <w:color w:val="auto"/>
        </w:rPr>
        <w:t xml:space="preserve">of </w:t>
      </w:r>
      <w:r w:rsidR="00CA7136" w:rsidRPr="00563380">
        <w:rPr>
          <w:color w:val="auto"/>
        </w:rPr>
        <w:t>1.5</w:t>
      </w:r>
      <w:r w:rsidR="00CE5AA0" w:rsidRPr="00563380">
        <w:rPr>
          <w:color w:val="auto"/>
        </w:rPr>
        <w:t xml:space="preserve"> </w:t>
      </w:r>
      <w:r w:rsidR="00CA7136" w:rsidRPr="00563380">
        <w:rPr>
          <w:color w:val="auto"/>
        </w:rPr>
        <w:t>year</w:t>
      </w:r>
      <w:r w:rsidR="00CE5AA0" w:rsidRPr="00563380">
        <w:rPr>
          <w:color w:val="auto"/>
        </w:rPr>
        <w:t>s o</w:t>
      </w:r>
      <w:r w:rsidR="00CA7136" w:rsidRPr="00563380">
        <w:rPr>
          <w:color w:val="auto"/>
        </w:rPr>
        <w:t>ld</w:t>
      </w:r>
      <w:r w:rsidR="00DC065A" w:rsidRPr="00563380">
        <w:rPr>
          <w:color w:val="auto"/>
        </w:rPr>
        <w:t xml:space="preserve"> </w:t>
      </w:r>
      <w:r w:rsidR="000E528F" w:rsidRPr="00563380">
        <w:rPr>
          <w:color w:val="auto"/>
        </w:rPr>
        <w:t>(</w:t>
      </w:r>
      <w:r w:rsidR="0017528C" w:rsidRPr="00563380">
        <w:rPr>
          <w:color w:val="auto"/>
        </w:rPr>
        <w:t>5635</w:t>
      </w:r>
      <w:r w:rsidR="004D1576" w:rsidRPr="00563380">
        <w:rPr>
          <w:color w:val="auto"/>
        </w:rPr>
        <w:t xml:space="preserve"> </w:t>
      </w:r>
      <w:r w:rsidR="006864EE" w:rsidRPr="00563380">
        <w:rPr>
          <w:color w:val="auto"/>
        </w:rPr>
        <w:t>individuals</w:t>
      </w:r>
      <w:r w:rsidR="000E528F" w:rsidRPr="00563380">
        <w:rPr>
          <w:color w:val="auto"/>
        </w:rPr>
        <w:t xml:space="preserve">, </w:t>
      </w:r>
      <w:r w:rsidR="0017528C" w:rsidRPr="00563380">
        <w:rPr>
          <w:color w:val="auto"/>
        </w:rPr>
        <w:t>2491</w:t>
      </w:r>
      <w:r w:rsidR="000E528F" w:rsidRPr="00563380">
        <w:rPr>
          <w:color w:val="auto"/>
        </w:rPr>
        <w:t xml:space="preserve"> females and </w:t>
      </w:r>
      <w:r w:rsidR="0017528C" w:rsidRPr="00563380">
        <w:rPr>
          <w:color w:val="auto"/>
        </w:rPr>
        <w:t>3144</w:t>
      </w:r>
      <w:r w:rsidR="000E528F" w:rsidRPr="00563380">
        <w:rPr>
          <w:color w:val="auto"/>
        </w:rPr>
        <w:t xml:space="preserve"> males)</w:t>
      </w:r>
      <w:r w:rsidR="003B2FCA">
        <w:rPr>
          <w:color w:val="auto"/>
        </w:rPr>
        <w:t>,</w:t>
      </w:r>
      <w:r w:rsidR="008467D2">
        <w:rPr>
          <w:color w:val="auto"/>
        </w:rPr>
        <w:t xml:space="preserve"> which cover</w:t>
      </w:r>
      <w:r w:rsidR="003B2FCA">
        <w:rPr>
          <w:color w:val="auto"/>
        </w:rPr>
        <w:t>s</w:t>
      </w:r>
      <w:r w:rsidR="008467D2">
        <w:rPr>
          <w:color w:val="auto"/>
        </w:rPr>
        <w:t xml:space="preserve"> the </w:t>
      </w:r>
      <w:r w:rsidR="003E7AA8">
        <w:rPr>
          <w:color w:val="auto"/>
        </w:rPr>
        <w:t>fastest period of growth in this species (</w:t>
      </w:r>
      <w:commentRangeStart w:id="91"/>
      <w:r w:rsidR="003E7AA8">
        <w:rPr>
          <w:color w:val="auto"/>
        </w:rPr>
        <w:t>REF</w:t>
      </w:r>
      <w:commentRangeEnd w:id="91"/>
      <w:r w:rsidR="003C2508">
        <w:rPr>
          <w:rStyle w:val="CommentReference"/>
          <w:color w:val="auto"/>
          <w:lang w:val="en-US" w:eastAsia="en-US"/>
        </w:rPr>
        <w:commentReference w:id="91"/>
      </w:r>
      <w:r w:rsidR="003E7AA8">
        <w:rPr>
          <w:color w:val="auto"/>
        </w:rPr>
        <w:t>)</w:t>
      </w:r>
      <w:r w:rsidR="006864EE" w:rsidRPr="00563380">
        <w:rPr>
          <w:color w:val="auto"/>
        </w:rPr>
        <w:t>.</w:t>
      </w:r>
      <w:r w:rsidR="006C5E46" w:rsidRPr="00563380">
        <w:rPr>
          <w:color w:val="auto"/>
        </w:rPr>
        <w:t xml:space="preserve"> </w:t>
      </w:r>
      <w:r w:rsidR="00F155E6">
        <w:rPr>
          <w:color w:val="auto"/>
        </w:rPr>
        <w:t>By</w:t>
      </w:r>
      <w:r w:rsidR="00CE5AA0" w:rsidRPr="00563380">
        <w:rPr>
          <w:color w:val="auto"/>
        </w:rPr>
        <w:t xml:space="preserve"> September, </w:t>
      </w:r>
      <w:commentRangeStart w:id="92"/>
      <w:r w:rsidR="00CE5AA0" w:rsidRPr="00563380">
        <w:rPr>
          <w:color w:val="auto"/>
        </w:rPr>
        <w:t xml:space="preserve">juveniles </w:t>
      </w:r>
      <w:commentRangeEnd w:id="92"/>
      <w:r w:rsidR="003D68EB">
        <w:rPr>
          <w:rStyle w:val="CommentReference"/>
          <w:color w:val="auto"/>
          <w:lang w:val="en-US" w:eastAsia="en-US"/>
        </w:rPr>
        <w:commentReference w:id="92"/>
      </w:r>
      <w:r w:rsidR="006C5E46" w:rsidRPr="00563380">
        <w:rPr>
          <w:color w:val="auto"/>
        </w:rPr>
        <w:t>ha</w:t>
      </w:r>
      <w:r w:rsidR="00CA7136" w:rsidRPr="00563380">
        <w:rPr>
          <w:color w:val="auto"/>
        </w:rPr>
        <w:t>ve</w:t>
      </w:r>
      <w:r w:rsidR="006C5E46" w:rsidRPr="00563380">
        <w:rPr>
          <w:color w:val="auto"/>
        </w:rPr>
        <w:t xml:space="preserve"> been feeding on their own for nearly a year, but </w:t>
      </w:r>
      <w:r w:rsidR="00590A82">
        <w:rPr>
          <w:color w:val="auto"/>
        </w:rPr>
        <w:t>they are still very vulnerable to external abiotic and biotic threats due to the decrease in maternal care and increased</w:t>
      </w:r>
      <w:r w:rsidR="006C5E46" w:rsidRPr="00563380">
        <w:rPr>
          <w:color w:val="auto"/>
        </w:rPr>
        <w:t xml:space="preserve"> active grazing behaviour. </w:t>
      </w:r>
    </w:p>
    <w:p w14:paraId="27DD24E3" w14:textId="51F991A6" w:rsidR="004D1576" w:rsidRPr="00563380" w:rsidRDefault="00A23FBC" w:rsidP="004D1576">
      <w:pPr>
        <w:pStyle w:val="Default"/>
        <w:spacing w:before="120" w:after="120" w:line="360" w:lineRule="auto"/>
        <w:ind w:firstLine="426"/>
        <w:rPr>
          <w:color w:val="auto"/>
        </w:rPr>
      </w:pPr>
      <w:commentRangeStart w:id="93"/>
      <w:r w:rsidRPr="00563380">
        <w:rPr>
          <w:color w:val="auto"/>
        </w:rPr>
        <w:t>D</w:t>
      </w:r>
      <w:r w:rsidR="004D1576" w:rsidRPr="00563380">
        <w:rPr>
          <w:color w:val="auto"/>
        </w:rPr>
        <w:t xml:space="preserve">aily mean ambient temperature (℃) </w:t>
      </w:r>
      <w:r w:rsidR="00DC065A" w:rsidRPr="00563380">
        <w:rPr>
          <w:color w:val="auto"/>
        </w:rPr>
        <w:t xml:space="preserve">from 1990 until 2018 (to include all the years needed for the analysis) </w:t>
      </w:r>
      <w:r w:rsidR="00294694" w:rsidRPr="00563380">
        <w:rPr>
          <w:color w:val="auto"/>
        </w:rPr>
        <w:t>w</w:t>
      </w:r>
      <w:r w:rsidR="00092257" w:rsidRPr="00563380">
        <w:rPr>
          <w:color w:val="auto"/>
        </w:rPr>
        <w:t>as</w:t>
      </w:r>
      <w:r w:rsidR="00294694" w:rsidRPr="00563380">
        <w:rPr>
          <w:color w:val="auto"/>
        </w:rPr>
        <w:t xml:space="preserve"> obtained from a Swiss meteorological station in the </w:t>
      </w:r>
      <w:commentRangeStart w:id="94"/>
      <w:r w:rsidR="00294694" w:rsidRPr="00563380">
        <w:rPr>
          <w:color w:val="auto"/>
        </w:rPr>
        <w:t>city of Lugano</w:t>
      </w:r>
      <w:r w:rsidR="0027033D" w:rsidRPr="00563380">
        <w:rPr>
          <w:color w:val="auto"/>
        </w:rPr>
        <w:t xml:space="preserve"> (</w:t>
      </w:r>
      <w:r w:rsidR="0023447D" w:rsidRPr="00563380">
        <w:rPr>
          <w:color w:val="auto"/>
        </w:rPr>
        <w:t>273 m</w:t>
      </w:r>
      <w:r w:rsidR="0027033D" w:rsidRPr="00563380">
        <w:rPr>
          <w:color w:val="auto"/>
        </w:rPr>
        <w:t xml:space="preserve"> asl)</w:t>
      </w:r>
      <w:commentRangeEnd w:id="94"/>
      <w:r w:rsidR="003578F0">
        <w:rPr>
          <w:rStyle w:val="CommentReference"/>
          <w:color w:val="auto"/>
          <w:lang w:val="en-US" w:eastAsia="en-US"/>
        </w:rPr>
        <w:commentReference w:id="94"/>
      </w:r>
      <w:r w:rsidR="00DC065A" w:rsidRPr="00563380">
        <w:rPr>
          <w:color w:val="auto"/>
        </w:rPr>
        <w:t xml:space="preserve">, </w:t>
      </w:r>
      <w:r w:rsidR="00590A82">
        <w:rPr>
          <w:color w:val="auto"/>
        </w:rPr>
        <w:t>near</w:t>
      </w:r>
      <w:r w:rsidR="00294694" w:rsidRPr="00563380">
        <w:rPr>
          <w:color w:val="auto"/>
        </w:rPr>
        <w:t xml:space="preserve"> the area where the chamois were hunted. </w:t>
      </w:r>
      <w:commentRangeEnd w:id="93"/>
      <w:r w:rsidR="003D68EB">
        <w:rPr>
          <w:rStyle w:val="CommentReference"/>
          <w:color w:val="auto"/>
          <w:lang w:val="en-US" w:eastAsia="en-US"/>
        </w:rPr>
        <w:commentReference w:id="93"/>
      </w:r>
    </w:p>
    <w:p w14:paraId="5A3A63AC" w14:textId="77777777" w:rsidR="004D1576" w:rsidRPr="00563380" w:rsidRDefault="004D1576" w:rsidP="004D1576">
      <w:pPr>
        <w:pStyle w:val="Default"/>
        <w:spacing w:before="120" w:after="120" w:line="360" w:lineRule="auto"/>
        <w:ind w:firstLine="426"/>
        <w:rPr>
          <w:color w:val="auto"/>
        </w:rPr>
      </w:pPr>
    </w:p>
    <w:p w14:paraId="44C569D6" w14:textId="69DCE497" w:rsidR="00294694" w:rsidRPr="00563380" w:rsidRDefault="00294694" w:rsidP="004D1576">
      <w:pPr>
        <w:pStyle w:val="Default"/>
        <w:spacing w:before="120" w:after="120" w:line="360" w:lineRule="auto"/>
        <w:ind w:firstLine="426"/>
        <w:rPr>
          <w:i/>
          <w:iCs/>
          <w:color w:val="auto"/>
        </w:rPr>
      </w:pPr>
      <w:r w:rsidRPr="00563380">
        <w:rPr>
          <w:i/>
          <w:iCs/>
          <w:color w:val="auto"/>
        </w:rPr>
        <w:t>Statistical analysis</w:t>
      </w:r>
    </w:p>
    <w:p w14:paraId="11D6D554" w14:textId="5FE6AB25" w:rsidR="009B3413" w:rsidRPr="00563380" w:rsidRDefault="009B3413" w:rsidP="00375816">
      <w:pPr>
        <w:pStyle w:val="Default"/>
        <w:spacing w:before="120" w:after="120" w:line="360" w:lineRule="auto"/>
        <w:ind w:firstLine="426"/>
        <w:rPr>
          <w:color w:val="auto"/>
        </w:rPr>
      </w:pPr>
      <w:r w:rsidRPr="00563380">
        <w:rPr>
          <w:color w:val="auto"/>
        </w:rPr>
        <w:lastRenderedPageBreak/>
        <w:t xml:space="preserve">As the use of arbitrary climate periods </w:t>
      </w:r>
      <w:r w:rsidR="00590A82">
        <w:rPr>
          <w:color w:val="auto"/>
        </w:rPr>
        <w:t>does</w:t>
      </w:r>
      <w:r w:rsidRPr="00563380">
        <w:rPr>
          <w:color w:val="auto"/>
        </w:rPr>
        <w:t xml:space="preserve"> not always explain the biological response in the best way possible </w:t>
      </w:r>
      <w:r w:rsidRPr="00563380">
        <w:rPr>
          <w:color w:val="auto"/>
        </w:rPr>
        <w:fldChar w:fldCharType="begin"/>
      </w:r>
      <w:r w:rsidR="00052439" w:rsidRPr="00563380">
        <w:rPr>
          <w:color w:val="auto"/>
        </w:rPr>
        <w:instrText xml:space="preserve"> ADDIN ZOTERO_ITEM CSL_CITATION {"citationID":"7acHaGcI","properties":{"formattedCitation":"(van de Pol et al. 2016)","plainCitation":"(van de Pol et al. 2016)","noteIndex":0},"citationItems":[{"id":1535,"uris":["http://zotero.org/users/3388363/items/RXM9XZC5"],"itemData":{"id":1535,"type":"article-journal","abstract":"Ecologists and many evolutionary biologists relate the variation in physiological, behavioural, life-history, demographic, population and community traits to the variation in weather, a key environmental driver. However, identifying which weather variables (e.g. rain, temperature, El Niño index), over which time period (e.g. recent weather, spring or year-round weather) and in what ways (e.g. mean, threshold of temperature) they affect biological responses is by no means trivial, particularly when traits are expressed at different times among individuals. A literature review shows that a systematic approach for identifying weather signals is lacking and that the majority of studies select weather variables from a small number of competing hypotheses that are founded on unverified a priori assumptions. This is worrying because studies that investigate the nature of weather signals in detail suggest that signals can be complex. Using suboptimal or wrongly identified weather signals may lead to unreliable projections and management decisions. We propose a four-step approach that allows for more rigorous identification and quantification of weather signals (or any other predictor variable for which data are available at high temporal resolution), easily implementable with our new R package ‘climwin'. We compare our approach with conventional approaches and provide worked examples. Although our more exploratory approach also has some drawbacks, such as the risk of overfitting and bias that our simulations show can occur at low sample and effect sizes, these issues can be addressed with the right knowledge and tools. By developing both the methods to fit critical weather windows to a wide range of biological responses and the tools to validate them and determine sample size requirements, our approach facilitates the exploration and quantification of the biological effects of weather in a rigorous, replicable and comparable way, while also providing a benchmark performance to compare other approaches to.","container-title":"Methods in Ecology and Evolution","DOI":"10.1111/2041-210X.12590","ISSN":"2041210X","issue":"10","page":"1246–1257","title":"Identifying the best climatic predictors in ecology and evolution","volume":"7","author":[{"family":"Pol","given":"Martijn","non-dropping-particle":"van de"},{"family":"Bailey","given":"Liam D."},{"family":"McLean","given":"Nina"},{"family":"Rijsdijk","given":"Laurie"},{"family":"Lawson","given":"Callum R."},{"family":"Brouwer","given":"Lyanne"}],"issued":{"date-parts":[["2016"]]},"citation-key":"vandepolIdentifyingBestClimatic2016"}}],"schema":"https://github.com/citation-style-language/schema/raw/master/csl-citation.json"} </w:instrText>
      </w:r>
      <w:r w:rsidRPr="00563380">
        <w:rPr>
          <w:color w:val="auto"/>
        </w:rPr>
        <w:fldChar w:fldCharType="separate"/>
      </w:r>
      <w:r w:rsidR="00052439" w:rsidRPr="00563380">
        <w:rPr>
          <w:color w:val="auto"/>
        </w:rPr>
        <w:t>(van de Pol et al. 2016)</w:t>
      </w:r>
      <w:r w:rsidRPr="00563380">
        <w:rPr>
          <w:color w:val="auto"/>
        </w:rPr>
        <w:fldChar w:fldCharType="end"/>
      </w:r>
      <w:r w:rsidRPr="00563380">
        <w:rPr>
          <w:color w:val="auto"/>
        </w:rPr>
        <w:t xml:space="preserve">, we investigated </w:t>
      </w:r>
      <w:r w:rsidR="00473248" w:rsidRPr="00563380">
        <w:rPr>
          <w:color w:val="auto"/>
        </w:rPr>
        <w:t>the variation</w:t>
      </w:r>
      <w:r w:rsidRPr="00563380">
        <w:rPr>
          <w:color w:val="auto"/>
        </w:rPr>
        <w:t xml:space="preserve"> </w:t>
      </w:r>
      <w:r w:rsidR="00D92DAD" w:rsidRPr="00563380">
        <w:rPr>
          <w:color w:val="auto"/>
        </w:rPr>
        <w:t xml:space="preserve">in </w:t>
      </w:r>
      <w:r w:rsidRPr="00563380">
        <w:rPr>
          <w:color w:val="auto"/>
        </w:rPr>
        <w:t xml:space="preserve">weight of 1.5-year-old </w:t>
      </w:r>
      <w:r w:rsidR="00D92DAD" w:rsidRPr="00563380">
        <w:rPr>
          <w:color w:val="auto"/>
        </w:rPr>
        <w:t>chamois</w:t>
      </w:r>
      <w:r w:rsidRPr="00563380">
        <w:rPr>
          <w:color w:val="auto"/>
        </w:rPr>
        <w:t xml:space="preserve"> in relation to</w:t>
      </w:r>
      <w:r w:rsidR="00473248" w:rsidRPr="00563380">
        <w:rPr>
          <w:color w:val="auto"/>
        </w:rPr>
        <w:t xml:space="preserve"> the variation of</w:t>
      </w:r>
      <w:r w:rsidRPr="00563380">
        <w:rPr>
          <w:color w:val="auto"/>
        </w:rPr>
        <w:t xml:space="preserve"> mean ambient temperature using the</w:t>
      </w:r>
      <w:r w:rsidR="00EA47B7" w:rsidRPr="00563380">
        <w:rPr>
          <w:color w:val="auto"/>
        </w:rPr>
        <w:t xml:space="preserve"> software</w:t>
      </w:r>
      <w:r w:rsidRPr="00563380">
        <w:rPr>
          <w:color w:val="auto"/>
        </w:rPr>
        <w:t xml:space="preserve"> </w:t>
      </w:r>
      <w:r w:rsidR="00294694" w:rsidRPr="00563380">
        <w:rPr>
          <w:color w:val="auto"/>
        </w:rPr>
        <w:t xml:space="preserve">R </w:t>
      </w:r>
      <w:r w:rsidR="00EA47B7" w:rsidRPr="00563380">
        <w:rPr>
          <w:color w:val="auto"/>
        </w:rPr>
        <w:t xml:space="preserve">version 4.2.1 </w:t>
      </w:r>
      <w:r w:rsidR="00EA47B7" w:rsidRPr="00563380">
        <w:rPr>
          <w:color w:val="auto"/>
        </w:rPr>
        <w:fldChar w:fldCharType="begin"/>
      </w:r>
      <w:r w:rsidR="00052439" w:rsidRPr="00563380">
        <w:rPr>
          <w:color w:val="auto"/>
        </w:rPr>
        <w:instrText xml:space="preserve"> ADDIN ZOTERO_ITEM CSL_CITATION {"citationID":"jDt8VlZg","properties":{"formattedCitation":"(R Core Team 2022)","plainCitation":"(R Core Team 2022)","noteIndex":0},"citationItems":[{"id":2314,"uris":["http://zotero.org/users/3388363/items/UUWZ67NF"],"itemData":{"id":2314,"type":"software","event-place":"Vienna, Austria","publisher-place":"Vienna, Austria","title":"R: A language and environment for statistical computing. R Foundation for Statistical Computing","URL":"https://www.R-project.org/","version":"4.2.1","author":[{"literal":"R Core Team"}],"issued":{"date-parts":[["2022"]]},"citation-key":"rcoreteamLanguageEnvironmentStatistical2022"}}],"schema":"https://github.com/citation-style-language/schema/raw/master/csl-citation.json"} </w:instrText>
      </w:r>
      <w:r w:rsidR="00EA47B7" w:rsidRPr="00563380">
        <w:rPr>
          <w:color w:val="auto"/>
        </w:rPr>
        <w:fldChar w:fldCharType="separate"/>
      </w:r>
      <w:r w:rsidR="00052439" w:rsidRPr="00563380">
        <w:rPr>
          <w:noProof/>
          <w:color w:val="auto"/>
        </w:rPr>
        <w:t>(R Core Team 2022)</w:t>
      </w:r>
      <w:r w:rsidR="00EA47B7" w:rsidRPr="00563380">
        <w:rPr>
          <w:color w:val="auto"/>
        </w:rPr>
        <w:fldChar w:fldCharType="end"/>
      </w:r>
      <w:r w:rsidR="00EA47B7" w:rsidRPr="00563380">
        <w:rPr>
          <w:color w:val="auto"/>
        </w:rPr>
        <w:t xml:space="preserve"> and </w:t>
      </w:r>
      <w:r w:rsidR="00294694" w:rsidRPr="00563380">
        <w:rPr>
          <w:color w:val="auto"/>
        </w:rPr>
        <w:t xml:space="preserve">package </w:t>
      </w:r>
      <w:r w:rsidR="00294694" w:rsidRPr="00563380">
        <w:rPr>
          <w:i/>
          <w:iCs/>
          <w:color w:val="auto"/>
        </w:rPr>
        <w:t>climwin</w:t>
      </w:r>
      <w:r w:rsidR="00D92DAD" w:rsidRPr="00563380">
        <w:rPr>
          <w:color w:val="auto"/>
        </w:rPr>
        <w:t xml:space="preserve"> </w:t>
      </w:r>
      <w:r w:rsidR="00D92DAD" w:rsidRPr="00563380">
        <w:rPr>
          <w:color w:val="auto"/>
        </w:rPr>
        <w:fldChar w:fldCharType="begin"/>
      </w:r>
      <w:r w:rsidR="00C86368" w:rsidRPr="00563380">
        <w:rPr>
          <w:color w:val="auto"/>
        </w:rPr>
        <w:instrText xml:space="preserve"> ADDIN ZOTERO_ITEM CSL_CITATION {"citationID":"Sa853Qlc","properties":{"formattedCitation":"(Bailey and van de Pol 2016)","plainCitation":"(Bailey and van de Pol 2016)","noteIndex":0},"citationItems":[{"id":3556,"uris":["http://zotero.org/users/3388363/items/N9R8K6JP"],"itemData":{"id":3556,"type":"article-journal","abstract":"When studying the impacts of climate change, there is a tendency to select climate data from a small set of arbitrary time periods or climate windows (e.g., spring temperature). However, these arbitrary windows may not encompass the strongest periods of climatic sensitivity and may lead to erroneous biological interpretations. Therefore, there is a need to consider a wider range of climate windows to better predict the impacts of future climate change. We introduce the R package climwin that provides a number of methods to test the effect of different climate windows on a chosen response variable and compare these windows to identify potential climate signals. climwin extracts the relevant data for each possible climate window and uses this data to fit a statistical model, the structure of which is chosen by the user. Models are then compared using an information criteria approach. This allows users to determine how well each window explains variation in the response variable and compare model support between windows. climwin also contains methods to detect type I and II errors, which are often a problem with this type of exploratory analysis. This article presents the statistical framework and technical details behind the climwin package and demonstrates the applicability of the method with a number of worked examples.","container-title":"PLOS ONE","DOI":"10.1371/journal.pone.0167980","ISSN":"1932-6203","issue":"12","journalAbbreviation":"PLoS ONE","language":"en","page":"e0167980","source":"DOI.org (Crossref)","title":"climwin: An R Toolbox for Climate Window Analysis","title-short":"climwin","volume":"11","author":[{"family":"Bailey","given":"Liam D."},{"family":"Pol","given":"Martijn","non-dropping-particle":"van de"}],"editor":[{"family":"Joseph","given":"Shijo"}],"issued":{"date-parts":[["2016",12,14]]},"citation-key":"baileyClimwinToolboxClimate2016a"}}],"schema":"https://github.com/citation-style-language/schema/raw/master/csl-citation.json"} </w:instrText>
      </w:r>
      <w:r w:rsidR="00D92DAD" w:rsidRPr="00563380">
        <w:rPr>
          <w:color w:val="auto"/>
        </w:rPr>
        <w:fldChar w:fldCharType="separate"/>
      </w:r>
      <w:r w:rsidR="00052439" w:rsidRPr="00563380">
        <w:rPr>
          <w:color w:val="auto"/>
        </w:rPr>
        <w:t>(Bailey and van de Pol 2016)</w:t>
      </w:r>
      <w:r w:rsidR="00D92DAD" w:rsidRPr="00563380">
        <w:rPr>
          <w:color w:val="auto"/>
        </w:rPr>
        <w:fldChar w:fldCharType="end"/>
      </w:r>
      <w:r w:rsidR="00D92DAD" w:rsidRPr="00563380">
        <w:rPr>
          <w:color w:val="auto"/>
        </w:rPr>
        <w:t>.</w:t>
      </w:r>
      <w:r w:rsidR="00294694" w:rsidRPr="00563380">
        <w:rPr>
          <w:color w:val="auto"/>
        </w:rPr>
        <w:t xml:space="preserve"> </w:t>
      </w:r>
      <w:r w:rsidR="00D92DAD" w:rsidRPr="00563380">
        <w:rPr>
          <w:color w:val="auto"/>
        </w:rPr>
        <w:t>T</w:t>
      </w:r>
      <w:r w:rsidR="00294694" w:rsidRPr="00563380">
        <w:rPr>
          <w:color w:val="auto"/>
        </w:rPr>
        <w:t>h</w:t>
      </w:r>
      <w:r w:rsidR="00D92DAD" w:rsidRPr="00563380">
        <w:rPr>
          <w:color w:val="auto"/>
        </w:rPr>
        <w:t>is package</w:t>
      </w:r>
      <w:r w:rsidR="00294694" w:rsidRPr="00563380">
        <w:rPr>
          <w:color w:val="auto"/>
        </w:rPr>
        <w:t xml:space="preserve"> </w:t>
      </w:r>
      <w:r w:rsidR="00D92DAD" w:rsidRPr="00563380">
        <w:rPr>
          <w:color w:val="auto"/>
        </w:rPr>
        <w:t>allows the</w:t>
      </w:r>
      <w:r w:rsidR="00294694" w:rsidRPr="00563380">
        <w:rPr>
          <w:color w:val="auto"/>
        </w:rPr>
        <w:t xml:space="preserve"> detect</w:t>
      </w:r>
      <w:r w:rsidR="00D92DAD" w:rsidRPr="00563380">
        <w:rPr>
          <w:color w:val="auto"/>
        </w:rPr>
        <w:t>ion</w:t>
      </w:r>
      <w:r w:rsidR="00294694" w:rsidRPr="00563380">
        <w:rPr>
          <w:color w:val="auto"/>
        </w:rPr>
        <w:t xml:space="preserve"> </w:t>
      </w:r>
      <w:r w:rsidR="00D92DAD" w:rsidRPr="00563380">
        <w:rPr>
          <w:color w:val="auto"/>
        </w:rPr>
        <w:t xml:space="preserve">of </w:t>
      </w:r>
      <w:r w:rsidR="00294694" w:rsidRPr="00563380">
        <w:rPr>
          <w:color w:val="auto"/>
        </w:rPr>
        <w:t xml:space="preserve">the exact time window when a biological variable is most strongly affected by </w:t>
      </w:r>
      <w:r w:rsidR="00D92DAD" w:rsidRPr="00563380">
        <w:rPr>
          <w:color w:val="auto"/>
        </w:rPr>
        <w:t>an environmental variable</w:t>
      </w:r>
      <w:r w:rsidR="00294694" w:rsidRPr="00563380">
        <w:rPr>
          <w:color w:val="auto"/>
        </w:rPr>
        <w:t xml:space="preserve">. </w:t>
      </w:r>
    </w:p>
    <w:p w14:paraId="48723787" w14:textId="697EC9E9" w:rsidR="00F12D76" w:rsidRDefault="00294694" w:rsidP="00856695">
      <w:pPr>
        <w:pStyle w:val="Default"/>
        <w:spacing w:before="120" w:after="120" w:line="360" w:lineRule="auto"/>
        <w:ind w:firstLine="426"/>
        <w:rPr>
          <w:strike/>
          <w:color w:val="auto"/>
        </w:rPr>
      </w:pPr>
      <w:r w:rsidRPr="00563380">
        <w:rPr>
          <w:color w:val="auto"/>
        </w:rPr>
        <w:t>The overall approach for th</w:t>
      </w:r>
      <w:r w:rsidR="009B3413" w:rsidRPr="00563380">
        <w:rPr>
          <w:color w:val="auto"/>
        </w:rPr>
        <w:t>e</w:t>
      </w:r>
      <w:r w:rsidRPr="00563380">
        <w:rPr>
          <w:color w:val="auto"/>
        </w:rPr>
        <w:t xml:space="preserve"> </w:t>
      </w:r>
      <w:r w:rsidRPr="00563380">
        <w:rPr>
          <w:i/>
          <w:iCs/>
          <w:color w:val="auto"/>
        </w:rPr>
        <w:t xml:space="preserve">climwin </w:t>
      </w:r>
      <w:r w:rsidRPr="00563380">
        <w:rPr>
          <w:color w:val="auto"/>
        </w:rPr>
        <w:t xml:space="preserve">analysis </w:t>
      </w:r>
      <w:r w:rsidR="009B3413" w:rsidRPr="00563380">
        <w:rPr>
          <w:color w:val="auto"/>
        </w:rPr>
        <w:t xml:space="preserve">is </w:t>
      </w:r>
      <w:r w:rsidRPr="00563380">
        <w:rPr>
          <w:color w:val="auto"/>
        </w:rPr>
        <w:t xml:space="preserve">to compare the support </w:t>
      </w:r>
      <w:r w:rsidR="00590A82">
        <w:rPr>
          <w:color w:val="auto"/>
        </w:rPr>
        <w:t>of</w:t>
      </w:r>
      <w:r w:rsidRPr="00563380">
        <w:rPr>
          <w:color w:val="auto"/>
        </w:rPr>
        <w:t xml:space="preserve"> the data for competing hypotheses and to </w:t>
      </w:r>
      <w:r w:rsidR="00590A82">
        <w:rPr>
          <w:color w:val="auto"/>
        </w:rPr>
        <w:t>formalise</w:t>
      </w:r>
      <w:r w:rsidRPr="00563380">
        <w:rPr>
          <w:color w:val="auto"/>
        </w:rPr>
        <w:t xml:space="preserve"> them into regression models</w:t>
      </w:r>
      <w:r w:rsidR="00052439" w:rsidRPr="00563380">
        <w:rPr>
          <w:color w:val="auto"/>
        </w:rPr>
        <w:t xml:space="preserve"> </w:t>
      </w:r>
      <w:r w:rsidR="00052439" w:rsidRPr="00563380">
        <w:rPr>
          <w:color w:val="auto"/>
        </w:rPr>
        <w:fldChar w:fldCharType="begin"/>
      </w:r>
      <w:r w:rsidR="00052439" w:rsidRPr="00563380">
        <w:rPr>
          <w:color w:val="auto"/>
        </w:rPr>
        <w:instrText xml:space="preserve"> ADDIN ZOTERO_ITEM CSL_CITATION {"citationID":"XaGTjo2X","properties":{"formattedCitation":"(van de Pol et al. 2016)","plainCitation":"(van de Pol et al. 2016)","noteIndex":0},"citationItems":[{"id":1535,"uris":["http://zotero.org/users/3388363/items/RXM9XZC5"],"itemData":{"id":1535,"type":"article-journal","abstract":"Ecologists and many evolutionary biologists relate the variation in physiological, behavioural, life-history, demographic, population and community traits to the variation in weather, a key environmental driver. However, identifying which weather variables (e.g. rain, temperature, El Niño index), over which time period (e.g. recent weather, spring or year-round weather) and in what ways (e.g. mean, threshold of temperature) they affect biological responses is by no means trivial, particularly when traits are expressed at different times among individuals. A literature review shows that a systematic approach for identifying weather signals is lacking and that the majority of studies select weather variables from a small number of competing hypotheses that are founded on unverified a priori assumptions. This is worrying because studies that investigate the nature of weather signals in detail suggest that signals can be complex. Using suboptimal or wrongly identified weather signals may lead to unreliable projections and management decisions. We propose a four-step approach that allows for more rigorous identification and quantification of weather signals (or any other predictor variable for which data are available at high temporal resolution), easily implementable with our new R package ‘climwin'. We compare our approach with conventional approaches and provide worked examples. Although our more exploratory approach also has some drawbacks, such as the risk of overfitting and bias that our simulations show can occur at low sample and effect sizes, these issues can be addressed with the right knowledge and tools. By developing both the methods to fit critical weather windows to a wide range of biological responses and the tools to validate them and determine sample size requirements, our approach facilitates the exploration and quantification of the biological effects of weather in a rigorous, replicable and comparable way, while also providing a benchmark performance to compare other approaches to.","container-title":"Methods in Ecology and Evolution","DOI":"10.1111/2041-210X.12590","ISSN":"2041210X","issue":"10","page":"1246–1257","title":"Identifying the best climatic predictors in ecology and evolution","volume":"7","author":[{"family":"Pol","given":"Martijn","non-dropping-particle":"van de"},{"family":"Bailey","given":"Liam D."},{"family":"McLean","given":"Nina"},{"family":"Rijsdijk","given":"Laurie"},{"family":"Lawson","given":"Callum R."},{"family":"Brouwer","given":"Lyanne"}],"issued":{"date-parts":[["2016"]]},"citation-key":"vandepolIdentifyingBestClimatic2016"}}],"schema":"https://github.com/citation-style-language/schema/raw/master/csl-citation.json"} </w:instrText>
      </w:r>
      <w:r w:rsidR="00052439" w:rsidRPr="00563380">
        <w:rPr>
          <w:color w:val="auto"/>
        </w:rPr>
        <w:fldChar w:fldCharType="separate"/>
      </w:r>
      <w:r w:rsidR="00052439" w:rsidRPr="00563380">
        <w:rPr>
          <w:noProof/>
          <w:color w:val="auto"/>
        </w:rPr>
        <w:t>(van de Pol et al. 2016)</w:t>
      </w:r>
      <w:r w:rsidR="00052439" w:rsidRPr="00563380">
        <w:rPr>
          <w:color w:val="auto"/>
        </w:rPr>
        <w:fldChar w:fldCharType="end"/>
      </w:r>
      <w:r w:rsidRPr="00563380">
        <w:rPr>
          <w:color w:val="auto"/>
        </w:rPr>
        <w:t>.</w:t>
      </w:r>
      <w:r w:rsidR="00473248" w:rsidRPr="00563380">
        <w:rPr>
          <w:color w:val="auto"/>
        </w:rPr>
        <w:t xml:space="preserve"> Competing models are based upon a </w:t>
      </w:r>
      <w:r w:rsidR="009B3413" w:rsidRPr="00563380">
        <w:rPr>
          <w:color w:val="auto"/>
        </w:rPr>
        <w:t>baseline model (without the addition of weather effects)</w:t>
      </w:r>
      <w:r w:rsidR="00473248" w:rsidRPr="00563380">
        <w:rPr>
          <w:color w:val="auto"/>
        </w:rPr>
        <w:t xml:space="preserve"> and ranked using the </w:t>
      </w:r>
      <w:r w:rsidR="00473248" w:rsidRPr="00563380">
        <w:t xml:space="preserve">ΔAICc, </w:t>
      </w:r>
      <w:r w:rsidR="005F6DB7" w:rsidRPr="00563380">
        <w:t>or the</w:t>
      </w:r>
      <w:r w:rsidR="00473248" w:rsidRPr="00563380">
        <w:rPr>
          <w:color w:val="auto"/>
        </w:rPr>
        <w:t xml:space="preserve"> difference </w:t>
      </w:r>
      <w:r w:rsidR="005F6DB7" w:rsidRPr="00563380">
        <w:rPr>
          <w:color w:val="auto"/>
        </w:rPr>
        <w:t>in terms of</w:t>
      </w:r>
      <w:r w:rsidR="00473248" w:rsidRPr="00563380">
        <w:rPr>
          <w:color w:val="auto"/>
        </w:rPr>
        <w:t xml:space="preserve"> </w:t>
      </w:r>
      <w:r w:rsidR="00EC0197" w:rsidRPr="00563380">
        <w:rPr>
          <w:color w:val="auto"/>
        </w:rPr>
        <w:t xml:space="preserve">the </w:t>
      </w:r>
      <w:r w:rsidR="00473248" w:rsidRPr="00563380">
        <w:t>Akaike Information Criterion</w:t>
      </w:r>
      <w:r w:rsidR="005F6DB7" w:rsidRPr="00563380">
        <w:t xml:space="preserve"> value</w:t>
      </w:r>
      <w:r w:rsidR="00EC0197" w:rsidRPr="00563380">
        <w:t>s</w:t>
      </w:r>
      <w:r w:rsidR="005F6DB7" w:rsidRPr="00563380">
        <w:t xml:space="preserve"> calculated for a small sample size</w:t>
      </w:r>
      <w:r w:rsidR="00473248" w:rsidRPr="00563380">
        <w:t xml:space="preserve"> </w:t>
      </w:r>
      <w:r w:rsidR="005F6DB7" w:rsidRPr="00563380">
        <w:t>between</w:t>
      </w:r>
      <w:r w:rsidR="00473248" w:rsidRPr="00563380">
        <w:t xml:space="preserve"> the baseline model</w:t>
      </w:r>
      <w:r w:rsidR="005F6DB7" w:rsidRPr="00563380">
        <w:t xml:space="preserve"> and the model of interest. </w:t>
      </w:r>
      <w:commentRangeStart w:id="95"/>
      <w:r w:rsidR="005F6DB7" w:rsidRPr="00563380">
        <w:t xml:space="preserve">The model with the best support from the data has the lowest ΔAICc among competing models. </w:t>
      </w:r>
      <w:commentRangeEnd w:id="95"/>
      <w:r w:rsidR="00A83C52">
        <w:rPr>
          <w:rStyle w:val="CommentReference"/>
          <w:color w:val="auto"/>
          <w:lang w:val="en-US" w:eastAsia="en-US"/>
        </w:rPr>
        <w:commentReference w:id="95"/>
      </w:r>
      <w:r w:rsidR="00535DDE">
        <w:t>Our</w:t>
      </w:r>
      <w:r w:rsidR="00535DDE" w:rsidRPr="00563380">
        <w:t xml:space="preserve"> </w:t>
      </w:r>
      <w:r w:rsidR="005F6DB7" w:rsidRPr="00563380">
        <w:t>baseline model</w:t>
      </w:r>
      <w:r w:rsidR="009B3413" w:rsidRPr="00563380">
        <w:rPr>
          <w:color w:val="auto"/>
        </w:rPr>
        <w:t xml:space="preserve"> was a</w:t>
      </w:r>
      <w:r w:rsidRPr="00563380">
        <w:rPr>
          <w:color w:val="auto"/>
        </w:rPr>
        <w:t xml:space="preserve"> linear model </w:t>
      </w:r>
      <w:r w:rsidR="005F6DB7" w:rsidRPr="00563380">
        <w:rPr>
          <w:color w:val="auto"/>
        </w:rPr>
        <w:t>with</w:t>
      </w:r>
      <w:r w:rsidRPr="00563380">
        <w:rPr>
          <w:color w:val="auto"/>
        </w:rPr>
        <w:t xml:space="preserve"> </w:t>
      </w:r>
      <w:r w:rsidR="00EC0197" w:rsidRPr="00563380">
        <w:rPr>
          <w:color w:val="auto"/>
        </w:rPr>
        <w:t xml:space="preserve">the </w:t>
      </w:r>
      <w:r w:rsidR="005F6DB7" w:rsidRPr="00563380">
        <w:rPr>
          <w:color w:val="auto"/>
        </w:rPr>
        <w:t xml:space="preserve">body mass of the juvenile chamois in relation </w:t>
      </w:r>
      <w:r w:rsidRPr="00563380">
        <w:rPr>
          <w:color w:val="auto"/>
        </w:rPr>
        <w:t>to sex and elevation</w:t>
      </w:r>
      <w:r w:rsidR="008742AB" w:rsidRPr="00563380">
        <w:rPr>
          <w:color w:val="auto"/>
        </w:rPr>
        <w:t xml:space="preserve">. </w:t>
      </w:r>
      <w:r w:rsidR="005F6DB7" w:rsidRPr="00563380">
        <w:rPr>
          <w:color w:val="auto"/>
        </w:rPr>
        <w:t xml:space="preserve">The function </w:t>
      </w:r>
      <w:r w:rsidR="005F6DB7" w:rsidRPr="00563380">
        <w:rPr>
          <w:i/>
          <w:iCs/>
          <w:color w:val="auto"/>
        </w:rPr>
        <w:t xml:space="preserve">slidingwin </w:t>
      </w:r>
      <w:r w:rsidR="005F6DB7" w:rsidRPr="00563380">
        <w:rPr>
          <w:color w:val="auto"/>
        </w:rPr>
        <w:t>creates</w:t>
      </w:r>
      <w:r w:rsidR="008742AB" w:rsidRPr="00563380">
        <w:rPr>
          <w:color w:val="auto"/>
        </w:rPr>
        <w:t xml:space="preserve"> </w:t>
      </w:r>
      <w:r w:rsidR="005F6DB7" w:rsidRPr="00563380">
        <w:rPr>
          <w:color w:val="auto"/>
        </w:rPr>
        <w:t xml:space="preserve">a </w:t>
      </w:r>
      <w:r w:rsidRPr="00563380">
        <w:rPr>
          <w:color w:val="auto"/>
        </w:rPr>
        <w:t>candidate</w:t>
      </w:r>
      <w:r w:rsidR="005F6DB7" w:rsidRPr="00563380">
        <w:rPr>
          <w:color w:val="auto"/>
        </w:rPr>
        <w:t xml:space="preserve"> set of</w:t>
      </w:r>
      <w:r w:rsidRPr="00563380">
        <w:rPr>
          <w:color w:val="auto"/>
        </w:rPr>
        <w:t xml:space="preserve"> </w:t>
      </w:r>
      <w:r w:rsidR="005F6DB7" w:rsidRPr="00563380">
        <w:rPr>
          <w:color w:val="auto"/>
        </w:rPr>
        <w:t xml:space="preserve">competing </w:t>
      </w:r>
      <w:r w:rsidRPr="00563380">
        <w:rPr>
          <w:color w:val="auto"/>
        </w:rPr>
        <w:t>model</w:t>
      </w:r>
      <w:r w:rsidR="005F6DB7" w:rsidRPr="00563380">
        <w:rPr>
          <w:color w:val="auto"/>
        </w:rPr>
        <w:t>s</w:t>
      </w:r>
      <w:r w:rsidRPr="00563380">
        <w:rPr>
          <w:color w:val="auto"/>
        </w:rPr>
        <w:t xml:space="preserve"> </w:t>
      </w:r>
      <w:r w:rsidR="005F6DB7" w:rsidRPr="00563380">
        <w:rPr>
          <w:color w:val="auto"/>
        </w:rPr>
        <w:t xml:space="preserve">testing windows of different </w:t>
      </w:r>
      <w:r w:rsidR="00EC0197" w:rsidRPr="00563380">
        <w:rPr>
          <w:color w:val="auto"/>
        </w:rPr>
        <w:t>lengths</w:t>
      </w:r>
      <w:r w:rsidR="005F6DB7" w:rsidRPr="00563380">
        <w:rPr>
          <w:color w:val="auto"/>
        </w:rPr>
        <w:t xml:space="preserve"> </w:t>
      </w:r>
      <w:r w:rsidR="00EC0197" w:rsidRPr="00563380">
        <w:rPr>
          <w:color w:val="auto"/>
        </w:rPr>
        <w:t xml:space="preserve">for the </w:t>
      </w:r>
      <w:r w:rsidRPr="00563380">
        <w:rPr>
          <w:color w:val="auto"/>
        </w:rPr>
        <w:t>weather variable of interest</w:t>
      </w:r>
      <w:r w:rsidR="00590A82">
        <w:rPr>
          <w:color w:val="auto"/>
        </w:rPr>
        <w:t xml:space="preserve"> which</w:t>
      </w:r>
      <w:r w:rsidR="008742AB" w:rsidRPr="00563380">
        <w:rPr>
          <w:color w:val="auto"/>
        </w:rPr>
        <w:t>, in this study</w:t>
      </w:r>
      <w:r w:rsidR="00590A82">
        <w:rPr>
          <w:color w:val="auto"/>
        </w:rPr>
        <w:t>,</w:t>
      </w:r>
      <w:r w:rsidR="008742AB" w:rsidRPr="00563380">
        <w:rPr>
          <w:color w:val="auto"/>
        </w:rPr>
        <w:t xml:space="preserve"> </w:t>
      </w:r>
      <w:r w:rsidR="00590A82">
        <w:rPr>
          <w:color w:val="auto"/>
        </w:rPr>
        <w:t xml:space="preserve">is </w:t>
      </w:r>
      <w:r w:rsidR="008742AB" w:rsidRPr="00563380">
        <w:rPr>
          <w:color w:val="auto"/>
        </w:rPr>
        <w:t xml:space="preserve">the </w:t>
      </w:r>
      <w:commentRangeStart w:id="96"/>
      <w:r w:rsidRPr="00563380">
        <w:rPr>
          <w:color w:val="auto"/>
        </w:rPr>
        <w:t xml:space="preserve">mean </w:t>
      </w:r>
      <w:r w:rsidR="008742AB" w:rsidRPr="00563380">
        <w:rPr>
          <w:color w:val="auto"/>
        </w:rPr>
        <w:t xml:space="preserve">daily </w:t>
      </w:r>
      <w:r w:rsidRPr="00563380">
        <w:rPr>
          <w:color w:val="auto"/>
        </w:rPr>
        <w:t>ambient temperature</w:t>
      </w:r>
      <w:commentRangeEnd w:id="96"/>
      <w:r w:rsidR="00A83C52">
        <w:rPr>
          <w:rStyle w:val="CommentReference"/>
          <w:color w:val="auto"/>
          <w:lang w:val="en-US" w:eastAsia="en-US"/>
        </w:rPr>
        <w:commentReference w:id="96"/>
      </w:r>
      <w:r w:rsidRPr="00563380">
        <w:rPr>
          <w:color w:val="auto"/>
        </w:rPr>
        <w:t xml:space="preserve"> (℃).</w:t>
      </w:r>
      <w:r w:rsidR="008742AB" w:rsidRPr="00563380">
        <w:rPr>
          <w:color w:val="auto"/>
        </w:rPr>
        <w:t xml:space="preserve"> Non-linear effects of temperature on body weight were taken into account by checking for both linear and quadratic trends. A</w:t>
      </w:r>
      <w:r w:rsidRPr="00563380">
        <w:rPr>
          <w:color w:val="auto"/>
        </w:rPr>
        <w:t xml:space="preserve">s most of the chamois </w:t>
      </w:r>
      <w:r w:rsidR="00EC0197" w:rsidRPr="00563380">
        <w:rPr>
          <w:color w:val="auto"/>
        </w:rPr>
        <w:t>w</w:t>
      </w:r>
      <w:r w:rsidR="005A03D6">
        <w:rPr>
          <w:color w:val="auto"/>
        </w:rPr>
        <w:t>ere</w:t>
      </w:r>
      <w:r w:rsidRPr="00563380">
        <w:rPr>
          <w:color w:val="auto"/>
        </w:rPr>
        <w:t xml:space="preserve"> </w:t>
      </w:r>
      <w:r w:rsidR="00CF0150" w:rsidRPr="00563380">
        <w:rPr>
          <w:color w:val="auto"/>
        </w:rPr>
        <w:t>harvested</w:t>
      </w:r>
      <w:r w:rsidRPr="00563380">
        <w:rPr>
          <w:color w:val="auto"/>
        </w:rPr>
        <w:t xml:space="preserve"> </w:t>
      </w:r>
      <w:r w:rsidR="00590A82">
        <w:rPr>
          <w:color w:val="auto"/>
        </w:rPr>
        <w:t>over</w:t>
      </w:r>
      <w:r w:rsidRPr="00563380">
        <w:rPr>
          <w:color w:val="auto"/>
        </w:rPr>
        <w:t xml:space="preserve"> </w:t>
      </w:r>
      <w:r w:rsidR="00590A82">
        <w:rPr>
          <w:color w:val="auto"/>
        </w:rPr>
        <w:t>two weeks</w:t>
      </w:r>
      <w:r w:rsidRPr="00563380">
        <w:rPr>
          <w:color w:val="auto"/>
        </w:rPr>
        <w:t xml:space="preserve"> at the end of September</w:t>
      </w:r>
      <w:r w:rsidR="00590A82">
        <w:rPr>
          <w:color w:val="auto"/>
        </w:rPr>
        <w:t>,</w:t>
      </w:r>
      <w:r w:rsidR="008742AB" w:rsidRPr="00563380">
        <w:rPr>
          <w:color w:val="auto"/>
        </w:rPr>
        <w:t xml:space="preserve"> we chose an absolute time window for the analyses </w:t>
      </w:r>
      <w:r w:rsidR="00AB1FFC">
        <w:rPr>
          <w:color w:val="auto"/>
        </w:rPr>
        <w:t>with a</w:t>
      </w:r>
      <w:r w:rsidR="008742AB" w:rsidRPr="00563380">
        <w:rPr>
          <w:color w:val="auto"/>
        </w:rPr>
        <w:t>s reference day</w:t>
      </w:r>
      <w:r w:rsidR="00AB1FFC">
        <w:rPr>
          <w:color w:val="auto"/>
        </w:rPr>
        <w:t xml:space="preserve"> the </w:t>
      </w:r>
      <w:r w:rsidR="00AB1FFC" w:rsidRPr="00563380">
        <w:rPr>
          <w:color w:val="auto"/>
        </w:rPr>
        <w:t>September 24</w:t>
      </w:r>
      <w:r w:rsidR="00AB1FFC" w:rsidRPr="00563380">
        <w:rPr>
          <w:color w:val="auto"/>
          <w:vertAlign w:val="superscript"/>
        </w:rPr>
        <w:t>th</w:t>
      </w:r>
      <w:r w:rsidR="00AB1FFC">
        <w:rPr>
          <w:color w:val="auto"/>
          <w:vertAlign w:val="superscript"/>
        </w:rPr>
        <w:t xml:space="preserve"> </w:t>
      </w:r>
      <w:r w:rsidR="00AB1FFC">
        <w:rPr>
          <w:color w:val="auto"/>
        </w:rPr>
        <w:t>(</w:t>
      </w:r>
      <w:r w:rsidR="008742AB" w:rsidRPr="00563380">
        <w:rPr>
          <w:color w:val="auto"/>
        </w:rPr>
        <w:t xml:space="preserve">last date of </w:t>
      </w:r>
      <w:r w:rsidR="00EC0197" w:rsidRPr="00563380">
        <w:rPr>
          <w:color w:val="auto"/>
        </w:rPr>
        <w:t xml:space="preserve">the </w:t>
      </w:r>
      <w:r w:rsidR="00CD4E89" w:rsidRPr="00563380">
        <w:rPr>
          <w:color w:val="auto"/>
        </w:rPr>
        <w:t>harvest</w:t>
      </w:r>
      <w:r w:rsidR="008742AB" w:rsidRPr="00563380">
        <w:rPr>
          <w:color w:val="auto"/>
        </w:rPr>
        <w:t>ing</w:t>
      </w:r>
      <w:r w:rsidR="00EC0197" w:rsidRPr="00563380">
        <w:rPr>
          <w:color w:val="auto"/>
        </w:rPr>
        <w:t xml:space="preserve"> </w:t>
      </w:r>
      <w:r w:rsidR="008742AB" w:rsidRPr="00563380">
        <w:rPr>
          <w:color w:val="auto"/>
        </w:rPr>
        <w:t>period</w:t>
      </w:r>
      <w:r w:rsidRPr="00563380">
        <w:rPr>
          <w:color w:val="auto"/>
        </w:rPr>
        <w:t>)</w:t>
      </w:r>
      <w:r w:rsidR="00AB1FFC">
        <w:rPr>
          <w:color w:val="auto"/>
        </w:rPr>
        <w:t>. W</w:t>
      </w:r>
      <w:r w:rsidR="00E84822" w:rsidRPr="00563380">
        <w:rPr>
          <w:color w:val="auto"/>
        </w:rPr>
        <w:t>e look</w:t>
      </w:r>
      <w:r w:rsidR="0016761C" w:rsidRPr="00563380">
        <w:rPr>
          <w:color w:val="auto"/>
        </w:rPr>
        <w:t>ed</w:t>
      </w:r>
      <w:r w:rsidR="00E84822" w:rsidRPr="00563380">
        <w:rPr>
          <w:color w:val="auto"/>
        </w:rPr>
        <w:t xml:space="preserve"> for windows between </w:t>
      </w:r>
      <w:r w:rsidR="00AB1FFC">
        <w:rPr>
          <w:color w:val="auto"/>
        </w:rPr>
        <w:t>the reference day</w:t>
      </w:r>
      <w:r w:rsidR="00E84822" w:rsidRPr="00563380">
        <w:rPr>
          <w:color w:val="auto"/>
          <w:vertAlign w:val="superscript"/>
        </w:rPr>
        <w:t xml:space="preserve"> </w:t>
      </w:r>
      <w:r w:rsidR="00E84822" w:rsidRPr="00563380">
        <w:rPr>
          <w:color w:val="auto"/>
        </w:rPr>
        <w:t>and 661 days before (December 1</w:t>
      </w:r>
      <w:r w:rsidR="00E84822" w:rsidRPr="00563380">
        <w:rPr>
          <w:color w:val="auto"/>
          <w:vertAlign w:val="superscript"/>
        </w:rPr>
        <w:t>st</w:t>
      </w:r>
      <w:r w:rsidR="00E84822" w:rsidRPr="00563380">
        <w:rPr>
          <w:color w:val="auto"/>
        </w:rPr>
        <w:t xml:space="preserve"> of 2 years before) to include</w:t>
      </w:r>
      <w:r w:rsidR="0016761C" w:rsidRPr="00563380">
        <w:rPr>
          <w:color w:val="auto"/>
        </w:rPr>
        <w:t xml:space="preserve"> the critical periods </w:t>
      </w:r>
      <w:r w:rsidR="00D92DAD" w:rsidRPr="00563380">
        <w:rPr>
          <w:color w:val="auto"/>
        </w:rPr>
        <w:t>in</w:t>
      </w:r>
      <w:r w:rsidR="0016761C" w:rsidRPr="00563380">
        <w:rPr>
          <w:color w:val="auto"/>
        </w:rPr>
        <w:t xml:space="preserve"> a young chamois life: gestation, lactation</w:t>
      </w:r>
      <w:r w:rsidR="00D92DAD" w:rsidRPr="00563380">
        <w:rPr>
          <w:color w:val="auto"/>
        </w:rPr>
        <w:t>, first winter</w:t>
      </w:r>
      <w:r w:rsidR="0016761C" w:rsidRPr="00563380">
        <w:rPr>
          <w:color w:val="auto"/>
        </w:rPr>
        <w:t xml:space="preserve"> and juvenile</w:t>
      </w:r>
      <w:r w:rsidRPr="00563380">
        <w:rPr>
          <w:color w:val="auto"/>
        </w:rPr>
        <w:t>.</w:t>
      </w:r>
      <w:r w:rsidR="005E57B5">
        <w:rPr>
          <w:color w:val="auto"/>
        </w:rPr>
        <w:t xml:space="preserve"> When </w:t>
      </w:r>
      <w:r w:rsidR="00AB1FFC">
        <w:rPr>
          <w:color w:val="auto"/>
        </w:rPr>
        <w:t>the</w:t>
      </w:r>
      <w:r w:rsidR="005E57B5">
        <w:rPr>
          <w:color w:val="auto"/>
        </w:rPr>
        <w:t xml:space="preserve"> first window was found, we included it in the baseline model and re-run a </w:t>
      </w:r>
      <w:r w:rsidR="005E57B5">
        <w:rPr>
          <w:i/>
          <w:iCs/>
          <w:color w:val="auto"/>
        </w:rPr>
        <w:t>slidingwin</w:t>
      </w:r>
      <w:r w:rsidR="005E57B5">
        <w:rPr>
          <w:color w:val="auto"/>
        </w:rPr>
        <w:t xml:space="preserve"> analysis to look for </w:t>
      </w:r>
      <w:r w:rsidR="004C606D">
        <w:rPr>
          <w:color w:val="auto"/>
        </w:rPr>
        <w:t>additional</w:t>
      </w:r>
      <w:r w:rsidR="00A06893">
        <w:rPr>
          <w:color w:val="auto"/>
        </w:rPr>
        <w:t xml:space="preserve"> </w:t>
      </w:r>
      <w:r w:rsidR="005E57B5">
        <w:rPr>
          <w:color w:val="auto"/>
        </w:rPr>
        <w:t>windows</w:t>
      </w:r>
      <w:r w:rsidR="00A06893">
        <w:rPr>
          <w:color w:val="auto"/>
        </w:rPr>
        <w:t xml:space="preserve"> </w:t>
      </w:r>
      <w:r w:rsidR="00A146B6">
        <w:rPr>
          <w:color w:val="auto"/>
        </w:rPr>
        <w:t>affecting body mass independently to our first window</w:t>
      </w:r>
      <w:r w:rsidR="005E57B5">
        <w:rPr>
          <w:color w:val="auto"/>
        </w:rPr>
        <w:t>.</w:t>
      </w:r>
      <w:r w:rsidRPr="00563380">
        <w:rPr>
          <w:color w:val="auto"/>
        </w:rPr>
        <w:t xml:space="preserve"> </w:t>
      </w:r>
      <w:r w:rsidR="00A404C4" w:rsidRPr="00563380">
        <w:rPr>
          <w:color w:val="auto"/>
        </w:rPr>
        <w:t>Further d</w:t>
      </w:r>
      <w:r w:rsidR="00856695" w:rsidRPr="00563380">
        <w:rPr>
          <w:color w:val="auto"/>
        </w:rPr>
        <w:t xml:space="preserve">etails on the analysis and </w:t>
      </w:r>
      <w:r w:rsidR="00A404C4" w:rsidRPr="00563380">
        <w:rPr>
          <w:color w:val="auto"/>
        </w:rPr>
        <w:t xml:space="preserve">its </w:t>
      </w:r>
      <w:r w:rsidR="00856695" w:rsidRPr="00563380">
        <w:rPr>
          <w:color w:val="auto"/>
        </w:rPr>
        <w:t>outputs are provided in the electronic supplementary material</w:t>
      </w:r>
      <w:r w:rsidR="00BD2AD1">
        <w:rPr>
          <w:color w:val="auto"/>
        </w:rPr>
        <w:t xml:space="preserve"> XX</w:t>
      </w:r>
      <w:r w:rsidR="00856695" w:rsidRPr="00563380">
        <w:rPr>
          <w:color w:val="auto"/>
        </w:rPr>
        <w:t>.</w:t>
      </w:r>
      <w:r w:rsidR="00AB1FFC">
        <w:rPr>
          <w:color w:val="auto"/>
        </w:rPr>
        <w:t xml:space="preserve"> </w:t>
      </w:r>
      <w:r w:rsidR="0006330F">
        <w:rPr>
          <w:color w:val="auto"/>
        </w:rPr>
        <w:t>Finally,</w:t>
      </w:r>
      <w:r w:rsidR="004309AA">
        <w:rPr>
          <w:color w:val="auto"/>
        </w:rPr>
        <w:t xml:space="preserve"> we ran </w:t>
      </w:r>
      <w:r w:rsidR="008F1459">
        <w:rPr>
          <w:color w:val="auto"/>
        </w:rPr>
        <w:t>year-</w:t>
      </w:r>
      <w:r w:rsidR="004309AA">
        <w:rPr>
          <w:color w:val="auto"/>
        </w:rPr>
        <w:t>d</w:t>
      </w:r>
      <w:r w:rsidR="00AB1FFC">
        <w:rPr>
          <w:color w:val="auto"/>
        </w:rPr>
        <w:t xml:space="preserve">etrended analyses to </w:t>
      </w:r>
      <w:r w:rsidR="00B366CC">
        <w:rPr>
          <w:color w:val="auto"/>
        </w:rPr>
        <w:t>demonstrate</w:t>
      </w:r>
      <w:r w:rsidR="00EA6540">
        <w:rPr>
          <w:color w:val="auto"/>
        </w:rPr>
        <w:t xml:space="preserve"> </w:t>
      </w:r>
      <w:r w:rsidR="003C2508">
        <w:rPr>
          <w:color w:val="auto"/>
        </w:rPr>
        <w:t xml:space="preserve">that year is not </w:t>
      </w:r>
      <w:commentRangeStart w:id="97"/>
      <w:r w:rsidR="003C2508">
        <w:rPr>
          <w:color w:val="auto"/>
        </w:rPr>
        <w:t>confounded</w:t>
      </w:r>
      <w:r w:rsidR="00EA6540">
        <w:rPr>
          <w:color w:val="auto"/>
        </w:rPr>
        <w:t xml:space="preserve"> </w:t>
      </w:r>
      <w:commentRangeEnd w:id="97"/>
      <w:r w:rsidR="00A83C52">
        <w:rPr>
          <w:rStyle w:val="CommentReference"/>
          <w:color w:val="auto"/>
          <w:lang w:val="en-US" w:eastAsia="en-US"/>
        </w:rPr>
        <w:commentReference w:id="97"/>
      </w:r>
      <w:r w:rsidR="00AB1FFC">
        <w:rPr>
          <w:color w:val="auto"/>
        </w:rPr>
        <w:t>the relationship between body mass and temperatur</w:t>
      </w:r>
      <w:r w:rsidR="003C2508">
        <w:rPr>
          <w:color w:val="auto"/>
        </w:rPr>
        <w:t>e (</w:t>
      </w:r>
      <w:commentRangeStart w:id="98"/>
      <w:r w:rsidR="003C2508">
        <w:rPr>
          <w:color w:val="auto"/>
        </w:rPr>
        <w:t>REF</w:t>
      </w:r>
      <w:commentRangeEnd w:id="98"/>
      <w:r w:rsidR="00613F6B">
        <w:rPr>
          <w:rStyle w:val="CommentReference"/>
          <w:color w:val="auto"/>
          <w:lang w:val="en-US" w:eastAsia="en-US"/>
        </w:rPr>
        <w:commentReference w:id="98"/>
      </w:r>
      <w:r w:rsidR="003C2508">
        <w:rPr>
          <w:color w:val="auto"/>
        </w:rPr>
        <w:t>)</w:t>
      </w:r>
      <w:r w:rsidR="00AB1FFC">
        <w:rPr>
          <w:color w:val="auto"/>
        </w:rPr>
        <w:t xml:space="preserve">. We extracted the residuals of linear regressions between mass and year and between temperature and year. We then checked the linear regression between the residuals of the body mass and the residuals of the temperature. </w:t>
      </w:r>
      <w:commentRangeStart w:id="99"/>
      <w:r w:rsidR="00AB1FFC" w:rsidRPr="00875598">
        <w:rPr>
          <w:strike/>
          <w:color w:val="auto"/>
        </w:rPr>
        <w:t>Results are shown in the electronic supplementary material XX.</w:t>
      </w:r>
      <w:commentRangeEnd w:id="99"/>
      <w:r w:rsidR="00BE03A5">
        <w:rPr>
          <w:rStyle w:val="CommentReference"/>
          <w:color w:val="auto"/>
          <w:lang w:val="en-US" w:eastAsia="en-US"/>
        </w:rPr>
        <w:commentReference w:id="99"/>
      </w:r>
    </w:p>
    <w:p w14:paraId="50DF7026" w14:textId="77777777" w:rsidR="00B366CC" w:rsidRPr="00563380" w:rsidRDefault="00B366CC" w:rsidP="00856695">
      <w:pPr>
        <w:pStyle w:val="Default"/>
        <w:spacing w:before="120" w:after="120" w:line="360" w:lineRule="auto"/>
        <w:ind w:firstLine="426"/>
        <w:rPr>
          <w:color w:val="auto"/>
        </w:rPr>
      </w:pPr>
    </w:p>
    <w:p w14:paraId="47CCB639" w14:textId="371AB812" w:rsidR="00EC0197" w:rsidRPr="00563380" w:rsidRDefault="00F12D76" w:rsidP="003E020F">
      <w:pPr>
        <w:pStyle w:val="Default"/>
        <w:spacing w:before="120" w:after="120" w:line="360" w:lineRule="auto"/>
        <w:ind w:firstLine="426"/>
        <w:rPr>
          <w:b/>
          <w:bCs/>
        </w:rPr>
      </w:pPr>
      <w:r w:rsidRPr="00563380">
        <w:rPr>
          <w:b/>
          <w:bCs/>
        </w:rPr>
        <w:t xml:space="preserve">Results </w:t>
      </w:r>
    </w:p>
    <w:p w14:paraId="23FE975C" w14:textId="07D4F21B" w:rsidR="00EC0197" w:rsidRPr="00563380" w:rsidRDefault="00EC0197" w:rsidP="00EC0197">
      <w:pPr>
        <w:pStyle w:val="Default"/>
        <w:spacing w:before="120" w:after="120" w:line="360" w:lineRule="auto"/>
        <w:ind w:firstLine="426"/>
      </w:pPr>
      <w:r w:rsidRPr="00563380">
        <w:lastRenderedPageBreak/>
        <w:t xml:space="preserve">The results from the </w:t>
      </w:r>
      <w:r w:rsidRPr="00563380">
        <w:rPr>
          <w:i/>
          <w:iCs/>
        </w:rPr>
        <w:t xml:space="preserve">climwin </w:t>
      </w:r>
      <w:r w:rsidRPr="00563380">
        <w:t xml:space="preserve">analysis for the body mass of juvenile chamois </w:t>
      </w:r>
      <w:commentRangeStart w:id="100"/>
      <w:r w:rsidRPr="00563380">
        <w:t xml:space="preserve">indicated as the </w:t>
      </w:r>
      <w:r w:rsidR="00A23B9A" w:rsidRPr="00563380">
        <w:t>best-supported</w:t>
      </w:r>
      <w:r w:rsidRPr="00563380">
        <w:t xml:space="preserve"> model (ΔAICc = -</w:t>
      </w:r>
      <w:r w:rsidR="003E020F" w:rsidRPr="00563380">
        <w:t>325.33; see Supplementary Materials 1</w:t>
      </w:r>
      <w:r w:rsidRPr="00563380">
        <w:t xml:space="preserve">) </w:t>
      </w:r>
      <w:r w:rsidR="003E38FF" w:rsidRPr="00563380">
        <w:t xml:space="preserve">a model </w:t>
      </w:r>
      <w:commentRangeEnd w:id="100"/>
      <w:r w:rsidR="00F47099">
        <w:rPr>
          <w:rStyle w:val="CommentReference"/>
          <w:color w:val="auto"/>
          <w:lang w:val="en-US" w:eastAsia="en-US"/>
        </w:rPr>
        <w:commentReference w:id="100"/>
      </w:r>
      <w:r w:rsidR="003E38FF" w:rsidRPr="00563380">
        <w:t>with an</w:t>
      </w:r>
      <w:r w:rsidRPr="00563380">
        <w:t xml:space="preserve"> absolute time window with </w:t>
      </w:r>
      <w:r w:rsidR="003E38FF" w:rsidRPr="00563380">
        <w:t xml:space="preserve">the </w:t>
      </w:r>
      <w:r w:rsidRPr="00563380">
        <w:t>quadratic effect of mean temperature</w:t>
      </w:r>
      <w:r w:rsidR="003E38FF" w:rsidRPr="00563380">
        <w:t xml:space="preserve"> in the window of time</w:t>
      </w:r>
      <w:r w:rsidRPr="00563380">
        <w:t xml:space="preserve"> going back from day </w:t>
      </w:r>
      <w:r w:rsidR="003E020F" w:rsidRPr="00563380">
        <w:t xml:space="preserve">503 </w:t>
      </w:r>
      <w:r w:rsidRPr="00563380">
        <w:t xml:space="preserve">to day </w:t>
      </w:r>
      <w:r w:rsidR="003E020F" w:rsidRPr="00563380">
        <w:t xml:space="preserve">449 </w:t>
      </w:r>
      <w:r w:rsidRPr="00563380">
        <w:t>from the reference day (24</w:t>
      </w:r>
      <w:r w:rsidRPr="00563380">
        <w:rPr>
          <w:vertAlign w:val="superscript"/>
        </w:rPr>
        <w:t>th</w:t>
      </w:r>
      <w:r w:rsidRPr="00563380">
        <w:t xml:space="preserve"> September) (Table 1). This climate window has a length of </w:t>
      </w:r>
      <w:r w:rsidR="003E020F" w:rsidRPr="00563380">
        <w:t xml:space="preserve">54 </w:t>
      </w:r>
      <w:r w:rsidRPr="00563380">
        <w:t xml:space="preserve">days and is equivalent to the period from </w:t>
      </w:r>
      <w:r w:rsidR="00423938" w:rsidRPr="00563380">
        <w:t>May 9</w:t>
      </w:r>
      <w:r w:rsidRPr="00563380">
        <w:rPr>
          <w:vertAlign w:val="superscript"/>
        </w:rPr>
        <w:t>th</w:t>
      </w:r>
      <w:r w:rsidRPr="00563380">
        <w:t xml:space="preserve"> until July 2</w:t>
      </w:r>
      <w:r w:rsidR="00423938" w:rsidRPr="00563380">
        <w:rPr>
          <w:vertAlign w:val="superscript"/>
        </w:rPr>
        <w:t>nd</w:t>
      </w:r>
      <w:r w:rsidRPr="00563380">
        <w:t xml:space="preserve"> </w:t>
      </w:r>
      <w:r w:rsidR="00423938" w:rsidRPr="00563380">
        <w:t xml:space="preserve">of the year when the </w:t>
      </w:r>
      <w:r w:rsidR="00762D1B" w:rsidRPr="00563380">
        <w:t xml:space="preserve">individual is born </w:t>
      </w:r>
      <w:r w:rsidRPr="00563380">
        <w:t xml:space="preserve">(Table </w:t>
      </w:r>
      <w:r w:rsidR="00396165" w:rsidRPr="00563380">
        <w:t>1</w:t>
      </w:r>
      <w:r w:rsidRPr="00563380">
        <w:t xml:space="preserve">). </w:t>
      </w:r>
      <w:r w:rsidR="00000D53">
        <w:t xml:space="preserve">Testing for </w:t>
      </w:r>
      <w:r w:rsidR="005007FA">
        <w:t>additional</w:t>
      </w:r>
      <w:r w:rsidR="00000D53">
        <w:t xml:space="preserve"> windows</w:t>
      </w:r>
      <w:r w:rsidR="002631D9">
        <w:t xml:space="preserve"> </w:t>
      </w:r>
      <w:r w:rsidR="00000D53">
        <w:t xml:space="preserve">allowed us to </w:t>
      </w:r>
      <w:r w:rsidR="00FE1B23">
        <w:t xml:space="preserve">identify </w:t>
      </w:r>
      <w:r w:rsidR="00BD686A">
        <w:t xml:space="preserve">a second </w:t>
      </w:r>
      <w:r w:rsidR="00000D53">
        <w:t>window from day 145 to day 65 from the reference day</w:t>
      </w:r>
      <w:r w:rsidR="00C2637D">
        <w:t>, which was independent to our first window (Pearson’s test: cor = 0.24, t = 1.24, df = 25, p = 0.23)</w:t>
      </w:r>
      <w:r w:rsidR="00000D53">
        <w:t>. This second climate window is equivalent to May 2</w:t>
      </w:r>
      <w:r w:rsidR="00000D53" w:rsidRPr="00000D53">
        <w:rPr>
          <w:vertAlign w:val="superscript"/>
        </w:rPr>
        <w:t>nd</w:t>
      </w:r>
      <w:r w:rsidR="00000D53">
        <w:t xml:space="preserve"> until July 21</w:t>
      </w:r>
      <w:r w:rsidR="00000D53" w:rsidRPr="00000D53">
        <w:rPr>
          <w:vertAlign w:val="superscript"/>
        </w:rPr>
        <w:t>st</w:t>
      </w:r>
      <w:r w:rsidR="00000D53">
        <w:t xml:space="preserve"> of the year the animal was harvested.</w:t>
      </w:r>
      <w:r w:rsidR="0034507C">
        <w:t xml:space="preserve"> </w:t>
      </w:r>
    </w:p>
    <w:p w14:paraId="17FCE527" w14:textId="66DA0FEE" w:rsidR="003E38FF" w:rsidRPr="00563380" w:rsidRDefault="003E38FF" w:rsidP="003E38FF">
      <w:pPr>
        <w:pStyle w:val="Default"/>
        <w:spacing w:before="120" w:after="120" w:line="360" w:lineRule="auto"/>
        <w:ind w:firstLine="426"/>
      </w:pPr>
      <w:r w:rsidRPr="00563380">
        <w:t>The</w:t>
      </w:r>
      <w:r w:rsidR="00396165" w:rsidRPr="00563380">
        <w:t xml:space="preserve"> final</w:t>
      </w:r>
      <w:r w:rsidRPr="00563380">
        <w:t xml:space="preserve"> model </w:t>
      </w:r>
      <w:r w:rsidR="00C01C08" w:rsidRPr="00563380">
        <w:t xml:space="preserve">included </w:t>
      </w:r>
      <w:r w:rsidR="00396165" w:rsidRPr="00563380">
        <w:t xml:space="preserve">an effect of </w:t>
      </w:r>
      <w:r w:rsidR="00590A82">
        <w:t xml:space="preserve">the </w:t>
      </w:r>
      <w:r w:rsidR="00396165" w:rsidRPr="00563380">
        <w:t xml:space="preserve">sex of </w:t>
      </w:r>
      <w:r w:rsidR="00590A82">
        <w:t xml:space="preserve">the </w:t>
      </w:r>
      <w:r w:rsidR="00396165" w:rsidRPr="00563380">
        <w:t>individual</w:t>
      </w:r>
      <w:del w:id="101" w:author="Federico Tettamanti" w:date="2023-03-13T09:34:00Z">
        <w:r w:rsidR="00396165" w:rsidRPr="00563380" w:rsidDel="000C7AC2">
          <w:delText xml:space="preserve"> and </w:delText>
        </w:r>
      </w:del>
      <w:ins w:id="102" w:author="Federico Tettamanti" w:date="2023-03-13T09:34:00Z">
        <w:r w:rsidR="000C7AC2">
          <w:t xml:space="preserve">, </w:t>
        </w:r>
      </w:ins>
      <w:r w:rsidR="00396165" w:rsidRPr="00563380">
        <w:t>altitude and a</w:t>
      </w:r>
      <w:r w:rsidRPr="00563380">
        <w:t xml:space="preserve"> quadratic effect of mean temperature between </w:t>
      </w:r>
      <w:r w:rsidR="00762D1B" w:rsidRPr="00563380">
        <w:t>days</w:t>
      </w:r>
      <w:r w:rsidRPr="00563380">
        <w:t xml:space="preserve"> </w:t>
      </w:r>
      <w:r w:rsidR="00C01C08" w:rsidRPr="00563380">
        <w:t xml:space="preserve">503 </w:t>
      </w:r>
      <w:r w:rsidRPr="00563380">
        <w:t xml:space="preserve">and </w:t>
      </w:r>
      <w:r w:rsidR="00C01C08" w:rsidRPr="00563380">
        <w:t>449</w:t>
      </w:r>
      <w:r w:rsidR="00000D53">
        <w:t xml:space="preserve"> and between 145 and 65</w:t>
      </w:r>
      <w:r w:rsidR="00396165" w:rsidRPr="00563380">
        <w:t xml:space="preserve">. </w:t>
      </w:r>
      <w:r w:rsidR="00D5474C" w:rsidRPr="00563380">
        <w:t xml:space="preserve">Most importantly, </w:t>
      </w:r>
      <w:commentRangeStart w:id="103"/>
      <w:r w:rsidR="00D5474C" w:rsidRPr="00563380">
        <w:t xml:space="preserve">chamois weight </w:t>
      </w:r>
      <w:commentRangeEnd w:id="103"/>
      <w:r w:rsidR="000C7AC2">
        <w:rPr>
          <w:rStyle w:val="CommentReference"/>
          <w:color w:val="auto"/>
          <w:lang w:val="en-US" w:eastAsia="en-US"/>
        </w:rPr>
        <w:commentReference w:id="103"/>
      </w:r>
      <w:r w:rsidR="00D5474C" w:rsidRPr="00563380">
        <w:t xml:space="preserve">was lower with </w:t>
      </w:r>
      <w:r w:rsidR="00762D1B" w:rsidRPr="00563380">
        <w:t xml:space="preserve">a </w:t>
      </w:r>
      <w:r w:rsidR="00D5474C" w:rsidRPr="00563380">
        <w:t xml:space="preserve">higher average ambient temperature in the </w:t>
      </w:r>
      <w:r w:rsidR="0034507C">
        <w:t xml:space="preserve">two </w:t>
      </w:r>
      <w:r w:rsidR="00D5474C" w:rsidRPr="00563380">
        <w:t>best climatic window</w:t>
      </w:r>
      <w:r w:rsidR="0034507C">
        <w:t>s</w:t>
      </w:r>
      <w:r w:rsidR="00D5474C" w:rsidRPr="00563380">
        <w:t xml:space="preserve"> (Table 1, Fig</w:t>
      </w:r>
      <w:r w:rsidR="00A23B9A" w:rsidRPr="00563380">
        <w:t xml:space="preserve"> 1a</w:t>
      </w:r>
      <w:r w:rsidR="00FA7D86">
        <w:t>,b</w:t>
      </w:r>
      <w:r w:rsidR="00D5474C" w:rsidRPr="00563380">
        <w:t xml:space="preserve">). Juvenile chamois </w:t>
      </w:r>
      <w:r w:rsidR="00CD4E89" w:rsidRPr="00563380">
        <w:t>harvested</w:t>
      </w:r>
      <w:r w:rsidR="00D5474C" w:rsidRPr="00563380">
        <w:t xml:space="preserve"> at higher altitudes were heavier </w:t>
      </w:r>
      <w:r w:rsidR="00762D1B" w:rsidRPr="00563380">
        <w:t>than</w:t>
      </w:r>
      <w:r w:rsidR="00D5474C" w:rsidRPr="00563380">
        <w:t xml:space="preserve"> chamois </w:t>
      </w:r>
      <w:r w:rsidR="00CD4E89" w:rsidRPr="00563380">
        <w:t>harvested</w:t>
      </w:r>
      <w:r w:rsidR="00D5474C" w:rsidRPr="00563380">
        <w:t xml:space="preserve"> at lower altitudes (Table</w:t>
      </w:r>
      <w:r w:rsidR="00762D1B" w:rsidRPr="00563380">
        <w:t xml:space="preserve"> </w:t>
      </w:r>
      <w:r w:rsidR="00D5474C" w:rsidRPr="00563380">
        <w:t xml:space="preserve">1, Fig </w:t>
      </w:r>
      <w:r w:rsidR="00A23B9A" w:rsidRPr="00563380">
        <w:t>1</w:t>
      </w:r>
      <w:r w:rsidR="00FA7D86">
        <w:t>c</w:t>
      </w:r>
      <w:r w:rsidR="00D5474C" w:rsidRPr="00563380">
        <w:t xml:space="preserve">). </w:t>
      </w:r>
      <w:commentRangeStart w:id="104"/>
      <w:commentRangeStart w:id="105"/>
      <w:r w:rsidR="00396165" w:rsidRPr="00563380">
        <w:t xml:space="preserve">The results </w:t>
      </w:r>
      <w:r w:rsidR="00D5474C" w:rsidRPr="00563380">
        <w:t xml:space="preserve">also </w:t>
      </w:r>
      <w:r w:rsidR="00396165" w:rsidRPr="00563380">
        <w:t>showed that 1.5-year-old males are significantly heavier than female</w:t>
      </w:r>
      <w:r w:rsidR="00590A82">
        <w:t>s</w:t>
      </w:r>
      <w:r w:rsidR="00396165" w:rsidRPr="00563380">
        <w:t xml:space="preserve"> (</w:t>
      </w:r>
      <w:r w:rsidR="00C01C08" w:rsidRPr="00563380">
        <w:t>EMM</w:t>
      </w:r>
      <w:r w:rsidR="00A23B9A" w:rsidRPr="00563380">
        <w:t>s</w:t>
      </w:r>
      <w:r w:rsidR="00C01C08" w:rsidRPr="00563380">
        <w:t xml:space="preserve"> ± SE, males: 14.2 ± 0.05, females: 13.6 ± 0.06</w:t>
      </w:r>
      <w:r w:rsidR="00A23B9A" w:rsidRPr="00563380">
        <w:t>;</w:t>
      </w:r>
      <w:r w:rsidR="00C01C08" w:rsidRPr="00563380">
        <w:t xml:space="preserve"> </w:t>
      </w:r>
      <w:r w:rsidR="00396165" w:rsidRPr="00563380">
        <w:t xml:space="preserve">Table 1). </w:t>
      </w:r>
      <w:commentRangeEnd w:id="104"/>
      <w:r w:rsidR="000C7AC2">
        <w:rPr>
          <w:rStyle w:val="CommentReference"/>
          <w:color w:val="auto"/>
          <w:lang w:val="en-US" w:eastAsia="en-US"/>
        </w:rPr>
        <w:commentReference w:id="104"/>
      </w:r>
      <w:commentRangeEnd w:id="105"/>
      <w:r w:rsidR="0029506D">
        <w:rPr>
          <w:rStyle w:val="CommentReference"/>
          <w:color w:val="auto"/>
          <w:lang w:val="en-US" w:eastAsia="en-US"/>
        </w:rPr>
        <w:commentReference w:id="105"/>
      </w:r>
    </w:p>
    <w:p w14:paraId="7C9B6FE9" w14:textId="18E1288F" w:rsidR="00377456" w:rsidRPr="00563380" w:rsidRDefault="00D1711A" w:rsidP="00A23B9A">
      <w:pPr>
        <w:pStyle w:val="Default"/>
        <w:spacing w:before="120" w:after="120" w:line="360" w:lineRule="auto"/>
        <w:ind w:firstLine="426"/>
      </w:pPr>
      <w:r>
        <w:t>Over the course</w:t>
      </w:r>
      <w:r w:rsidR="002912E8">
        <w:t xml:space="preserve"> of</w:t>
      </w:r>
      <w:r w:rsidRPr="00563380">
        <w:t xml:space="preserve"> </w:t>
      </w:r>
      <w:r w:rsidR="00377456" w:rsidRPr="00563380">
        <w:t xml:space="preserve">the study, </w:t>
      </w:r>
      <w:r w:rsidR="00A23B9A" w:rsidRPr="00563380">
        <w:t xml:space="preserve">the mean temperature between May </w:t>
      </w:r>
      <w:r w:rsidR="0034507C">
        <w:t>2</w:t>
      </w:r>
      <w:r w:rsidR="0034507C">
        <w:rPr>
          <w:vertAlign w:val="superscript"/>
        </w:rPr>
        <w:t>nd</w:t>
      </w:r>
      <w:r w:rsidR="00A23B9A" w:rsidRPr="00563380">
        <w:t xml:space="preserve"> and July 2</w:t>
      </w:r>
      <w:r w:rsidR="0034507C">
        <w:t>1</w:t>
      </w:r>
      <w:r w:rsidR="0034507C">
        <w:rPr>
          <w:vertAlign w:val="superscript"/>
        </w:rPr>
        <w:t>st</w:t>
      </w:r>
      <w:r w:rsidR="00A23B9A" w:rsidRPr="00563380">
        <w:t xml:space="preserve"> </w:t>
      </w:r>
      <w:r w:rsidR="00ED7E2B">
        <w:t xml:space="preserve">(which </w:t>
      </w:r>
      <w:r w:rsidR="002912E8">
        <w:t>encompasses</w:t>
      </w:r>
      <w:r w:rsidR="00A02188">
        <w:t xml:space="preserve"> our 2 clim</w:t>
      </w:r>
      <w:r w:rsidR="00491CA4">
        <w:t xml:space="preserve">atic windows) </w:t>
      </w:r>
      <w:r w:rsidR="00A23B9A" w:rsidRPr="00563380">
        <w:t>increased by 0.06 °C per year (± 0.0</w:t>
      </w:r>
      <w:r w:rsidR="0034507C">
        <w:t>2</w:t>
      </w:r>
      <w:r w:rsidR="00A23B9A" w:rsidRPr="00563380">
        <w:t xml:space="preserve"> °C, T-value = 2.</w:t>
      </w:r>
      <w:r w:rsidR="0034507C">
        <w:t>9</w:t>
      </w:r>
      <w:r w:rsidR="00A23B9A" w:rsidRPr="00563380">
        <w:t>, P = 0.0</w:t>
      </w:r>
      <w:r w:rsidR="0034507C">
        <w:t>07</w:t>
      </w:r>
      <w:r w:rsidR="00A23B9A" w:rsidRPr="00563380">
        <w:t>; Fig. 2a), leading to a 1.</w:t>
      </w:r>
      <w:r w:rsidR="0034507C">
        <w:t>7</w:t>
      </w:r>
      <w:r w:rsidR="00A23B9A" w:rsidRPr="00563380">
        <w:t xml:space="preserve">°C increase in 27 years. </w:t>
      </w:r>
      <w:r w:rsidR="00215284" w:rsidRPr="00563380">
        <w:t>On the other hand,</w:t>
      </w:r>
      <w:r w:rsidR="00377456" w:rsidRPr="00563380">
        <w:t xml:space="preserve"> </w:t>
      </w:r>
      <w:r w:rsidR="00A23B9A" w:rsidRPr="00563380">
        <w:t xml:space="preserve">the mean weight of 1.5-year-old chamois decreased by 0.112 kg per year (± 0.006 kg, T-value = -17.81, P &lt; 0.001; Fig. 2b), leading to an overall decrease in average weight of 2.92 kg during the years of the study. </w:t>
      </w:r>
      <w:r w:rsidR="0044736E">
        <w:t xml:space="preserve">The analysis of year-detrended </w:t>
      </w:r>
      <w:r w:rsidR="0076151F">
        <w:t xml:space="preserve">temperature and juvenile body mass data </w:t>
      </w:r>
      <w:r w:rsidR="005040B9">
        <w:t xml:space="preserve">show </w:t>
      </w:r>
      <w:r w:rsidR="00F7361A">
        <w:t xml:space="preserve">a significant </w:t>
      </w:r>
      <w:r w:rsidR="00272AC1">
        <w:t xml:space="preserve">positive association between </w:t>
      </w:r>
      <w:r w:rsidR="000F0A09">
        <w:t xml:space="preserve">mean </w:t>
      </w:r>
      <w:r w:rsidR="00272AC1">
        <w:t xml:space="preserve">temperatures </w:t>
      </w:r>
      <w:r w:rsidR="000F0A09">
        <w:t>be</w:t>
      </w:r>
      <w:r w:rsidR="00BF59BC">
        <w:t>t</w:t>
      </w:r>
      <w:r w:rsidR="000F0A09">
        <w:t>ween</w:t>
      </w:r>
      <w:r w:rsidR="00272AC1">
        <w:t xml:space="preserve"> May 2</w:t>
      </w:r>
      <w:r w:rsidR="00272AC1" w:rsidRPr="00875598">
        <w:rPr>
          <w:vertAlign w:val="superscript"/>
        </w:rPr>
        <w:t>nd</w:t>
      </w:r>
      <w:r w:rsidR="00272AC1">
        <w:t xml:space="preserve"> and July 21</w:t>
      </w:r>
      <w:r w:rsidR="00272AC1" w:rsidRPr="00875598">
        <w:rPr>
          <w:vertAlign w:val="superscript"/>
        </w:rPr>
        <w:t>st</w:t>
      </w:r>
      <w:r w:rsidR="00272AC1">
        <w:t xml:space="preserve"> </w:t>
      </w:r>
      <w:r w:rsidR="000F0A09">
        <w:t>and juvenile body mass</w:t>
      </w:r>
      <w:r w:rsidR="00BF59BC">
        <w:t xml:space="preserve"> (STATS</w:t>
      </w:r>
      <w:r w:rsidR="00F975D5">
        <w:t>; Fig. 2c</w:t>
      </w:r>
      <w:r w:rsidR="00BF59BC">
        <w:t>)</w:t>
      </w:r>
      <w:r w:rsidR="001C591C">
        <w:t>.</w:t>
      </w:r>
    </w:p>
    <w:p w14:paraId="7280E257" w14:textId="77777777" w:rsidR="000375DD" w:rsidRPr="00563380" w:rsidRDefault="000375DD" w:rsidP="00D5474C">
      <w:pPr>
        <w:pStyle w:val="Default"/>
        <w:spacing w:before="120" w:after="120" w:line="360" w:lineRule="auto"/>
        <w:rPr>
          <w:b/>
          <w:bCs/>
        </w:rPr>
      </w:pPr>
    </w:p>
    <w:p w14:paraId="21A03681" w14:textId="5D5A51F9" w:rsidR="009860FD" w:rsidRPr="00563380" w:rsidRDefault="00D5474C" w:rsidP="00D5474C">
      <w:pPr>
        <w:pStyle w:val="Default"/>
        <w:spacing w:before="120" w:after="120" w:line="360" w:lineRule="auto"/>
        <w:rPr>
          <w:b/>
          <w:bCs/>
        </w:rPr>
      </w:pPr>
      <w:r w:rsidRPr="00563380">
        <w:rPr>
          <w:b/>
          <w:bCs/>
        </w:rPr>
        <w:t xml:space="preserve">Table </w:t>
      </w:r>
      <w:r w:rsidR="000375DD" w:rsidRPr="00563380">
        <w:rPr>
          <w:b/>
          <w:bCs/>
        </w:rPr>
        <w:t xml:space="preserve">1 </w:t>
      </w:r>
    </w:p>
    <w:p w14:paraId="3333C534" w14:textId="205D01B5" w:rsidR="000375DD" w:rsidRPr="00563380" w:rsidRDefault="00BD273E" w:rsidP="00D5474C">
      <w:pPr>
        <w:pStyle w:val="Default"/>
        <w:spacing w:before="120" w:after="120" w:line="360" w:lineRule="auto"/>
      </w:pPr>
      <w:r w:rsidRPr="00563380">
        <w:t>Results of the linear model showing</w:t>
      </w:r>
      <w:r w:rsidR="008C3915" w:rsidRPr="00563380">
        <w:t xml:space="preserve"> the quadratic effect of </w:t>
      </w:r>
      <w:r w:rsidR="00B01830" w:rsidRPr="00563380">
        <w:t xml:space="preserve">annual </w:t>
      </w:r>
      <w:r w:rsidR="008C3915" w:rsidRPr="00563380">
        <w:t xml:space="preserve">average temperature (° C) </w:t>
      </w:r>
      <w:r w:rsidR="00000D53" w:rsidRPr="00563380">
        <w:t>between May 9</w:t>
      </w:r>
      <w:r w:rsidR="00000D53" w:rsidRPr="00563380">
        <w:rPr>
          <w:vertAlign w:val="superscript"/>
        </w:rPr>
        <w:t>th</w:t>
      </w:r>
      <w:r w:rsidR="00000D53" w:rsidRPr="00563380">
        <w:t xml:space="preserve"> and July 2</w:t>
      </w:r>
      <w:r w:rsidR="00000D53" w:rsidRPr="00563380">
        <w:rPr>
          <w:vertAlign w:val="superscript"/>
        </w:rPr>
        <w:t>nd</w:t>
      </w:r>
      <w:r w:rsidR="00000D53">
        <w:t xml:space="preserve"> of the </w:t>
      </w:r>
      <w:r w:rsidR="0034507C">
        <w:t>birth</w:t>
      </w:r>
      <w:r w:rsidR="00000D53">
        <w:t xml:space="preserve"> year</w:t>
      </w:r>
      <w:r w:rsidR="0034507C">
        <w:t xml:space="preserve"> (window: 503-449)</w:t>
      </w:r>
      <w:r w:rsidR="00000D53">
        <w:t xml:space="preserve"> and between</w:t>
      </w:r>
      <w:r w:rsidR="0034507C">
        <w:t xml:space="preserve"> May 2</w:t>
      </w:r>
      <w:r w:rsidR="0034507C" w:rsidRPr="0034507C">
        <w:rPr>
          <w:vertAlign w:val="superscript"/>
        </w:rPr>
        <w:t>nd</w:t>
      </w:r>
      <w:r w:rsidR="0034507C">
        <w:t xml:space="preserve"> and July 21</w:t>
      </w:r>
      <w:r w:rsidR="0034507C" w:rsidRPr="0034507C">
        <w:rPr>
          <w:vertAlign w:val="superscript"/>
        </w:rPr>
        <w:t>st</w:t>
      </w:r>
      <w:r w:rsidR="0034507C">
        <w:t xml:space="preserve"> </w:t>
      </w:r>
      <w:r w:rsidR="00000D53">
        <w:t xml:space="preserve">of the </w:t>
      </w:r>
      <w:r w:rsidR="0034507C">
        <w:t>harvest year (window: 145-65)</w:t>
      </w:r>
      <w:r w:rsidR="00000D53">
        <w:t xml:space="preserve">, </w:t>
      </w:r>
      <w:r w:rsidR="00A40B5E" w:rsidRPr="00563380">
        <w:t xml:space="preserve">harvest </w:t>
      </w:r>
      <w:r w:rsidR="00572684" w:rsidRPr="00563380">
        <w:t>elevation</w:t>
      </w:r>
      <w:r w:rsidRPr="00563380">
        <w:t xml:space="preserve"> (m a.s.l.)</w:t>
      </w:r>
      <w:r w:rsidR="002252BC" w:rsidRPr="00563380">
        <w:t>,</w:t>
      </w:r>
      <w:r w:rsidR="008C3915" w:rsidRPr="00563380">
        <w:t xml:space="preserve"> and sex (Males</w:t>
      </w:r>
      <w:r w:rsidR="002252BC" w:rsidRPr="00563380">
        <w:t xml:space="preserve"> vs</w:t>
      </w:r>
      <w:r w:rsidR="008C3915" w:rsidRPr="00563380">
        <w:t xml:space="preserve"> Females)</w:t>
      </w:r>
      <w:r w:rsidR="00412B59" w:rsidRPr="00563380">
        <w:t xml:space="preserve"> </w:t>
      </w:r>
      <w:r w:rsidR="008C3915" w:rsidRPr="00563380">
        <w:t>on body mass (kg) of Alpine chamois</w:t>
      </w:r>
      <w:r w:rsidR="00943CAE" w:rsidRPr="00563380">
        <w:t xml:space="preserve"> harvested at </w:t>
      </w:r>
      <w:r w:rsidR="00472103" w:rsidRPr="00563380">
        <w:t>1.5 years of age</w:t>
      </w:r>
      <w:r w:rsidR="008C3915" w:rsidRPr="00563380">
        <w:t>.</w:t>
      </w:r>
      <w:r w:rsidR="00092257" w:rsidRPr="00563380">
        <w:t xml:space="preserve"> No. of observations 5635 in</w:t>
      </w:r>
      <w:r w:rsidR="00A23B9A" w:rsidRPr="00563380">
        <w:t xml:space="preserve"> 27 </w:t>
      </w:r>
      <w:r w:rsidR="00092257" w:rsidRPr="00563380">
        <w:t>years</w:t>
      </w:r>
      <w:r w:rsidR="00A23B9A" w:rsidRPr="00563380">
        <w: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585"/>
        <w:gridCol w:w="966"/>
        <w:gridCol w:w="766"/>
        <w:gridCol w:w="966"/>
        <w:gridCol w:w="903"/>
      </w:tblGrid>
      <w:tr w:rsidR="00BD273E" w:rsidRPr="00563380" w14:paraId="0DBF9E91" w14:textId="77777777" w:rsidTr="000375DD">
        <w:tc>
          <w:tcPr>
            <w:tcW w:w="0" w:type="auto"/>
            <w:tcBorders>
              <w:top w:val="single" w:sz="4" w:space="0" w:color="auto"/>
              <w:bottom w:val="single" w:sz="4" w:space="0" w:color="auto"/>
            </w:tcBorders>
            <w:shd w:val="clear" w:color="auto" w:fill="FFFFFF"/>
            <w:tcMar>
              <w:top w:w="0" w:type="dxa"/>
              <w:left w:w="0" w:type="dxa"/>
              <w:bottom w:w="0" w:type="dxa"/>
              <w:right w:w="0" w:type="dxa"/>
            </w:tcMar>
            <w:vAlign w:val="center"/>
            <w:hideMark/>
          </w:tcPr>
          <w:p w14:paraId="68B58C4F" w14:textId="77777777" w:rsidR="00D5474C" w:rsidRPr="00563380" w:rsidRDefault="00D5474C">
            <w:pPr>
              <w:rPr>
                <w:i/>
                <w:iCs/>
                <w:lang w:val="en-GB"/>
              </w:rPr>
            </w:pPr>
            <w:r w:rsidRPr="00563380">
              <w:rPr>
                <w:i/>
                <w:iCs/>
                <w:lang w:val="en-GB"/>
              </w:rPr>
              <w:lastRenderedPageBreak/>
              <w:t>Predictors</w:t>
            </w:r>
          </w:p>
        </w:tc>
        <w:tc>
          <w:tcPr>
            <w:tcW w:w="0" w:type="auto"/>
            <w:tcBorders>
              <w:top w:val="single" w:sz="4" w:space="0" w:color="auto"/>
              <w:bottom w:val="single" w:sz="4" w:space="0" w:color="auto"/>
            </w:tcBorders>
            <w:shd w:val="clear" w:color="auto" w:fill="FFFFFF"/>
            <w:tcMar>
              <w:top w:w="0" w:type="dxa"/>
              <w:left w:w="0" w:type="dxa"/>
              <w:bottom w:w="0" w:type="dxa"/>
              <w:right w:w="0" w:type="dxa"/>
            </w:tcMar>
            <w:vAlign w:val="center"/>
            <w:hideMark/>
          </w:tcPr>
          <w:p w14:paraId="17D49FDF" w14:textId="77777777" w:rsidR="00D5474C" w:rsidRPr="00563380" w:rsidRDefault="00D5474C">
            <w:pPr>
              <w:jc w:val="center"/>
              <w:rPr>
                <w:i/>
                <w:iCs/>
                <w:lang w:val="en-GB"/>
              </w:rPr>
            </w:pPr>
            <w:r w:rsidRPr="00563380">
              <w:rPr>
                <w:i/>
                <w:iCs/>
                <w:lang w:val="en-GB"/>
              </w:rPr>
              <w:t>Estimate</w:t>
            </w:r>
          </w:p>
        </w:tc>
        <w:tc>
          <w:tcPr>
            <w:tcW w:w="0" w:type="auto"/>
            <w:tcBorders>
              <w:top w:val="single" w:sz="4" w:space="0" w:color="auto"/>
              <w:bottom w:val="single" w:sz="4" w:space="0" w:color="auto"/>
            </w:tcBorders>
            <w:shd w:val="clear" w:color="auto" w:fill="FFFFFF"/>
            <w:tcMar>
              <w:top w:w="0" w:type="dxa"/>
              <w:left w:w="0" w:type="dxa"/>
              <w:bottom w:w="0" w:type="dxa"/>
              <w:right w:w="0" w:type="dxa"/>
            </w:tcMar>
            <w:vAlign w:val="center"/>
            <w:hideMark/>
          </w:tcPr>
          <w:p w14:paraId="5305FA70" w14:textId="77777777" w:rsidR="00D5474C" w:rsidRPr="00563380" w:rsidRDefault="00D5474C">
            <w:pPr>
              <w:jc w:val="center"/>
              <w:rPr>
                <w:i/>
                <w:iCs/>
                <w:lang w:val="en-GB"/>
              </w:rPr>
            </w:pPr>
            <w:r w:rsidRPr="00563380">
              <w:rPr>
                <w:i/>
                <w:iCs/>
                <w:lang w:val="en-GB"/>
              </w:rPr>
              <w:t>SE</w:t>
            </w:r>
          </w:p>
        </w:tc>
        <w:tc>
          <w:tcPr>
            <w:tcW w:w="0" w:type="auto"/>
            <w:tcBorders>
              <w:top w:val="single" w:sz="4" w:space="0" w:color="auto"/>
              <w:bottom w:val="single" w:sz="4" w:space="0" w:color="auto"/>
            </w:tcBorders>
            <w:shd w:val="clear" w:color="auto" w:fill="FFFFFF"/>
            <w:tcMar>
              <w:top w:w="0" w:type="dxa"/>
              <w:left w:w="0" w:type="dxa"/>
              <w:bottom w:w="0" w:type="dxa"/>
              <w:right w:w="0" w:type="dxa"/>
            </w:tcMar>
            <w:vAlign w:val="center"/>
            <w:hideMark/>
          </w:tcPr>
          <w:p w14:paraId="27657F05" w14:textId="0EED5FDD" w:rsidR="00D5474C" w:rsidRPr="00563380" w:rsidRDefault="00D5474C">
            <w:pPr>
              <w:jc w:val="center"/>
              <w:rPr>
                <w:i/>
                <w:iCs/>
                <w:lang w:val="en-GB"/>
              </w:rPr>
            </w:pPr>
            <w:r w:rsidRPr="00563380">
              <w:rPr>
                <w:i/>
                <w:iCs/>
                <w:lang w:val="en-GB"/>
              </w:rPr>
              <w:t>t</w:t>
            </w:r>
          </w:p>
        </w:tc>
        <w:tc>
          <w:tcPr>
            <w:tcW w:w="0" w:type="auto"/>
            <w:tcBorders>
              <w:top w:val="single" w:sz="4" w:space="0" w:color="auto"/>
              <w:bottom w:val="single" w:sz="4" w:space="0" w:color="auto"/>
            </w:tcBorders>
            <w:shd w:val="clear" w:color="auto" w:fill="FFFFFF"/>
            <w:tcMar>
              <w:top w:w="0" w:type="dxa"/>
              <w:left w:w="0" w:type="dxa"/>
              <w:bottom w:w="0" w:type="dxa"/>
              <w:right w:w="0" w:type="dxa"/>
            </w:tcMar>
            <w:vAlign w:val="center"/>
            <w:hideMark/>
          </w:tcPr>
          <w:p w14:paraId="7BC69E9B" w14:textId="77777777" w:rsidR="00D5474C" w:rsidRPr="00563380" w:rsidRDefault="00D5474C">
            <w:pPr>
              <w:jc w:val="center"/>
              <w:rPr>
                <w:i/>
                <w:iCs/>
                <w:lang w:val="en-GB"/>
              </w:rPr>
            </w:pPr>
            <w:r w:rsidRPr="00563380">
              <w:rPr>
                <w:i/>
                <w:iCs/>
                <w:lang w:val="en-GB"/>
              </w:rPr>
              <w:t>p</w:t>
            </w:r>
          </w:p>
        </w:tc>
      </w:tr>
      <w:tr w:rsidR="0034507C" w:rsidRPr="00563380" w14:paraId="464DE3EE" w14:textId="77777777" w:rsidTr="000375DD">
        <w:tc>
          <w:tcPr>
            <w:tcW w:w="0" w:type="auto"/>
            <w:tcBorders>
              <w:top w:val="single" w:sz="4" w:space="0" w:color="auto"/>
            </w:tcBorders>
            <w:shd w:val="clear" w:color="auto" w:fill="FFFFFF"/>
            <w:tcMar>
              <w:top w:w="113" w:type="dxa"/>
              <w:left w:w="113" w:type="dxa"/>
              <w:bottom w:w="113" w:type="dxa"/>
              <w:right w:w="113" w:type="dxa"/>
            </w:tcMar>
            <w:hideMark/>
          </w:tcPr>
          <w:p w14:paraId="0B32D6B4" w14:textId="079B6A96" w:rsidR="0034507C" w:rsidRPr="00563380" w:rsidRDefault="0034507C" w:rsidP="0034507C">
            <w:pPr>
              <w:rPr>
                <w:lang w:val="en-GB"/>
              </w:rPr>
            </w:pPr>
            <w:r w:rsidRPr="00563380">
              <w:rPr>
                <w:lang w:val="en-GB"/>
              </w:rPr>
              <w:t>Intercept</w:t>
            </w:r>
          </w:p>
        </w:tc>
        <w:tc>
          <w:tcPr>
            <w:tcW w:w="0" w:type="auto"/>
            <w:tcBorders>
              <w:top w:val="single" w:sz="4" w:space="0" w:color="auto"/>
            </w:tcBorders>
            <w:shd w:val="clear" w:color="auto" w:fill="FFFFFF"/>
            <w:tcMar>
              <w:top w:w="113" w:type="dxa"/>
              <w:left w:w="113" w:type="dxa"/>
              <w:bottom w:w="113" w:type="dxa"/>
              <w:right w:w="113" w:type="dxa"/>
            </w:tcMar>
            <w:hideMark/>
          </w:tcPr>
          <w:p w14:paraId="38636972" w14:textId="28251A1E" w:rsidR="0034507C" w:rsidRPr="00563380" w:rsidRDefault="0034507C" w:rsidP="0034507C">
            <w:pPr>
              <w:jc w:val="right"/>
              <w:rPr>
                <w:lang w:val="en-GB"/>
              </w:rPr>
            </w:pPr>
            <w:r>
              <w:t>11.867</w:t>
            </w:r>
          </w:p>
        </w:tc>
        <w:tc>
          <w:tcPr>
            <w:tcW w:w="0" w:type="auto"/>
            <w:tcBorders>
              <w:top w:val="single" w:sz="4" w:space="0" w:color="auto"/>
            </w:tcBorders>
            <w:shd w:val="clear" w:color="auto" w:fill="FFFFFF"/>
            <w:tcMar>
              <w:top w:w="113" w:type="dxa"/>
              <w:left w:w="113" w:type="dxa"/>
              <w:bottom w:w="113" w:type="dxa"/>
              <w:right w:w="113" w:type="dxa"/>
            </w:tcMar>
            <w:hideMark/>
          </w:tcPr>
          <w:p w14:paraId="58D0FAC7" w14:textId="520A8FA5" w:rsidR="0034507C" w:rsidRPr="00563380" w:rsidRDefault="0034507C" w:rsidP="0034507C">
            <w:pPr>
              <w:jc w:val="right"/>
              <w:rPr>
                <w:lang w:val="en-GB"/>
              </w:rPr>
            </w:pPr>
            <w:r>
              <w:t>0.153</w:t>
            </w:r>
          </w:p>
        </w:tc>
        <w:tc>
          <w:tcPr>
            <w:tcW w:w="0" w:type="auto"/>
            <w:tcBorders>
              <w:top w:val="single" w:sz="4" w:space="0" w:color="auto"/>
            </w:tcBorders>
            <w:shd w:val="clear" w:color="auto" w:fill="FFFFFF"/>
            <w:tcMar>
              <w:top w:w="113" w:type="dxa"/>
              <w:left w:w="113" w:type="dxa"/>
              <w:bottom w:w="113" w:type="dxa"/>
              <w:right w:w="113" w:type="dxa"/>
            </w:tcMar>
            <w:hideMark/>
          </w:tcPr>
          <w:p w14:paraId="64317F41" w14:textId="70E84AB1" w:rsidR="0034507C" w:rsidRPr="00563380" w:rsidRDefault="0034507C" w:rsidP="0034507C">
            <w:pPr>
              <w:jc w:val="right"/>
              <w:rPr>
                <w:lang w:val="en-GB"/>
              </w:rPr>
            </w:pPr>
            <w:r>
              <w:t>77.775</w:t>
            </w:r>
          </w:p>
        </w:tc>
        <w:tc>
          <w:tcPr>
            <w:tcW w:w="0" w:type="auto"/>
            <w:tcBorders>
              <w:top w:val="single" w:sz="4" w:space="0" w:color="auto"/>
            </w:tcBorders>
            <w:shd w:val="clear" w:color="auto" w:fill="FFFFFF"/>
            <w:tcMar>
              <w:top w:w="113" w:type="dxa"/>
              <w:left w:w="113" w:type="dxa"/>
              <w:bottom w:w="113" w:type="dxa"/>
              <w:right w:w="113" w:type="dxa"/>
            </w:tcMar>
            <w:hideMark/>
          </w:tcPr>
          <w:p w14:paraId="59EBCE15" w14:textId="2D08A0CA" w:rsidR="0034507C" w:rsidRPr="00563380" w:rsidRDefault="0034507C" w:rsidP="0034507C">
            <w:pPr>
              <w:jc w:val="right"/>
              <w:rPr>
                <w:lang w:val="en-GB"/>
              </w:rPr>
            </w:pPr>
            <w:r>
              <w:rPr>
                <w:rStyle w:val="Strong"/>
              </w:rPr>
              <w:t>&lt;0.001</w:t>
            </w:r>
          </w:p>
        </w:tc>
      </w:tr>
      <w:tr w:rsidR="0034507C" w:rsidRPr="00563380" w14:paraId="62804A6A" w14:textId="77777777" w:rsidTr="000375DD">
        <w:tc>
          <w:tcPr>
            <w:tcW w:w="0" w:type="auto"/>
            <w:shd w:val="clear" w:color="auto" w:fill="FFFFFF"/>
            <w:tcMar>
              <w:top w:w="113" w:type="dxa"/>
              <w:left w:w="113" w:type="dxa"/>
              <w:bottom w:w="113" w:type="dxa"/>
              <w:right w:w="113" w:type="dxa"/>
            </w:tcMar>
            <w:hideMark/>
          </w:tcPr>
          <w:p w14:paraId="620AAC0C" w14:textId="696E81A6" w:rsidR="0034507C" w:rsidRPr="00563380" w:rsidRDefault="0034507C" w:rsidP="0034507C">
            <w:pPr>
              <w:rPr>
                <w:lang w:val="en-GB"/>
              </w:rPr>
            </w:pPr>
            <w:r w:rsidRPr="00563380">
              <w:rPr>
                <w:lang w:val="en-GB"/>
              </w:rPr>
              <w:t>T</w:t>
            </w:r>
            <w:r>
              <w:rPr>
                <w:lang w:val="en-GB"/>
              </w:rPr>
              <w:t xml:space="preserve"> (window: 503-449)</w:t>
            </w:r>
          </w:p>
        </w:tc>
        <w:tc>
          <w:tcPr>
            <w:tcW w:w="0" w:type="auto"/>
            <w:shd w:val="clear" w:color="auto" w:fill="FFFFFF"/>
            <w:tcMar>
              <w:top w:w="113" w:type="dxa"/>
              <w:left w:w="113" w:type="dxa"/>
              <w:bottom w:w="113" w:type="dxa"/>
              <w:right w:w="113" w:type="dxa"/>
            </w:tcMar>
            <w:hideMark/>
          </w:tcPr>
          <w:p w14:paraId="4E7733E2" w14:textId="5861A4D5" w:rsidR="0034507C" w:rsidRPr="00563380" w:rsidRDefault="0034507C" w:rsidP="0034507C">
            <w:pPr>
              <w:jc w:val="right"/>
              <w:rPr>
                <w:lang w:val="en-GB"/>
              </w:rPr>
            </w:pPr>
            <w:r>
              <w:t>-31.948</w:t>
            </w:r>
          </w:p>
        </w:tc>
        <w:tc>
          <w:tcPr>
            <w:tcW w:w="0" w:type="auto"/>
            <w:shd w:val="clear" w:color="auto" w:fill="FFFFFF"/>
            <w:tcMar>
              <w:top w:w="113" w:type="dxa"/>
              <w:left w:w="113" w:type="dxa"/>
              <w:bottom w:w="113" w:type="dxa"/>
              <w:right w:w="113" w:type="dxa"/>
            </w:tcMar>
            <w:hideMark/>
          </w:tcPr>
          <w:p w14:paraId="4E0E31AE" w14:textId="77404068" w:rsidR="0034507C" w:rsidRPr="00563380" w:rsidRDefault="0034507C" w:rsidP="0034507C">
            <w:pPr>
              <w:jc w:val="right"/>
              <w:rPr>
                <w:lang w:val="en-GB"/>
              </w:rPr>
            </w:pPr>
            <w:r>
              <w:t>2.581</w:t>
            </w:r>
          </w:p>
        </w:tc>
        <w:tc>
          <w:tcPr>
            <w:tcW w:w="0" w:type="auto"/>
            <w:shd w:val="clear" w:color="auto" w:fill="FFFFFF"/>
            <w:tcMar>
              <w:top w:w="113" w:type="dxa"/>
              <w:left w:w="113" w:type="dxa"/>
              <w:bottom w:w="113" w:type="dxa"/>
              <w:right w:w="113" w:type="dxa"/>
            </w:tcMar>
            <w:hideMark/>
          </w:tcPr>
          <w:p w14:paraId="1194AC1E" w14:textId="046D6A66" w:rsidR="0034507C" w:rsidRPr="00563380" w:rsidRDefault="0034507C" w:rsidP="0034507C">
            <w:pPr>
              <w:jc w:val="right"/>
              <w:rPr>
                <w:lang w:val="en-GB"/>
              </w:rPr>
            </w:pPr>
            <w:r>
              <w:t>-12.378</w:t>
            </w:r>
          </w:p>
        </w:tc>
        <w:tc>
          <w:tcPr>
            <w:tcW w:w="0" w:type="auto"/>
            <w:shd w:val="clear" w:color="auto" w:fill="FFFFFF"/>
            <w:tcMar>
              <w:top w:w="113" w:type="dxa"/>
              <w:left w:w="113" w:type="dxa"/>
              <w:bottom w:w="113" w:type="dxa"/>
              <w:right w:w="113" w:type="dxa"/>
            </w:tcMar>
            <w:hideMark/>
          </w:tcPr>
          <w:p w14:paraId="0F9BAE74" w14:textId="748765EF" w:rsidR="0034507C" w:rsidRPr="00563380" w:rsidRDefault="0034507C" w:rsidP="0034507C">
            <w:pPr>
              <w:jc w:val="right"/>
              <w:rPr>
                <w:lang w:val="en-GB"/>
              </w:rPr>
            </w:pPr>
            <w:r>
              <w:rPr>
                <w:rStyle w:val="Strong"/>
              </w:rPr>
              <w:t>&lt;0.001</w:t>
            </w:r>
          </w:p>
        </w:tc>
      </w:tr>
      <w:tr w:rsidR="0034507C" w:rsidRPr="00563380" w14:paraId="0C9A2697" w14:textId="77777777" w:rsidTr="008C3915">
        <w:tc>
          <w:tcPr>
            <w:tcW w:w="0" w:type="auto"/>
            <w:shd w:val="clear" w:color="auto" w:fill="FFFFFF"/>
            <w:tcMar>
              <w:top w:w="113" w:type="dxa"/>
              <w:left w:w="113" w:type="dxa"/>
              <w:bottom w:w="113" w:type="dxa"/>
              <w:right w:w="113" w:type="dxa"/>
            </w:tcMar>
            <w:hideMark/>
          </w:tcPr>
          <w:p w14:paraId="6EB3C023" w14:textId="1A00BCB5" w:rsidR="0034507C" w:rsidRPr="00563380" w:rsidRDefault="0034507C" w:rsidP="0034507C">
            <w:pPr>
              <w:rPr>
                <w:lang w:val="en-GB"/>
              </w:rPr>
            </w:pPr>
            <w:r w:rsidRPr="00563380">
              <w:rPr>
                <w:lang w:val="en-GB"/>
              </w:rPr>
              <w:t>T</w:t>
            </w:r>
            <w:r>
              <w:rPr>
                <w:lang w:val="en-GB"/>
              </w:rPr>
              <w:t xml:space="preserve"> (window: 503-449)</w:t>
            </w:r>
            <w:r w:rsidRPr="00563380">
              <w:rPr>
                <w:lang w:val="en-GB"/>
              </w:rPr>
              <w:t xml:space="preserve"> ^2</w:t>
            </w:r>
          </w:p>
        </w:tc>
        <w:tc>
          <w:tcPr>
            <w:tcW w:w="0" w:type="auto"/>
            <w:shd w:val="clear" w:color="auto" w:fill="FFFFFF"/>
            <w:tcMar>
              <w:top w:w="113" w:type="dxa"/>
              <w:left w:w="113" w:type="dxa"/>
              <w:bottom w:w="113" w:type="dxa"/>
              <w:right w:w="113" w:type="dxa"/>
            </w:tcMar>
            <w:hideMark/>
          </w:tcPr>
          <w:p w14:paraId="00DEF3AF" w14:textId="0A391216" w:rsidR="0034507C" w:rsidRPr="00563380" w:rsidRDefault="0034507C" w:rsidP="0034507C">
            <w:pPr>
              <w:jc w:val="right"/>
              <w:rPr>
                <w:lang w:val="en-GB"/>
              </w:rPr>
            </w:pPr>
            <w:r>
              <w:t>14.294</w:t>
            </w:r>
          </w:p>
        </w:tc>
        <w:tc>
          <w:tcPr>
            <w:tcW w:w="0" w:type="auto"/>
            <w:shd w:val="clear" w:color="auto" w:fill="FFFFFF"/>
            <w:tcMar>
              <w:top w:w="113" w:type="dxa"/>
              <w:left w:w="113" w:type="dxa"/>
              <w:bottom w:w="113" w:type="dxa"/>
              <w:right w:w="113" w:type="dxa"/>
            </w:tcMar>
            <w:hideMark/>
          </w:tcPr>
          <w:p w14:paraId="04372285" w14:textId="66F5B15C" w:rsidR="0034507C" w:rsidRPr="00563380" w:rsidRDefault="0034507C" w:rsidP="0034507C">
            <w:pPr>
              <w:jc w:val="right"/>
              <w:rPr>
                <w:lang w:val="en-GB"/>
              </w:rPr>
            </w:pPr>
            <w:r>
              <w:t>3.262</w:t>
            </w:r>
          </w:p>
        </w:tc>
        <w:tc>
          <w:tcPr>
            <w:tcW w:w="0" w:type="auto"/>
            <w:shd w:val="clear" w:color="auto" w:fill="FFFFFF"/>
            <w:tcMar>
              <w:top w:w="113" w:type="dxa"/>
              <w:left w:w="113" w:type="dxa"/>
              <w:bottom w:w="113" w:type="dxa"/>
              <w:right w:w="113" w:type="dxa"/>
            </w:tcMar>
            <w:hideMark/>
          </w:tcPr>
          <w:p w14:paraId="523406A8" w14:textId="32E6DC5D" w:rsidR="0034507C" w:rsidRPr="00563380" w:rsidRDefault="0034507C" w:rsidP="0034507C">
            <w:pPr>
              <w:jc w:val="right"/>
              <w:rPr>
                <w:lang w:val="en-GB"/>
              </w:rPr>
            </w:pPr>
            <w:r>
              <w:t>4.382</w:t>
            </w:r>
          </w:p>
        </w:tc>
        <w:tc>
          <w:tcPr>
            <w:tcW w:w="0" w:type="auto"/>
            <w:shd w:val="clear" w:color="auto" w:fill="FFFFFF"/>
            <w:tcMar>
              <w:top w:w="113" w:type="dxa"/>
              <w:left w:w="113" w:type="dxa"/>
              <w:bottom w:w="113" w:type="dxa"/>
              <w:right w:w="113" w:type="dxa"/>
            </w:tcMar>
            <w:hideMark/>
          </w:tcPr>
          <w:p w14:paraId="30F0452A" w14:textId="79590D50" w:rsidR="0034507C" w:rsidRPr="00563380" w:rsidRDefault="0034507C" w:rsidP="0034507C">
            <w:pPr>
              <w:jc w:val="right"/>
              <w:rPr>
                <w:lang w:val="en-GB"/>
              </w:rPr>
            </w:pPr>
            <w:r>
              <w:rPr>
                <w:rStyle w:val="Strong"/>
              </w:rPr>
              <w:t>&lt;0.001</w:t>
            </w:r>
          </w:p>
        </w:tc>
      </w:tr>
      <w:tr w:rsidR="0034507C" w:rsidRPr="00563380" w14:paraId="4A086863" w14:textId="77777777" w:rsidTr="0065141E">
        <w:tc>
          <w:tcPr>
            <w:tcW w:w="0" w:type="auto"/>
            <w:shd w:val="clear" w:color="auto" w:fill="FFFFFF"/>
            <w:tcMar>
              <w:top w:w="113" w:type="dxa"/>
              <w:left w:w="113" w:type="dxa"/>
              <w:bottom w:w="113" w:type="dxa"/>
              <w:right w:w="113" w:type="dxa"/>
            </w:tcMar>
            <w:hideMark/>
          </w:tcPr>
          <w:p w14:paraId="28560056" w14:textId="58833935" w:rsidR="0034507C" w:rsidRPr="00563380" w:rsidRDefault="0034507C" w:rsidP="0034507C">
            <w:pPr>
              <w:rPr>
                <w:lang w:val="en-GB"/>
              </w:rPr>
            </w:pPr>
            <w:r w:rsidRPr="00563380">
              <w:rPr>
                <w:lang w:val="en-GB"/>
              </w:rPr>
              <w:t>T</w:t>
            </w:r>
            <w:r>
              <w:rPr>
                <w:lang w:val="en-GB"/>
              </w:rPr>
              <w:t xml:space="preserve"> (window: 145-65)</w:t>
            </w:r>
          </w:p>
        </w:tc>
        <w:tc>
          <w:tcPr>
            <w:tcW w:w="0" w:type="auto"/>
            <w:shd w:val="clear" w:color="auto" w:fill="FFFFFF"/>
            <w:tcMar>
              <w:top w:w="113" w:type="dxa"/>
              <w:left w:w="113" w:type="dxa"/>
              <w:bottom w:w="113" w:type="dxa"/>
              <w:right w:w="113" w:type="dxa"/>
            </w:tcMar>
            <w:hideMark/>
          </w:tcPr>
          <w:p w14:paraId="0657B19F" w14:textId="5DE486FD" w:rsidR="0034507C" w:rsidRPr="00563380" w:rsidRDefault="0034507C" w:rsidP="0034507C">
            <w:pPr>
              <w:jc w:val="right"/>
              <w:rPr>
                <w:lang w:val="en-GB"/>
              </w:rPr>
            </w:pPr>
            <w:r>
              <w:t>-22.150</w:t>
            </w:r>
          </w:p>
        </w:tc>
        <w:tc>
          <w:tcPr>
            <w:tcW w:w="0" w:type="auto"/>
            <w:shd w:val="clear" w:color="auto" w:fill="FFFFFF"/>
            <w:tcMar>
              <w:top w:w="113" w:type="dxa"/>
              <w:left w:w="113" w:type="dxa"/>
              <w:bottom w:w="113" w:type="dxa"/>
              <w:right w:w="113" w:type="dxa"/>
            </w:tcMar>
            <w:hideMark/>
          </w:tcPr>
          <w:p w14:paraId="6D45D416" w14:textId="6FF2F864" w:rsidR="0034507C" w:rsidRPr="00563380" w:rsidRDefault="0034507C" w:rsidP="0034507C">
            <w:pPr>
              <w:jc w:val="right"/>
              <w:rPr>
                <w:lang w:val="en-GB"/>
              </w:rPr>
            </w:pPr>
            <w:r>
              <w:t>3.090</w:t>
            </w:r>
          </w:p>
        </w:tc>
        <w:tc>
          <w:tcPr>
            <w:tcW w:w="0" w:type="auto"/>
            <w:shd w:val="clear" w:color="auto" w:fill="FFFFFF"/>
            <w:tcMar>
              <w:top w:w="113" w:type="dxa"/>
              <w:left w:w="113" w:type="dxa"/>
              <w:bottom w:w="113" w:type="dxa"/>
              <w:right w:w="113" w:type="dxa"/>
            </w:tcMar>
            <w:hideMark/>
          </w:tcPr>
          <w:p w14:paraId="2AE63A18" w14:textId="6A8D975B" w:rsidR="0034507C" w:rsidRPr="00563380" w:rsidRDefault="0034507C" w:rsidP="0034507C">
            <w:pPr>
              <w:jc w:val="right"/>
              <w:rPr>
                <w:lang w:val="en-GB"/>
              </w:rPr>
            </w:pPr>
            <w:r>
              <w:t>-7.168</w:t>
            </w:r>
          </w:p>
        </w:tc>
        <w:tc>
          <w:tcPr>
            <w:tcW w:w="0" w:type="auto"/>
            <w:shd w:val="clear" w:color="auto" w:fill="FFFFFF"/>
            <w:tcMar>
              <w:top w:w="113" w:type="dxa"/>
              <w:left w:w="113" w:type="dxa"/>
              <w:bottom w:w="113" w:type="dxa"/>
              <w:right w:w="113" w:type="dxa"/>
            </w:tcMar>
            <w:hideMark/>
          </w:tcPr>
          <w:p w14:paraId="5D4F65FC" w14:textId="3F8065D6" w:rsidR="0034507C" w:rsidRPr="00563380" w:rsidRDefault="0034507C" w:rsidP="0034507C">
            <w:pPr>
              <w:jc w:val="right"/>
              <w:rPr>
                <w:lang w:val="en-GB"/>
              </w:rPr>
            </w:pPr>
            <w:r>
              <w:rPr>
                <w:rStyle w:val="Strong"/>
              </w:rPr>
              <w:t>&lt;0.001</w:t>
            </w:r>
          </w:p>
        </w:tc>
      </w:tr>
      <w:tr w:rsidR="0034507C" w:rsidRPr="00563380" w14:paraId="072BDF46" w14:textId="77777777" w:rsidTr="0065141E">
        <w:tc>
          <w:tcPr>
            <w:tcW w:w="0" w:type="auto"/>
            <w:shd w:val="clear" w:color="auto" w:fill="FFFFFF"/>
            <w:tcMar>
              <w:top w:w="113" w:type="dxa"/>
              <w:left w:w="113" w:type="dxa"/>
              <w:bottom w:w="113" w:type="dxa"/>
              <w:right w:w="113" w:type="dxa"/>
            </w:tcMar>
            <w:hideMark/>
          </w:tcPr>
          <w:p w14:paraId="3F9970C3" w14:textId="530E5B18" w:rsidR="0034507C" w:rsidRPr="00563380" w:rsidRDefault="0034507C" w:rsidP="0034507C">
            <w:pPr>
              <w:rPr>
                <w:lang w:val="en-GB"/>
              </w:rPr>
            </w:pPr>
            <w:r w:rsidRPr="00563380">
              <w:rPr>
                <w:lang w:val="en-GB"/>
              </w:rPr>
              <w:t>T</w:t>
            </w:r>
            <w:r>
              <w:rPr>
                <w:lang w:val="en-GB"/>
              </w:rPr>
              <w:t xml:space="preserve"> (window: 145-65)</w:t>
            </w:r>
            <w:r w:rsidRPr="00563380">
              <w:rPr>
                <w:lang w:val="en-GB"/>
              </w:rPr>
              <w:t xml:space="preserve"> ^2</w:t>
            </w:r>
          </w:p>
        </w:tc>
        <w:tc>
          <w:tcPr>
            <w:tcW w:w="0" w:type="auto"/>
            <w:shd w:val="clear" w:color="auto" w:fill="FFFFFF"/>
            <w:tcMar>
              <w:top w:w="113" w:type="dxa"/>
              <w:left w:w="113" w:type="dxa"/>
              <w:bottom w:w="113" w:type="dxa"/>
              <w:right w:w="113" w:type="dxa"/>
            </w:tcMar>
            <w:hideMark/>
          </w:tcPr>
          <w:p w14:paraId="7C87B7A9" w14:textId="253E42BF" w:rsidR="0034507C" w:rsidRPr="00563380" w:rsidRDefault="0034507C" w:rsidP="0034507C">
            <w:pPr>
              <w:jc w:val="right"/>
              <w:rPr>
                <w:lang w:val="en-GB"/>
              </w:rPr>
            </w:pPr>
            <w:r>
              <w:t>21.821</w:t>
            </w:r>
          </w:p>
        </w:tc>
        <w:tc>
          <w:tcPr>
            <w:tcW w:w="0" w:type="auto"/>
            <w:shd w:val="clear" w:color="auto" w:fill="FFFFFF"/>
            <w:tcMar>
              <w:top w:w="113" w:type="dxa"/>
              <w:left w:w="113" w:type="dxa"/>
              <w:bottom w:w="113" w:type="dxa"/>
              <w:right w:w="113" w:type="dxa"/>
            </w:tcMar>
            <w:hideMark/>
          </w:tcPr>
          <w:p w14:paraId="7D9DD1E4" w14:textId="0E51A7F4" w:rsidR="0034507C" w:rsidRPr="00563380" w:rsidRDefault="0034507C" w:rsidP="0034507C">
            <w:pPr>
              <w:jc w:val="right"/>
              <w:rPr>
                <w:lang w:val="en-GB"/>
              </w:rPr>
            </w:pPr>
            <w:r>
              <w:t>2.787</w:t>
            </w:r>
          </w:p>
        </w:tc>
        <w:tc>
          <w:tcPr>
            <w:tcW w:w="0" w:type="auto"/>
            <w:shd w:val="clear" w:color="auto" w:fill="FFFFFF"/>
            <w:tcMar>
              <w:top w:w="113" w:type="dxa"/>
              <w:left w:w="113" w:type="dxa"/>
              <w:bottom w:w="113" w:type="dxa"/>
              <w:right w:w="113" w:type="dxa"/>
            </w:tcMar>
            <w:hideMark/>
          </w:tcPr>
          <w:p w14:paraId="2A8A0FA4" w14:textId="697F1A33" w:rsidR="0034507C" w:rsidRPr="00563380" w:rsidRDefault="0034507C" w:rsidP="0034507C">
            <w:pPr>
              <w:jc w:val="right"/>
              <w:rPr>
                <w:lang w:val="en-GB"/>
              </w:rPr>
            </w:pPr>
            <w:r>
              <w:t>7.829</w:t>
            </w:r>
          </w:p>
        </w:tc>
        <w:tc>
          <w:tcPr>
            <w:tcW w:w="0" w:type="auto"/>
            <w:shd w:val="clear" w:color="auto" w:fill="FFFFFF"/>
            <w:tcMar>
              <w:top w:w="113" w:type="dxa"/>
              <w:left w:w="113" w:type="dxa"/>
              <w:bottom w:w="113" w:type="dxa"/>
              <w:right w:w="113" w:type="dxa"/>
            </w:tcMar>
            <w:hideMark/>
          </w:tcPr>
          <w:p w14:paraId="0D86CB24" w14:textId="11C76393" w:rsidR="0034507C" w:rsidRPr="00563380" w:rsidRDefault="0034507C" w:rsidP="0034507C">
            <w:pPr>
              <w:jc w:val="right"/>
              <w:rPr>
                <w:lang w:val="en-GB"/>
              </w:rPr>
            </w:pPr>
            <w:r>
              <w:rPr>
                <w:rStyle w:val="Strong"/>
              </w:rPr>
              <w:t>&lt;0.001</w:t>
            </w:r>
          </w:p>
        </w:tc>
      </w:tr>
      <w:tr w:rsidR="0034507C" w:rsidRPr="00563380" w14:paraId="3B62FB2C" w14:textId="77777777" w:rsidTr="00590A82">
        <w:tc>
          <w:tcPr>
            <w:tcW w:w="0" w:type="auto"/>
            <w:shd w:val="clear" w:color="auto" w:fill="FFFFFF"/>
            <w:tcMar>
              <w:top w:w="113" w:type="dxa"/>
              <w:left w:w="113" w:type="dxa"/>
              <w:bottom w:w="113" w:type="dxa"/>
              <w:right w:w="113" w:type="dxa"/>
            </w:tcMar>
          </w:tcPr>
          <w:p w14:paraId="13DD2592" w14:textId="6D8A3739" w:rsidR="0034507C" w:rsidRPr="00563380" w:rsidRDefault="0034507C" w:rsidP="0034507C">
            <w:pPr>
              <w:rPr>
                <w:lang w:val="en-GB"/>
              </w:rPr>
            </w:pPr>
            <w:r w:rsidRPr="00563380">
              <w:rPr>
                <w:lang w:val="en-GB"/>
              </w:rPr>
              <w:t>Harvest elevation</w:t>
            </w:r>
          </w:p>
        </w:tc>
        <w:tc>
          <w:tcPr>
            <w:tcW w:w="0" w:type="auto"/>
            <w:shd w:val="clear" w:color="auto" w:fill="FFFFFF"/>
            <w:tcMar>
              <w:top w:w="113" w:type="dxa"/>
              <w:left w:w="113" w:type="dxa"/>
              <w:bottom w:w="113" w:type="dxa"/>
              <w:right w:w="113" w:type="dxa"/>
            </w:tcMar>
          </w:tcPr>
          <w:p w14:paraId="25F6FB1A" w14:textId="52F99557" w:rsidR="0034507C" w:rsidRPr="00563380" w:rsidRDefault="0034507C" w:rsidP="0034507C">
            <w:pPr>
              <w:jc w:val="right"/>
              <w:rPr>
                <w:lang w:val="en-GB"/>
              </w:rPr>
            </w:pPr>
            <w:r>
              <w:t>0.001</w:t>
            </w:r>
          </w:p>
        </w:tc>
        <w:tc>
          <w:tcPr>
            <w:tcW w:w="0" w:type="auto"/>
            <w:shd w:val="clear" w:color="auto" w:fill="FFFFFF"/>
            <w:tcMar>
              <w:top w:w="113" w:type="dxa"/>
              <w:left w:w="113" w:type="dxa"/>
              <w:bottom w:w="113" w:type="dxa"/>
              <w:right w:w="113" w:type="dxa"/>
            </w:tcMar>
          </w:tcPr>
          <w:p w14:paraId="0F0BDC9B" w14:textId="61CEFCD2" w:rsidR="0034507C" w:rsidRPr="00563380" w:rsidRDefault="0034507C" w:rsidP="0034507C">
            <w:pPr>
              <w:jc w:val="right"/>
              <w:rPr>
                <w:lang w:val="en-GB"/>
              </w:rPr>
            </w:pPr>
            <w:r>
              <w:t>0.000</w:t>
            </w:r>
          </w:p>
        </w:tc>
        <w:tc>
          <w:tcPr>
            <w:tcW w:w="0" w:type="auto"/>
            <w:shd w:val="clear" w:color="auto" w:fill="FFFFFF"/>
            <w:tcMar>
              <w:top w:w="113" w:type="dxa"/>
              <w:left w:w="113" w:type="dxa"/>
              <w:bottom w:w="113" w:type="dxa"/>
              <w:right w:w="113" w:type="dxa"/>
            </w:tcMar>
          </w:tcPr>
          <w:p w14:paraId="551AD6B6" w14:textId="32CCB146" w:rsidR="0034507C" w:rsidRPr="00563380" w:rsidRDefault="0034507C" w:rsidP="0034507C">
            <w:pPr>
              <w:jc w:val="right"/>
              <w:rPr>
                <w:lang w:val="en-GB"/>
              </w:rPr>
            </w:pPr>
            <w:r>
              <w:t>14.307</w:t>
            </w:r>
          </w:p>
        </w:tc>
        <w:tc>
          <w:tcPr>
            <w:tcW w:w="0" w:type="auto"/>
            <w:shd w:val="clear" w:color="auto" w:fill="FFFFFF"/>
            <w:tcMar>
              <w:top w:w="113" w:type="dxa"/>
              <w:left w:w="113" w:type="dxa"/>
              <w:bottom w:w="113" w:type="dxa"/>
              <w:right w:w="113" w:type="dxa"/>
            </w:tcMar>
          </w:tcPr>
          <w:p w14:paraId="01ABEAFF" w14:textId="7ABFF2A6" w:rsidR="0034507C" w:rsidRPr="00563380" w:rsidRDefault="0034507C" w:rsidP="0034507C">
            <w:pPr>
              <w:jc w:val="right"/>
              <w:rPr>
                <w:rStyle w:val="Strong"/>
                <w:lang w:val="en-GB"/>
              </w:rPr>
            </w:pPr>
            <w:r>
              <w:rPr>
                <w:rStyle w:val="Strong"/>
              </w:rPr>
              <w:t>&lt;0.001</w:t>
            </w:r>
          </w:p>
        </w:tc>
      </w:tr>
      <w:tr w:rsidR="0034507C" w:rsidRPr="00563380" w14:paraId="7ABBCD74" w14:textId="77777777" w:rsidTr="00590A82">
        <w:tc>
          <w:tcPr>
            <w:tcW w:w="0" w:type="auto"/>
            <w:tcBorders>
              <w:bottom w:val="single" w:sz="4" w:space="0" w:color="auto"/>
            </w:tcBorders>
            <w:shd w:val="clear" w:color="auto" w:fill="FFFFFF"/>
            <w:tcMar>
              <w:top w:w="113" w:type="dxa"/>
              <w:left w:w="113" w:type="dxa"/>
              <w:bottom w:w="113" w:type="dxa"/>
              <w:right w:w="113" w:type="dxa"/>
            </w:tcMar>
            <w:hideMark/>
          </w:tcPr>
          <w:p w14:paraId="5F7FF0DB" w14:textId="77777777" w:rsidR="0034507C" w:rsidRPr="00563380" w:rsidRDefault="0034507C" w:rsidP="0034507C">
            <w:pPr>
              <w:rPr>
                <w:lang w:val="en-GB"/>
              </w:rPr>
            </w:pPr>
            <w:r w:rsidRPr="00563380">
              <w:rPr>
                <w:lang w:val="en-GB"/>
              </w:rPr>
              <w:t>Sex [M]</w:t>
            </w:r>
          </w:p>
        </w:tc>
        <w:tc>
          <w:tcPr>
            <w:tcW w:w="0" w:type="auto"/>
            <w:tcBorders>
              <w:bottom w:val="single" w:sz="4" w:space="0" w:color="auto"/>
            </w:tcBorders>
            <w:shd w:val="clear" w:color="auto" w:fill="FFFFFF"/>
            <w:tcMar>
              <w:top w:w="113" w:type="dxa"/>
              <w:left w:w="113" w:type="dxa"/>
              <w:bottom w:w="113" w:type="dxa"/>
              <w:right w:w="113" w:type="dxa"/>
            </w:tcMar>
            <w:hideMark/>
          </w:tcPr>
          <w:p w14:paraId="4A47F16D" w14:textId="4253DB9D" w:rsidR="0034507C" w:rsidRPr="00563380" w:rsidRDefault="0034507C" w:rsidP="0034507C">
            <w:pPr>
              <w:jc w:val="right"/>
              <w:rPr>
                <w:lang w:val="en-GB"/>
              </w:rPr>
            </w:pPr>
            <w:r>
              <w:t>0.496</w:t>
            </w:r>
          </w:p>
        </w:tc>
        <w:tc>
          <w:tcPr>
            <w:tcW w:w="0" w:type="auto"/>
            <w:tcBorders>
              <w:bottom w:val="single" w:sz="4" w:space="0" w:color="auto"/>
            </w:tcBorders>
            <w:shd w:val="clear" w:color="auto" w:fill="FFFFFF"/>
            <w:tcMar>
              <w:top w:w="113" w:type="dxa"/>
              <w:left w:w="113" w:type="dxa"/>
              <w:bottom w:w="113" w:type="dxa"/>
              <w:right w:w="113" w:type="dxa"/>
            </w:tcMar>
            <w:hideMark/>
          </w:tcPr>
          <w:p w14:paraId="4505C3B4" w14:textId="3DD8054F" w:rsidR="0034507C" w:rsidRPr="00563380" w:rsidRDefault="0034507C" w:rsidP="0034507C">
            <w:pPr>
              <w:jc w:val="right"/>
              <w:rPr>
                <w:lang w:val="en-GB"/>
              </w:rPr>
            </w:pPr>
            <w:r>
              <w:t>0.069</w:t>
            </w:r>
          </w:p>
        </w:tc>
        <w:tc>
          <w:tcPr>
            <w:tcW w:w="0" w:type="auto"/>
            <w:tcBorders>
              <w:bottom w:val="single" w:sz="4" w:space="0" w:color="auto"/>
            </w:tcBorders>
            <w:shd w:val="clear" w:color="auto" w:fill="FFFFFF"/>
            <w:tcMar>
              <w:top w:w="113" w:type="dxa"/>
              <w:left w:w="113" w:type="dxa"/>
              <w:bottom w:w="113" w:type="dxa"/>
              <w:right w:w="113" w:type="dxa"/>
            </w:tcMar>
            <w:hideMark/>
          </w:tcPr>
          <w:p w14:paraId="0931B9D2" w14:textId="6097F30C" w:rsidR="0034507C" w:rsidRPr="00563380" w:rsidRDefault="0034507C" w:rsidP="0034507C">
            <w:pPr>
              <w:jc w:val="right"/>
              <w:rPr>
                <w:lang w:val="en-GB"/>
              </w:rPr>
            </w:pPr>
            <w:r>
              <w:t>7.191</w:t>
            </w:r>
          </w:p>
        </w:tc>
        <w:tc>
          <w:tcPr>
            <w:tcW w:w="0" w:type="auto"/>
            <w:tcBorders>
              <w:bottom w:val="single" w:sz="4" w:space="0" w:color="auto"/>
            </w:tcBorders>
            <w:shd w:val="clear" w:color="auto" w:fill="FFFFFF"/>
            <w:tcMar>
              <w:top w:w="113" w:type="dxa"/>
              <w:left w:w="113" w:type="dxa"/>
              <w:bottom w:w="113" w:type="dxa"/>
              <w:right w:w="113" w:type="dxa"/>
            </w:tcMar>
            <w:hideMark/>
          </w:tcPr>
          <w:p w14:paraId="53B25034" w14:textId="716BB06B" w:rsidR="0034507C" w:rsidRPr="00563380" w:rsidRDefault="0034507C" w:rsidP="0034507C">
            <w:pPr>
              <w:jc w:val="right"/>
              <w:rPr>
                <w:lang w:val="en-GB"/>
              </w:rPr>
            </w:pPr>
            <w:r>
              <w:rPr>
                <w:rStyle w:val="Strong"/>
              </w:rPr>
              <w:t>&lt;0.001</w:t>
            </w:r>
          </w:p>
        </w:tc>
      </w:tr>
    </w:tbl>
    <w:p w14:paraId="4FF54069" w14:textId="77777777" w:rsidR="00590A82" w:rsidRDefault="00590A82" w:rsidP="00590A82">
      <w:pPr>
        <w:pBdr>
          <w:top w:val="nil"/>
          <w:left w:val="nil"/>
          <w:bottom w:val="nil"/>
          <w:right w:val="nil"/>
          <w:between w:val="nil"/>
          <w:bar w:val="nil"/>
        </w:pBdr>
        <w:rPr>
          <w:b/>
          <w:bCs/>
        </w:rPr>
      </w:pPr>
    </w:p>
    <w:p w14:paraId="376141AB" w14:textId="1A948D16" w:rsidR="00D5474C" w:rsidRPr="00590A82" w:rsidRDefault="000375DD" w:rsidP="00590A82">
      <w:pPr>
        <w:pBdr>
          <w:top w:val="nil"/>
          <w:left w:val="nil"/>
          <w:bottom w:val="nil"/>
          <w:right w:val="nil"/>
          <w:between w:val="nil"/>
          <w:bar w:val="nil"/>
        </w:pBdr>
        <w:rPr>
          <w:rFonts w:eastAsia="Arial Unicode MS"/>
          <w:b/>
          <w:bCs/>
          <w:color w:val="000000"/>
          <w:bdr w:val="nil"/>
          <w:lang w:val="en-GB"/>
        </w:rPr>
      </w:pPr>
      <w:r w:rsidRPr="00563380">
        <w:rPr>
          <w:b/>
          <w:bCs/>
        </w:rPr>
        <w:t>Figure 1</w:t>
      </w:r>
    </w:p>
    <w:p w14:paraId="524A2A65" w14:textId="695F7026" w:rsidR="008C3915" w:rsidRPr="00563380" w:rsidRDefault="008C3915" w:rsidP="00D5474C">
      <w:pPr>
        <w:pStyle w:val="Default"/>
        <w:spacing w:before="120" w:after="120" w:line="360" w:lineRule="auto"/>
      </w:pPr>
      <w:r w:rsidRPr="00563380">
        <w:t xml:space="preserve">Relationship between body mass (kg) of harvested 1.5-year-old Alpine chamois and the average temperature (°C) </w:t>
      </w:r>
      <w:r w:rsidR="00000D53" w:rsidRPr="00563380">
        <w:t xml:space="preserve">(a) </w:t>
      </w:r>
      <w:r w:rsidRPr="00563380">
        <w:t>between May 9</w:t>
      </w:r>
      <w:r w:rsidRPr="00563380">
        <w:rPr>
          <w:vertAlign w:val="superscript"/>
        </w:rPr>
        <w:t>th</w:t>
      </w:r>
      <w:r w:rsidRPr="00563380">
        <w:t xml:space="preserve"> and July 2</w:t>
      </w:r>
      <w:r w:rsidRPr="00563380">
        <w:rPr>
          <w:vertAlign w:val="superscript"/>
        </w:rPr>
        <w:t>nd</w:t>
      </w:r>
      <w:r w:rsidR="00000D53">
        <w:t xml:space="preserve"> of the previous year and (b) between </w:t>
      </w:r>
      <w:r w:rsidR="00875598">
        <w:t>May 2</w:t>
      </w:r>
      <w:r w:rsidR="00875598" w:rsidRPr="007965FC">
        <w:rPr>
          <w:vertAlign w:val="superscript"/>
        </w:rPr>
        <w:t>nd</w:t>
      </w:r>
      <w:r w:rsidR="00875598">
        <w:t xml:space="preserve"> and July 21st </w:t>
      </w:r>
      <w:r w:rsidR="00000D53">
        <w:t>of the same year,</w:t>
      </w:r>
      <w:r w:rsidRPr="00563380">
        <w:t xml:space="preserve"> </w:t>
      </w:r>
      <w:r w:rsidR="00FA7D86">
        <w:t xml:space="preserve">and </w:t>
      </w:r>
      <w:r w:rsidRPr="00563380">
        <w:t>(</w:t>
      </w:r>
      <w:r w:rsidR="00000D53">
        <w:t>c</w:t>
      </w:r>
      <w:r w:rsidRPr="00563380">
        <w:t xml:space="preserve">) altitude (m a.s.l.). Each dot is one observation (darker dots </w:t>
      </w:r>
      <w:r w:rsidR="007C1E2B" w:rsidRPr="00563380">
        <w:t>represent</w:t>
      </w:r>
      <w:r w:rsidRPr="00563380">
        <w:t xml:space="preserve"> a higher number of observations)</w:t>
      </w:r>
      <w:r w:rsidR="00716244">
        <w:t>;</w:t>
      </w:r>
      <w:r w:rsidRPr="00563380">
        <w:t xml:space="preserve"> fitted lines </w:t>
      </w:r>
      <w:r w:rsidR="00CE708A" w:rsidRPr="00563380">
        <w:t xml:space="preserve">in (a) and (b) </w:t>
      </w:r>
      <w:r w:rsidRPr="00563380">
        <w:t>are shown with 95 % confidence intervals (shaded areas)</w:t>
      </w:r>
      <w:r w:rsidR="007C1E2B" w:rsidRPr="00563380">
        <w:t>.</w:t>
      </w:r>
    </w:p>
    <w:p w14:paraId="7AF71B83" w14:textId="18F9D6CA" w:rsidR="0089019A" w:rsidRPr="00FA7D86" w:rsidRDefault="00D31D1C" w:rsidP="00FA7D86">
      <w:pPr>
        <w:pStyle w:val="Default"/>
        <w:spacing w:before="120" w:after="120" w:line="360" w:lineRule="auto"/>
      </w:pPr>
      <w:r>
        <w:rPr>
          <w:noProof/>
        </w:rPr>
        <w:drawing>
          <wp:inline distT="0" distB="0" distL="0" distR="0" wp14:anchorId="43B1C026" wp14:editId="1FCC870B">
            <wp:extent cx="5727700" cy="171831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2">
                      <a:extLst>
                        <a:ext uri="{28A0092B-C50C-407E-A947-70E740481C1C}">
                          <a14:useLocalDpi xmlns:a14="http://schemas.microsoft.com/office/drawing/2010/main" val="0"/>
                        </a:ext>
                      </a:extLst>
                    </a:blip>
                    <a:stretch>
                      <a:fillRect/>
                    </a:stretch>
                  </pic:blipFill>
                  <pic:spPr>
                    <a:xfrm>
                      <a:off x="0" y="0"/>
                      <a:ext cx="5727700" cy="1718310"/>
                    </a:xfrm>
                    <a:prstGeom prst="rect">
                      <a:avLst/>
                    </a:prstGeom>
                  </pic:spPr>
                </pic:pic>
              </a:graphicData>
            </a:graphic>
          </wp:inline>
        </w:drawing>
      </w:r>
    </w:p>
    <w:p w14:paraId="6C779DBB" w14:textId="77777777" w:rsidR="0089019A" w:rsidRDefault="0089019A" w:rsidP="00D5474C">
      <w:pPr>
        <w:pStyle w:val="Default"/>
        <w:spacing w:before="120" w:after="120" w:line="360" w:lineRule="auto"/>
        <w:rPr>
          <w:b/>
          <w:bCs/>
        </w:rPr>
      </w:pPr>
    </w:p>
    <w:p w14:paraId="697A80DA" w14:textId="74E7676C" w:rsidR="000375DD" w:rsidRPr="00563380" w:rsidRDefault="000375DD" w:rsidP="00D5474C">
      <w:pPr>
        <w:pStyle w:val="Default"/>
        <w:spacing w:before="120" w:after="120" w:line="360" w:lineRule="auto"/>
        <w:rPr>
          <w:b/>
          <w:bCs/>
        </w:rPr>
      </w:pPr>
      <w:commentRangeStart w:id="106"/>
      <w:r w:rsidRPr="00563380">
        <w:rPr>
          <w:b/>
          <w:bCs/>
        </w:rPr>
        <w:t>Figure 2</w:t>
      </w:r>
      <w:commentRangeEnd w:id="106"/>
      <w:r w:rsidR="00FF469F">
        <w:rPr>
          <w:rStyle w:val="CommentReference"/>
          <w:color w:val="auto"/>
          <w:lang w:val="en-US" w:eastAsia="en-US"/>
        </w:rPr>
        <w:commentReference w:id="106"/>
      </w:r>
    </w:p>
    <w:p w14:paraId="6DDC4281" w14:textId="0E6B4F1E" w:rsidR="007C1E2B" w:rsidRPr="00563380" w:rsidRDefault="007C1E2B" w:rsidP="007C1E2B">
      <w:pPr>
        <w:pStyle w:val="Default"/>
        <w:spacing w:before="120" w:after="120" w:line="360" w:lineRule="auto"/>
      </w:pPr>
      <w:r w:rsidRPr="00563380">
        <w:t xml:space="preserve">Yearly trend of (a) the average temperature (° C) between May </w:t>
      </w:r>
      <w:r w:rsidR="005E57B5">
        <w:t>2</w:t>
      </w:r>
      <w:r w:rsidR="005E57B5" w:rsidRPr="005E57B5">
        <w:rPr>
          <w:vertAlign w:val="superscript"/>
        </w:rPr>
        <w:t>nd</w:t>
      </w:r>
      <w:r w:rsidRPr="00563380">
        <w:t xml:space="preserve"> and July </w:t>
      </w:r>
      <w:r w:rsidR="005E57B5">
        <w:t>21</w:t>
      </w:r>
      <w:r w:rsidR="005E57B5" w:rsidRPr="005E57B5">
        <w:rPr>
          <w:vertAlign w:val="superscript"/>
        </w:rPr>
        <w:t>st</w:t>
      </w:r>
      <w:r w:rsidR="005E57B5">
        <w:t xml:space="preserve"> </w:t>
      </w:r>
      <w:r w:rsidRPr="00563380">
        <w:t>and (b) body mass (kg) of harvested 1.5-year-old Alpine chamois</w:t>
      </w:r>
      <w:r w:rsidR="00260BD9" w:rsidRPr="00563380">
        <w:t xml:space="preserve"> between 1992 and 2018</w:t>
      </w:r>
      <w:r w:rsidRPr="00563380">
        <w:t xml:space="preserve">. Each dot is one observation (with darker dots </w:t>
      </w:r>
      <w:r w:rsidR="007E4233" w:rsidRPr="00563380">
        <w:t>representing</w:t>
      </w:r>
      <w:r w:rsidRPr="00563380">
        <w:t xml:space="preserve"> a higher number of observations</w:t>
      </w:r>
      <w:r w:rsidR="007E4233" w:rsidRPr="00563380">
        <w:t xml:space="preserve"> in (b)</w:t>
      </w:r>
      <w:r w:rsidRPr="00563380">
        <w:t>)</w:t>
      </w:r>
      <w:r w:rsidR="00716244">
        <w:t>;</w:t>
      </w:r>
      <w:r w:rsidRPr="00563380">
        <w:t xml:space="preserve"> </w:t>
      </w:r>
      <w:r w:rsidR="007E4233" w:rsidRPr="00563380">
        <w:t>f</w:t>
      </w:r>
      <w:r w:rsidRPr="00563380">
        <w:t>itted lines are shown with 95 % confidence intervals (shaded areas).</w:t>
      </w:r>
    </w:p>
    <w:p w14:paraId="1FADE94F" w14:textId="61615DAB" w:rsidR="007C1E2B" w:rsidRDefault="00D31D1C" w:rsidP="00D5474C">
      <w:pPr>
        <w:pStyle w:val="Default"/>
        <w:spacing w:before="120" w:after="120" w:line="360" w:lineRule="auto"/>
        <w:rPr>
          <w:ins w:id="107" w:author="Pierre Bize" w:date="2023-03-08T18:06:00Z"/>
        </w:rPr>
      </w:pPr>
      <w:r>
        <w:rPr>
          <w:noProof/>
        </w:rPr>
        <w:lastRenderedPageBreak/>
        <w:drawing>
          <wp:inline distT="0" distB="0" distL="0" distR="0" wp14:anchorId="7693B3B6" wp14:editId="24993BFC">
            <wp:extent cx="2438400" cy="4267200"/>
            <wp:effectExtent l="0" t="0" r="0" b="0"/>
            <wp:docPr id="7" name="Picture 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scatter 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438400" cy="4267200"/>
                    </a:xfrm>
                    <a:prstGeom prst="rect">
                      <a:avLst/>
                    </a:prstGeom>
                  </pic:spPr>
                </pic:pic>
              </a:graphicData>
            </a:graphic>
          </wp:inline>
        </w:drawing>
      </w:r>
    </w:p>
    <w:p w14:paraId="6F53511E" w14:textId="2D543DDF" w:rsidR="006D4CD6" w:rsidRPr="00563380" w:rsidRDefault="006D4CD6" w:rsidP="00D5474C">
      <w:pPr>
        <w:pStyle w:val="Default"/>
        <w:spacing w:before="120" w:after="120" w:line="360" w:lineRule="auto"/>
      </w:pPr>
      <w:commentRangeStart w:id="108"/>
      <w:ins w:id="109" w:author="Pierre Bize" w:date="2023-03-08T18:06:00Z">
        <w:r>
          <w:rPr>
            <w:noProof/>
          </w:rPr>
          <w:drawing>
            <wp:inline distT="0" distB="0" distL="0" distR="0" wp14:anchorId="4B37801C" wp14:editId="202461F2">
              <wp:extent cx="4050567" cy="2893326"/>
              <wp:effectExtent l="0" t="0" r="762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62611" cy="2901929"/>
                      </a:xfrm>
                      <a:prstGeom prst="rect">
                        <a:avLst/>
                      </a:prstGeom>
                      <a:noFill/>
                      <a:ln>
                        <a:noFill/>
                      </a:ln>
                    </pic:spPr>
                  </pic:pic>
                </a:graphicData>
              </a:graphic>
            </wp:inline>
          </w:drawing>
        </w:r>
      </w:ins>
      <w:commentRangeEnd w:id="108"/>
      <w:r w:rsidR="00F47099">
        <w:rPr>
          <w:rStyle w:val="CommentReference"/>
          <w:color w:val="auto"/>
          <w:lang w:val="en-US" w:eastAsia="en-US"/>
        </w:rPr>
        <w:commentReference w:id="108"/>
      </w:r>
    </w:p>
    <w:p w14:paraId="7B86E4C7" w14:textId="77777777" w:rsidR="000375DD" w:rsidRPr="00563380" w:rsidRDefault="000375DD" w:rsidP="00D5474C">
      <w:pPr>
        <w:pStyle w:val="Default"/>
        <w:spacing w:before="120" w:after="120" w:line="360" w:lineRule="auto"/>
      </w:pPr>
    </w:p>
    <w:p w14:paraId="32D3E2AC" w14:textId="5D8FB07E" w:rsidR="00D5474C" w:rsidRDefault="00D5474C" w:rsidP="00D5474C">
      <w:pPr>
        <w:pStyle w:val="Default"/>
        <w:spacing w:before="120" w:after="120" w:line="360" w:lineRule="auto"/>
        <w:rPr>
          <w:ins w:id="110" w:author="Federico Tettamanti" w:date="2023-03-13T09:54:00Z"/>
        </w:rPr>
      </w:pPr>
    </w:p>
    <w:p w14:paraId="6C72B4E7" w14:textId="48769DB9" w:rsidR="00B931C5" w:rsidRDefault="00B931C5" w:rsidP="00D5474C">
      <w:pPr>
        <w:pStyle w:val="Default"/>
        <w:spacing w:before="120" w:after="120" w:line="360" w:lineRule="auto"/>
        <w:rPr>
          <w:ins w:id="111" w:author="Federico Tettamanti" w:date="2023-03-13T09:54:00Z"/>
        </w:rPr>
      </w:pPr>
    </w:p>
    <w:p w14:paraId="098D9694" w14:textId="77777777" w:rsidR="00B931C5" w:rsidRPr="00563380" w:rsidRDefault="00B931C5" w:rsidP="00D5474C">
      <w:pPr>
        <w:pStyle w:val="Default"/>
        <w:spacing w:before="120" w:after="120" w:line="360" w:lineRule="auto"/>
      </w:pPr>
    </w:p>
    <w:p w14:paraId="12E8B47E" w14:textId="77777777" w:rsidR="00F12D76" w:rsidRPr="00563380" w:rsidRDefault="00F12D76" w:rsidP="00BD5F31">
      <w:pPr>
        <w:pStyle w:val="Default"/>
        <w:spacing w:before="120" w:after="120" w:line="360" w:lineRule="auto"/>
        <w:ind w:firstLine="426"/>
      </w:pPr>
      <w:commentRangeStart w:id="112"/>
      <w:r w:rsidRPr="00563380">
        <w:rPr>
          <w:b/>
          <w:bCs/>
        </w:rPr>
        <w:lastRenderedPageBreak/>
        <w:t xml:space="preserve">Discussion </w:t>
      </w:r>
      <w:commentRangeEnd w:id="112"/>
      <w:r w:rsidR="00B931C5">
        <w:rPr>
          <w:rStyle w:val="CommentReference"/>
          <w:color w:val="auto"/>
          <w:lang w:val="en-US" w:eastAsia="en-US"/>
        </w:rPr>
        <w:commentReference w:id="112"/>
      </w:r>
    </w:p>
    <w:p w14:paraId="7D0D43BA" w14:textId="0AD069CB" w:rsidR="00213D7D" w:rsidRPr="00563380" w:rsidRDefault="008818E0" w:rsidP="00213D7D">
      <w:pPr>
        <w:pStyle w:val="Default"/>
        <w:spacing w:before="120" w:after="120" w:line="360" w:lineRule="auto"/>
      </w:pPr>
      <w:r w:rsidRPr="00563380">
        <w:t xml:space="preserve">Here we aimed </w:t>
      </w:r>
      <w:r w:rsidR="00590A82">
        <w:t>to investigate</w:t>
      </w:r>
      <w:r w:rsidR="009B7190" w:rsidRPr="00563380">
        <w:t xml:space="preserve"> the change in body weight of juvenile Alpine chamois in relation to warming temperatures. Our analyses identified</w:t>
      </w:r>
      <w:r w:rsidR="00D31D1C">
        <w:t xml:space="preserve"> two</w:t>
      </w:r>
      <w:r w:rsidR="00360FCD" w:rsidRPr="00563380">
        <w:t xml:space="preserve"> 2-month </w:t>
      </w:r>
      <w:r w:rsidR="009B7190" w:rsidRPr="00563380">
        <w:t>window</w:t>
      </w:r>
      <w:r w:rsidR="00A21711">
        <w:t>s</w:t>
      </w:r>
      <w:r w:rsidR="00360FCD" w:rsidRPr="00563380">
        <w:t xml:space="preserve"> during </w:t>
      </w:r>
      <w:r w:rsidR="00D31D1C">
        <w:t>late spring and early summer</w:t>
      </w:r>
      <w:r w:rsidR="00360FCD" w:rsidRPr="00563380">
        <w:t xml:space="preserve"> of the </w:t>
      </w:r>
      <w:r w:rsidR="00D31D1C">
        <w:t>birth</w:t>
      </w:r>
      <w:r w:rsidR="00360FCD" w:rsidRPr="00563380">
        <w:t xml:space="preserve"> year</w:t>
      </w:r>
      <w:r w:rsidR="00D31D1C">
        <w:t xml:space="preserve"> and of the harvest year</w:t>
      </w:r>
      <w:r w:rsidR="009B7190" w:rsidRPr="00563380">
        <w:t xml:space="preserve"> as the most </w:t>
      </w:r>
      <w:r w:rsidR="00807A4B">
        <w:t>influential</w:t>
      </w:r>
      <w:r w:rsidR="00807A4B" w:rsidRPr="00563380">
        <w:t xml:space="preserve"> </w:t>
      </w:r>
      <w:r w:rsidR="009B7190" w:rsidRPr="00563380">
        <w:t>period</w:t>
      </w:r>
      <w:r w:rsidR="00D31D1C">
        <w:t>s</w:t>
      </w:r>
      <w:r w:rsidR="009B7190" w:rsidRPr="00563380">
        <w:t xml:space="preserve"> </w:t>
      </w:r>
      <w:r w:rsidR="00D31D1C">
        <w:t xml:space="preserve">for </w:t>
      </w:r>
      <w:r w:rsidR="009B7190" w:rsidRPr="00563380">
        <w:t>determining the body weight at 1.5 years of age.</w:t>
      </w:r>
      <w:r w:rsidR="00360FCD" w:rsidRPr="00563380">
        <w:t xml:space="preserve"> </w:t>
      </w:r>
      <w:commentRangeStart w:id="113"/>
      <w:r w:rsidR="001A49AF" w:rsidRPr="00563380">
        <w:t xml:space="preserve">We </w:t>
      </w:r>
      <w:r w:rsidR="00512DC8">
        <w:t xml:space="preserve">also </w:t>
      </w:r>
      <w:r w:rsidR="001A49AF" w:rsidRPr="00563380">
        <w:t xml:space="preserve">found that chamois </w:t>
      </w:r>
      <w:r w:rsidR="00CD4E89" w:rsidRPr="00563380">
        <w:t>harvested</w:t>
      </w:r>
      <w:r w:rsidR="001A49AF" w:rsidRPr="00563380">
        <w:t xml:space="preserve"> at higher elevations were </w:t>
      </w:r>
      <w:r w:rsidR="00590A82">
        <w:t>heavier</w:t>
      </w:r>
      <w:r w:rsidR="001A49AF" w:rsidRPr="00563380">
        <w:t xml:space="preserve"> than the ones at lower elevations</w:t>
      </w:r>
      <w:r w:rsidR="009B7190" w:rsidRPr="00563380">
        <w:t>.</w:t>
      </w:r>
      <w:r w:rsidR="00213061" w:rsidRPr="00563380">
        <w:t xml:space="preserve"> </w:t>
      </w:r>
      <w:commentRangeEnd w:id="113"/>
      <w:r w:rsidR="00F42891">
        <w:rPr>
          <w:rStyle w:val="CommentReference"/>
          <w:color w:val="auto"/>
          <w:lang w:val="en-US" w:eastAsia="en-US"/>
        </w:rPr>
        <w:commentReference w:id="113"/>
      </w:r>
      <w:r w:rsidR="00213061" w:rsidRPr="00563380">
        <w:t xml:space="preserve">In addition, the species showed sexual dimorphism in weight that is already apparent in juveniles. </w:t>
      </w:r>
      <w:commentRangeStart w:id="114"/>
      <w:r w:rsidR="001A49AF" w:rsidRPr="00563380">
        <w:t>Lastly, our results also indicated a decrease in body mass</w:t>
      </w:r>
      <w:r w:rsidR="00F601F0">
        <w:t xml:space="preserve"> of almost 3kg</w:t>
      </w:r>
      <w:r w:rsidR="001A49AF" w:rsidRPr="00563380">
        <w:t xml:space="preserve"> </w:t>
      </w:r>
      <w:commentRangeEnd w:id="114"/>
      <w:r w:rsidR="00295735">
        <w:rPr>
          <w:rStyle w:val="CommentReference"/>
          <w:color w:val="auto"/>
          <w:lang w:val="en-US" w:eastAsia="en-US"/>
        </w:rPr>
        <w:commentReference w:id="114"/>
      </w:r>
      <w:r w:rsidR="001A49AF" w:rsidRPr="00563380">
        <w:t>and an increase in the mean ambient temperature</w:t>
      </w:r>
      <w:r w:rsidR="00F601F0">
        <w:t xml:space="preserve"> of ca. 1.7°C</w:t>
      </w:r>
      <w:r w:rsidR="001A49AF" w:rsidRPr="00563380">
        <w:t xml:space="preserve"> </w:t>
      </w:r>
      <w:r w:rsidR="00C32075" w:rsidRPr="00563380">
        <w:t>during</w:t>
      </w:r>
      <w:r w:rsidR="001A49AF" w:rsidRPr="00563380">
        <w:t xml:space="preserve"> the identified window during the </w:t>
      </w:r>
      <w:r w:rsidR="00C32075" w:rsidRPr="00563380">
        <w:t xml:space="preserve">27 </w:t>
      </w:r>
      <w:r w:rsidR="001A49AF" w:rsidRPr="00563380">
        <w:t>years of th</w:t>
      </w:r>
      <w:r w:rsidR="00C32075" w:rsidRPr="00563380">
        <w:t>is</w:t>
      </w:r>
      <w:r w:rsidR="001A49AF" w:rsidRPr="00563380">
        <w:t xml:space="preserve"> study (1992-2018).</w:t>
      </w:r>
    </w:p>
    <w:p w14:paraId="51ACCFD6" w14:textId="592940C6" w:rsidR="00863E99" w:rsidRPr="00563380" w:rsidRDefault="00863E99" w:rsidP="00863E99">
      <w:pPr>
        <w:pStyle w:val="Default"/>
        <w:spacing w:before="120" w:after="120" w:line="360" w:lineRule="auto"/>
        <w:ind w:firstLine="426"/>
      </w:pPr>
      <w:r w:rsidRPr="00563380">
        <w:rPr>
          <w:color w:val="auto"/>
        </w:rPr>
        <w:t xml:space="preserve">It has been suggested before that spring-summer temperatures are more </w:t>
      </w:r>
      <w:r>
        <w:rPr>
          <w:color w:val="auto"/>
        </w:rPr>
        <w:t>critical</w:t>
      </w:r>
      <w:r w:rsidRPr="00563380">
        <w:rPr>
          <w:color w:val="auto"/>
        </w:rPr>
        <w:t xml:space="preserve"> than winter temperatures </w:t>
      </w:r>
      <w:r>
        <w:rPr>
          <w:color w:val="auto"/>
        </w:rPr>
        <w:t>regarding</w:t>
      </w:r>
      <w:r w:rsidRPr="00563380">
        <w:rPr>
          <w:color w:val="auto"/>
        </w:rPr>
        <w:t xml:space="preserve"> phenotypic changes in seasonal environments </w:t>
      </w:r>
      <w:r w:rsidRPr="00563380">
        <w:rPr>
          <w:color w:val="auto"/>
        </w:rPr>
        <w:fldChar w:fldCharType="begin"/>
      </w:r>
      <w:r w:rsidRPr="00563380">
        <w:rPr>
          <w:color w:val="auto"/>
        </w:rPr>
        <w:instrText xml:space="preserve"> ADDIN ZOTERO_ITEM CSL_CITATION {"citationID":"JCP2L2qr","properties":{"formattedCitation":"(Klein 1965; Garel et al. 2011)","plainCitation":"(Klein 1965; Garel et al. 2011)","noteIndex":0},"citationItems":[{"id":3494,"uris":["http://zotero.org/users/3388363/items/KLQZZ64T"],"itemData":{"id":3494,"type":"article-journal","container-title":"Ecological Monographs","DOI":"10.2307/1942139","ISSN":"1557-7015","issue":"3","language":"en","note":"_eprint: https://onlinelibrary.wiley.com/doi/pdf/10.2307/1942139","page":"259-284","source":"Wiley Online Library","title":"Ecology of Deer Range in Alaska","volume":"35","author":[{"family":"Klein","given":"David R."}],"issued":{"date-parts":[["1965"]]},"citation-key":"kleinEcologyDeerRange1965"}},{"id":3474,"uris":["http://zotero.org/users/3388363/items/6A5EACMG"],"itemData":{"id":3474,"type":"article-journal","abstract":"For species living in seasonal environments the understanding of demographic processes requires identifying the environmental factors during spring and summer that shape phenotypic variation. We assessed the effects of plant phenology and population abundance during spring-summer on variation in autumn body mass among cohorts (1995–2006) of juvenile alpine chamois (Rupicapra rupicapra). We computed several metrics based on the normalized difference vegetation index (NDVI) to assess interannual variation in plant phenology and productivity. Body mass of both sexes decreased similarly during years with late springs (−20%) and with increasing population abundance (−15%), with no interactive effect. Our results also suggested that forage quality more than forage quantity influenced body mass of juveniles. Variation in body mass of juveniles thus can be used as an indicator of the relationship between chamois populations and their environment. This study also demonstrates the utility of satellite-based data in increasing our understanding of the consequences of spring-summer conditions on life-history traits.","container-title":"Journal of Mammalogy","DOI":"10.1644/10-MAMM-A-056.1","ISSN":"0022-2372","issue":"5","journalAbbreviation":"Journal of Mammalogy","page":"1112-1117","source":"Silverchair","title":"Population abundance and early spring conditions determine variation in body mass of juvenile chamois","volume":"92","author":[{"family":"Garel","given":"Mathieu"},{"family":"Gaillard","given":"Jean-Michel"},{"family":"Jullien","given":"Jean-Michel"},{"family":"Dubray","given":"Dominique"},{"family":"Maillard","given":"Daniel"},{"family":"Loison","given":"Anne"}],"issued":{"date-parts":[["2011",10,14]]},"citation-key":"garelPopulationAbundanceEarly2011"}}],"schema":"https://github.com/citation-style-language/schema/raw/master/csl-citation.json"} </w:instrText>
      </w:r>
      <w:r w:rsidRPr="00563380">
        <w:rPr>
          <w:color w:val="auto"/>
        </w:rPr>
        <w:fldChar w:fldCharType="separate"/>
      </w:r>
      <w:r w:rsidRPr="00563380">
        <w:rPr>
          <w:color w:val="auto"/>
        </w:rPr>
        <w:t>(Klein 1965; Garel et al. 2011)</w:t>
      </w:r>
      <w:r w:rsidRPr="00563380">
        <w:rPr>
          <w:color w:val="auto"/>
        </w:rPr>
        <w:fldChar w:fldCharType="end"/>
      </w:r>
      <w:r>
        <w:rPr>
          <w:color w:val="auto"/>
        </w:rPr>
        <w:t>,</w:t>
      </w:r>
      <w:r w:rsidRPr="00563380">
        <w:rPr>
          <w:color w:val="auto"/>
        </w:rPr>
        <w:t xml:space="preserve"> and our study supports this hypothesis. </w:t>
      </w:r>
      <w:r>
        <w:t xml:space="preserve">May, June and July are important months for a growing </w:t>
      </w:r>
      <w:r w:rsidR="00DC0F66">
        <w:t>c</w:t>
      </w:r>
      <w:r>
        <w:t xml:space="preserve">hamois. </w:t>
      </w:r>
      <w:commentRangeStart w:id="115"/>
      <w:r w:rsidR="00213D7D" w:rsidRPr="00563380">
        <w:t xml:space="preserve">Chamois kids are usually born </w:t>
      </w:r>
      <w:r w:rsidR="00213061" w:rsidRPr="00563380">
        <w:t>towards the</w:t>
      </w:r>
      <w:r w:rsidR="00213D7D" w:rsidRPr="00563380">
        <w:t xml:space="preserve"> end of May</w:t>
      </w:r>
      <w:commentRangeEnd w:id="115"/>
      <w:r w:rsidR="00D458D7">
        <w:rPr>
          <w:rStyle w:val="CommentReference"/>
          <w:color w:val="auto"/>
          <w:lang w:val="en-US" w:eastAsia="en-US"/>
        </w:rPr>
        <w:commentReference w:id="115"/>
      </w:r>
      <w:r w:rsidR="00213D7D" w:rsidRPr="00563380">
        <w:t xml:space="preserve">, and </w:t>
      </w:r>
      <w:r>
        <w:t>we</w:t>
      </w:r>
      <w:r w:rsidR="00213D7D" w:rsidRPr="00563380">
        <w:t xml:space="preserve"> </w:t>
      </w:r>
      <w:r>
        <w:t xml:space="preserve">show </w:t>
      </w:r>
      <w:r w:rsidR="00213D7D" w:rsidRPr="00563380">
        <w:t xml:space="preserve">that the temperatures </w:t>
      </w:r>
      <w:r w:rsidR="00213061" w:rsidRPr="00563380">
        <w:t xml:space="preserve">around their </w:t>
      </w:r>
      <w:r w:rsidR="00213D7D" w:rsidRPr="00563380">
        <w:t xml:space="preserve">birth (from </w:t>
      </w:r>
      <w:r w:rsidR="00590A82">
        <w:t xml:space="preserve">the </w:t>
      </w:r>
      <w:r w:rsidR="00213061" w:rsidRPr="00563380">
        <w:t>9</w:t>
      </w:r>
      <w:r w:rsidR="00213061" w:rsidRPr="00563380">
        <w:rPr>
          <w:vertAlign w:val="superscript"/>
        </w:rPr>
        <w:t>th</w:t>
      </w:r>
      <w:r w:rsidR="00213061" w:rsidRPr="00563380">
        <w:t xml:space="preserve"> </w:t>
      </w:r>
      <w:r w:rsidR="00213D7D" w:rsidRPr="00563380">
        <w:t xml:space="preserve">of </w:t>
      </w:r>
      <w:r w:rsidR="00213061" w:rsidRPr="00563380">
        <w:t xml:space="preserve">May </w:t>
      </w:r>
      <w:r w:rsidR="00213D7D" w:rsidRPr="00563380">
        <w:t xml:space="preserve">until </w:t>
      </w:r>
      <w:r w:rsidR="00590A82">
        <w:t xml:space="preserve">the </w:t>
      </w:r>
      <w:r w:rsidR="00213061" w:rsidRPr="00563380">
        <w:t>2</w:t>
      </w:r>
      <w:r w:rsidR="00213061" w:rsidRPr="00563380">
        <w:rPr>
          <w:vertAlign w:val="superscript"/>
        </w:rPr>
        <w:t>nd</w:t>
      </w:r>
      <w:r w:rsidR="00213061" w:rsidRPr="00563380">
        <w:t xml:space="preserve"> of July</w:t>
      </w:r>
      <w:r w:rsidR="00213D7D" w:rsidRPr="00563380">
        <w:t xml:space="preserve">) </w:t>
      </w:r>
      <w:r>
        <w:t>and when they are 1 year old</w:t>
      </w:r>
      <w:r w:rsidRPr="00863E99">
        <w:t xml:space="preserve"> </w:t>
      </w:r>
      <w:r w:rsidRPr="00563380">
        <w:t xml:space="preserve">birth (from </w:t>
      </w:r>
      <w:r>
        <w:t xml:space="preserve">the </w:t>
      </w:r>
      <w:r w:rsidRPr="00563380">
        <w:t>2</w:t>
      </w:r>
      <w:r w:rsidRPr="00563380">
        <w:rPr>
          <w:vertAlign w:val="superscript"/>
        </w:rPr>
        <w:t>nd</w:t>
      </w:r>
      <w:r w:rsidRPr="00563380">
        <w:t xml:space="preserve"> of May until </w:t>
      </w:r>
      <w:r>
        <w:t>the 21</w:t>
      </w:r>
      <w:r w:rsidRPr="00863E99">
        <w:rPr>
          <w:vertAlign w:val="superscript"/>
        </w:rPr>
        <w:t>st</w:t>
      </w:r>
      <w:r>
        <w:t xml:space="preserve"> </w:t>
      </w:r>
      <w:r w:rsidRPr="00563380">
        <w:t>of July)</w:t>
      </w:r>
      <w:r>
        <w:t xml:space="preserve">, </w:t>
      </w:r>
      <w:r w:rsidR="00213D7D" w:rsidRPr="00563380">
        <w:t>are crucial for the development of individuals.</w:t>
      </w:r>
      <w:r>
        <w:t xml:space="preserve"> </w:t>
      </w:r>
      <w:r w:rsidR="00AD70A0" w:rsidRPr="00563380">
        <w:rPr>
          <w:color w:val="auto"/>
        </w:rPr>
        <w:t xml:space="preserve">As </w:t>
      </w:r>
      <w:commentRangeStart w:id="116"/>
      <w:r w:rsidR="00AD70A0" w:rsidRPr="00563380">
        <w:rPr>
          <w:color w:val="auto"/>
        </w:rPr>
        <w:t>chamois are capital breeders</w:t>
      </w:r>
      <w:commentRangeEnd w:id="116"/>
      <w:r w:rsidR="00BE6FCC">
        <w:rPr>
          <w:rStyle w:val="CommentReference"/>
          <w:color w:val="auto"/>
          <w:lang w:val="en-US" w:eastAsia="en-US"/>
        </w:rPr>
        <w:commentReference w:id="116"/>
      </w:r>
      <w:r w:rsidR="00AD70A0" w:rsidRPr="00563380">
        <w:rPr>
          <w:color w:val="auto"/>
        </w:rPr>
        <w:t>, climat</w:t>
      </w:r>
      <w:r w:rsidR="00A404C4" w:rsidRPr="00563380">
        <w:rPr>
          <w:color w:val="auto"/>
        </w:rPr>
        <w:t xml:space="preserve">ic conditions </w:t>
      </w:r>
      <w:r w:rsidR="00AD70A0" w:rsidRPr="00563380">
        <w:rPr>
          <w:color w:val="auto"/>
        </w:rPr>
        <w:t xml:space="preserve">may affect the body reserves of mothers, which in turn can affect the growth of the offspring during gestation </w:t>
      </w:r>
      <w:r w:rsidR="00AD70A0" w:rsidRPr="00563380">
        <w:rPr>
          <w:color w:val="auto"/>
        </w:rPr>
        <w:fldChar w:fldCharType="begin"/>
      </w:r>
      <w:r w:rsidR="00052439" w:rsidRPr="00563380">
        <w:rPr>
          <w:color w:val="auto"/>
        </w:rPr>
        <w:instrText xml:space="preserve"> ADDIN ZOTERO_ITEM CSL_CITATION {"citationID":"b7nFOuiU","properties":{"formattedCitation":"(Hansen 2009)","plainCitation":"(Hansen 2009)","noteIndex":0},"citationItems":[{"id":3484,"uris":["http://zotero.org/users/3388363/items/PHATJ3VA"],"itemData":{"id":3484,"type":"article-journal","abstract":"Heat stress can have large effects on most aspects of reproductive function in mammals. These include disruptions in spermatogenesis and oocyte development, oocyte maturation, early embryonic development, foetal and placental growth and lactation. These deleterious effects of heat stress are the result of either the hyperthermia associated with heat stress or the physiological adjustments made by the heat-stressed animal to regulate body temperature. Many effects of elevated temperature on gametes and the early embryo involve increased production of reactive oxygen species. Genetic adaptation to heat stress is possible both with respect to regulation of body temperature and cellular resistance to elevated temperature.","container-title":"Philosophical Transactions of the Royal Society B: Biological Sciences","DOI":"10.1098/rstb.2009.0131","issue":"1534","note":"publisher: Royal Society","page":"3341-3350","source":"royalsocietypublishing.org (Atypon)","title":"Effects of heat stress on mammalian reproduction","volume":"364","author":[{"family":"Hansen","given":"Peter J."}],"issued":{"date-parts":[["2009",11,27]]},"citation-key":"hansenEffectsHeatStress2009"}}],"schema":"https://github.com/citation-style-language/schema/raw/master/csl-citation.json"} </w:instrText>
      </w:r>
      <w:r w:rsidR="00AD70A0" w:rsidRPr="00563380">
        <w:rPr>
          <w:color w:val="auto"/>
        </w:rPr>
        <w:fldChar w:fldCharType="separate"/>
      </w:r>
      <w:r w:rsidR="00052439" w:rsidRPr="00563380">
        <w:rPr>
          <w:color w:val="auto"/>
        </w:rPr>
        <w:t>(Hansen 2009)</w:t>
      </w:r>
      <w:r w:rsidR="00AD70A0" w:rsidRPr="00563380">
        <w:rPr>
          <w:color w:val="auto"/>
        </w:rPr>
        <w:fldChar w:fldCharType="end"/>
      </w:r>
      <w:r w:rsidR="00FD6342" w:rsidRPr="00563380">
        <w:rPr>
          <w:color w:val="auto"/>
        </w:rPr>
        <w:t xml:space="preserve"> and lactation</w:t>
      </w:r>
      <w:r w:rsidR="00AD70A0" w:rsidRPr="00563380">
        <w:rPr>
          <w:color w:val="auto"/>
        </w:rPr>
        <w:t xml:space="preserve">. </w:t>
      </w:r>
      <w:commentRangeStart w:id="117"/>
      <w:r w:rsidR="009A3E5E" w:rsidRPr="00563380">
        <w:rPr>
          <w:color w:val="auto"/>
        </w:rPr>
        <w:t xml:space="preserve">After birth, kids are taken care of by their mothers until weaning which happens from three to six months after the kids are born </w:t>
      </w:r>
      <w:r w:rsidR="009A3E5E" w:rsidRPr="00563380">
        <w:rPr>
          <w:color w:val="auto"/>
        </w:rPr>
        <w:fldChar w:fldCharType="begin"/>
      </w:r>
      <w:r w:rsidR="00052439" w:rsidRPr="00563380">
        <w:rPr>
          <w:color w:val="auto"/>
        </w:rPr>
        <w:instrText xml:space="preserve"> ADDIN ZOTERO_ITEM CSL_CITATION {"citationID":"WBdNblTD","properties":{"formattedCitation":"(Gaillard et al. 2000)","plainCitation":"(Gaillard et al. 2000)","noteIndex":0},"citationItems":[{"id":3466,"uris":["http://zotero.org/users/3388363/items/C43DTBQC"],"itemData":{"id":3466,"type":"article-journal","abstract":"In large-herbivore populations, environmental variation and density dependence co-occur and have similar effects on various fitness components. Our review aims to quantify the temporal variability of fitness components and examine how that variability affects changes in population growth rates. Regardless of the source of variation, adult female survival shows little year-to-year variation [coefficient of variation (CV &lt;10%)], fecundity of prime-aged females and yearling survival rates show moderate year-to-year variation (CV &lt;20%), and juvenile survival and fecundity of young females show strong variation (CV &gt;30%). Old females show senescence in both survival and reproduction. These patterns of variation are independent of differences in body mass, taxonomic group, and ecological conditions. Differences in levels of maternal care may fine-tune the temporal variation of early survival. The immature stage, despite a low relative impact on population growth rate compared with the adult stage, may be the critical component of population dynamics of large herbivores. Observed differences in temporal variation may be more important than estimated relative sensitivity or elasticity in determining the relative demographic impact of various fitness components.","container-title":"Annual Review of Ecology and Systematics","ISSN":"0066-4162","note":"publisher: Annual Reviews","page":"367-393","source":"JSTOR","title":"Temporal Variation in Fitness Components and Population Dynamics of Large Herbivores","volume":"31","author":[{"family":"Gaillard","given":"J.-M."},{"family":"Festa-Bianchet","given":"M."},{"family":"Yoccoz","given":"N. G."},{"family":"Loison","given":"A."},{"family":"Toigo","given":"C."}],"issued":{"date-parts":[["2000"]]},"citation-key":"gaillardTemporalVariationFitness2000"}}],"schema":"https://github.com/citation-style-language/schema/raw/master/csl-citation.json"} </w:instrText>
      </w:r>
      <w:r w:rsidR="009A3E5E" w:rsidRPr="00563380">
        <w:rPr>
          <w:color w:val="auto"/>
        </w:rPr>
        <w:fldChar w:fldCharType="separate"/>
      </w:r>
      <w:r w:rsidR="00052439" w:rsidRPr="00563380">
        <w:rPr>
          <w:color w:val="auto"/>
        </w:rPr>
        <w:t>(Gaillard et al. 2000)</w:t>
      </w:r>
      <w:r w:rsidR="009A3E5E" w:rsidRPr="00563380">
        <w:rPr>
          <w:color w:val="auto"/>
        </w:rPr>
        <w:fldChar w:fldCharType="end"/>
      </w:r>
      <w:commentRangeEnd w:id="117"/>
      <w:r w:rsidR="00D458D7">
        <w:rPr>
          <w:rStyle w:val="CommentReference"/>
          <w:color w:val="auto"/>
          <w:lang w:val="en-US" w:eastAsia="en-US"/>
        </w:rPr>
        <w:commentReference w:id="117"/>
      </w:r>
      <w:r w:rsidR="009A3E5E" w:rsidRPr="00563380">
        <w:rPr>
          <w:color w:val="auto"/>
        </w:rPr>
        <w:t xml:space="preserve">. </w:t>
      </w:r>
      <w:r w:rsidR="00213061" w:rsidRPr="00563380">
        <w:t>M</w:t>
      </w:r>
      <w:r w:rsidR="00213D7D" w:rsidRPr="00563380">
        <w:t xml:space="preserve">others are lactating </w:t>
      </w:r>
      <w:r w:rsidR="00213061" w:rsidRPr="00563380">
        <w:t xml:space="preserve">during the first few weeks of kids’ growth, </w:t>
      </w:r>
      <w:r w:rsidR="00213D7D" w:rsidRPr="00563380">
        <w:t>which is</w:t>
      </w:r>
      <w:r w:rsidR="00213061" w:rsidRPr="00563380">
        <w:t xml:space="preserve"> also</w:t>
      </w:r>
      <w:r w:rsidR="00213D7D" w:rsidRPr="00563380">
        <w:t xml:space="preserve"> </w:t>
      </w:r>
      <w:r w:rsidR="00590A82">
        <w:t>primarily associated</w:t>
      </w:r>
      <w:r w:rsidR="00213D7D" w:rsidRPr="00563380">
        <w:t xml:space="preserve"> with peak vegetative abundance </w:t>
      </w:r>
      <w:r w:rsidR="00213D7D" w:rsidRPr="00563380">
        <w:fldChar w:fldCharType="begin"/>
      </w:r>
      <w:r w:rsidR="00052439" w:rsidRPr="00563380">
        <w:instrText xml:space="preserve"> ADDIN ZOTERO_ITEM CSL_CITATION {"citationID":"CyWxZ2Ru","properties":{"formattedCitation":"(Robbins and Robbins 1979)","plainCitation":"(Robbins and Robbins 1979)","noteIndex":0},"citationItems":[{"id":3521,"uris":["http://zotero.org/users/3388363/items/6PST4XBG"],"itemData":{"id":3521,"type":"article-journal","abstract":"Fetal growth rates, relative proportions of the gravid uterus, average maternal and neonatal weights, neonatal growth rates, and estimates of maternal milk production at the peak of lactation were summarized for species occupying many different environments throughout the world. Interspecific comparisons suggest that very basic controlling mechanisms produce similarities in fetal and neonatal growth of ungulates and subungulates. Fetal growth is a power function characteristic of the general mammalian pattern. Absolute fetal weight at birth increases curvilinearly, and relative fetal weight decreases as average, adult maternal weight increases. Interspecific variation in relative birth weight becomes much greater in smaller ungulates as the selective pressures to modify reproductive effort increase. The thermal environment may not be of paramount importance in determining relative birth size of temperate and arctic dwelling species. Maximum growth rates of maternally nursed neonates of different species increase in a very predictable curvilinear manner relative to maternal weight. Apparently the selective pressures of predation, hypothermia, and seasonal food restrictions have produced a relatively high uniform growth rate in the species examined. Peak milk production estimates reflect the general growth pattern relationships. Physiological limits to neonatal growth apparently limit neonatal milk consumption and maternal production when a single neonate is nursed by a lactating female having an ad libitum access to high quality feed. The implications of the findings concerning growth rates relevant to livestock selection by the animal scientist have been discussed.","container-title":"The American Naturalist","DOI":"10.1086/283456","ISSN":"0003-0147","issue":"1","note":"publisher: The University of Chicago Press","page":"101-116","source":"journals.uchicago.edu (Atypon)","title":"Fetal and Neonatal Growth Patterns and Maternal Reproductive Effort in Ungulates and Subungulates","volume":"114","author":[{"family":"Robbins","given":"Charles T."},{"family":"Robbins","given":"Barbara L."}],"issued":{"date-parts":[["1979",7]]},"citation-key":"robbinsFetalNeonatalGrowth1979"}}],"schema":"https://github.com/citation-style-language/schema/raw/master/csl-citation.json"} </w:instrText>
      </w:r>
      <w:r w:rsidR="00213D7D" w:rsidRPr="00563380">
        <w:fldChar w:fldCharType="separate"/>
      </w:r>
      <w:r w:rsidR="00052439" w:rsidRPr="00563380">
        <w:t>(Robbins and Robbins 1979)</w:t>
      </w:r>
      <w:r w:rsidR="00213D7D" w:rsidRPr="00563380">
        <w:fldChar w:fldCharType="end"/>
      </w:r>
      <w:r w:rsidR="00213D7D" w:rsidRPr="00563380">
        <w:t>.</w:t>
      </w:r>
      <w:r w:rsidRPr="00863E99">
        <w:t xml:space="preserve"> </w:t>
      </w:r>
    </w:p>
    <w:p w14:paraId="436BD12D" w14:textId="4D154AEE" w:rsidR="00A404C4" w:rsidRPr="00563380" w:rsidRDefault="00F4048D" w:rsidP="00F4048D">
      <w:pPr>
        <w:pStyle w:val="Default"/>
        <w:spacing w:before="120" w:after="120" w:line="360" w:lineRule="auto"/>
        <w:ind w:firstLine="426"/>
      </w:pPr>
      <w:r w:rsidRPr="00563380">
        <w:t>Here we showed a marked increase in temperature (1.</w:t>
      </w:r>
      <w:r w:rsidR="00BD2AD1">
        <w:t>7</w:t>
      </w:r>
      <w:r w:rsidRPr="00563380">
        <w:t xml:space="preserve">°C in 27 years) during a critical </w:t>
      </w:r>
      <w:r w:rsidR="00590A82">
        <w:t>time</w:t>
      </w:r>
      <w:r w:rsidRPr="00563380">
        <w:t xml:space="preserve"> for young chamois growth</w:t>
      </w:r>
      <w:r w:rsidR="0017020A">
        <w:t xml:space="preserve"> and</w:t>
      </w:r>
      <w:r w:rsidR="00590A82">
        <w:t xml:space="preserve"> </w:t>
      </w:r>
      <w:r w:rsidRPr="00563380">
        <w:t xml:space="preserve">a clear relationship between the shrinking size of </w:t>
      </w:r>
      <w:r w:rsidR="008A0518">
        <w:t>A</w:t>
      </w:r>
      <w:r w:rsidRPr="00563380">
        <w:t xml:space="preserve">lpine chamois and the increasing ambient temperatures in the Alps. Previous studies have </w:t>
      </w:r>
      <w:r w:rsidR="00590A82">
        <w:t xml:space="preserve">reported a negative temporal trend in the body weight of </w:t>
      </w:r>
      <w:r w:rsidR="007C45DE">
        <w:t>A</w:t>
      </w:r>
      <w:r w:rsidR="00590A82">
        <w:t xml:space="preserve">lpine chamois in relation to the rising temperatures </w:t>
      </w:r>
      <w:r w:rsidRPr="00563380">
        <w:t xml:space="preserve">in adults and juveniles </w:t>
      </w:r>
      <w:r w:rsidRPr="00563380">
        <w:fldChar w:fldCharType="begin"/>
      </w:r>
      <w:r w:rsidR="00052439" w:rsidRPr="00563380">
        <w:instrText xml:space="preserve"> ADDIN ZOTERO_ITEM CSL_CITATION {"citationID":"3LUCd7K2","properties":{"formattedCitation":"(Rughetti and Festa-Bianchet 2012; Mason et al. 2014; Reiner et al. 2021)","plainCitation":"(Rughetti and Festa-Bianchet 2012; Mason et al. 2014; Reiner et al. 2021)","noteIndex":0},"citationItems":[{"id":3523,"uris":["http://zotero.org/users/3388363/items/AUBWR9MN"],"itemData":{"id":3523,"type":"article-journal","abstract":"Environmental change, including global warming, can lead to directional changes over time in phenotypic traits such as sex- and age-specific body mass. We evaluated the potential short-term effects of a series of hot and dry springs and early summers on mass of yearling chamois (Rupicapra rupicapra) in 2 populations in the western Alps. Yearling mass decreased in both populations over the study period, but much of this decline seemed to originate from a sharp drop in 2003, after which body mass remained low. Our analysis suggested that this decrease was caused by the additive effects of warm springs and summers over the first 2 years of life. The mass of adult chamois also decreased over time. These results suggest that ongoing warming in the Alps could be a selective pressure on the life history and reproductive strategies of wild ungulates.","container-title":"Journal of Mammalogy","DOI":"10.1644/11-MAMM-A-402.1","ISSN":"0022-2372","issue":"5","journalAbbreviation":"Journal of Mammalogy","page":"1301-1307","source":"Silverchair","title":"Effects of spring-summer temperature on body mass of chamois","volume":"93","author":[{"family":"Rughetti","given":"Marco"},{"family":"Festa-Bianchet","given":"Marco"}],"issued":{"date-parts":[["2012",10,19]]},"citation-key":"rughettiEffectsSpringsummerTemperature2012a"}},{"id":3502,"uris":["http://zotero.org/users/3388363/items/UI3IDL3Q"],"itemData":{"id":3502,"type":"article-journal","abstract":"Climate and environmental change have driven widespread changes in body size, particularly declines, across a range of taxonomic groups in recent decades. Size declines could substantially impact on the functioning of ecosystems. To date, most studies suggest that temporal trends in size have resulted indirectly from climate change modifying resource availability and quality, affecting the ability of individuals to acquire resources and grow.","container-title":"Frontiers in Zoology","DOI":"10.1186/s12983-014-0069-6","ISSN":"1742-9994","issue":"1","journalAbbreviation":"Frontiers in Zoology","page":"69","source":"BioMed Central","title":"Environmental change and long-term body mass declines in an alpine mammal","volume":"11","author":[{"family":"Mason","given":"Tom HE"},{"family":"Apollonio","given":"Marco"},{"family":"Chirichella","given":"Roberta"},{"family":"Willis","given":"Stephen G."},{"family":"Stephens","given":"Philip A."}],"issued":{"date-parts":[["2014",9,27]]},"citation-key":"masonEnvironmentalChangeLongterm2014"}},{"id":3619,"uris":["http://zotero.org/users/3388363/items/S9Z3BCJ5"],"itemData":{"id":3619,"type":"article-journal","abstract":"Climate change is known to affect key life-history traits, such as body mass, reproduction, and survival in many species. Animal populations inhabiting mountain habitats are adapted to extreme seasonal environmental conditions but are also expected to be especially vulnerable to climate change. Studies on mountain ungulates typically focus on populations or sections of populations living above the tree line, whereas populations inhabiting forested habitats are largely understudied. Here, we investigate whether forested areas can mitigate the impact of climatic change on life-history traits by evaluating the interactive effects of temperature and habitat characteristics on body mass variation in the Alpine chamois Rupicapra rupicapra rupicapra. We examined data of 20,573 yearling chamois collected from 1993 to 2019 in 28 mountain ranges in the Austrian Eastern Alps, characterized by different proportion of forest cover. Our results show that the temporal decline of chamois body mass is less pronounced in areas with greater proportion of forest cover. For chamois living in forest habitats only, no significant temporal change in body mass was detected. Variation in body mass was affected by the interaction between density and snow cover, as well as by the interaction between spring temperatures and forest cover, supporting the role of forests as thermal buffer against the effects of increasing temperatures on life-history traits in a mountain ungulate. In turn, this study suggests a buffering effect of forests against climate change impacts. Assessments of the consequences of climate change on the life-history traits and population dynamics of mountain-dwelling species should thus consider the plasticity of the species with respect to the use and availability of different habitat types.","container-title":"Global Change Biology","DOI":"10.1111/gcb.15711","ISSN":"1365-2486","issue":"16","language":"en","note":"_eprint: https://onlinelibrary.wiley.com/doi/pdf/10.1111/gcb.15711","page":"3741-3752","source":"Wiley Online Library","title":"Forests buffer the climate-induced decline of body mass in a mountain herbivore","volume":"27","author":[{"family":"Reiner","given":"Rudolf"},{"family":"Zedrosser","given":"Andreas"},{"family":"Zeiler","given":"Hubert"},{"family":"Hackländer","given":"Klaus"},{"family":"Corlatti","given":"Luca"}],"issued":{"date-parts":[["2021"]]},"citation-key":"reinerForestsBufferClimateinduced2021"}}],"schema":"https://github.com/citation-style-language/schema/raw/master/csl-citation.json"} </w:instrText>
      </w:r>
      <w:r w:rsidRPr="00563380">
        <w:fldChar w:fldCharType="separate"/>
      </w:r>
      <w:r w:rsidR="00052439" w:rsidRPr="00563380">
        <w:rPr>
          <w:noProof/>
        </w:rPr>
        <w:t>(Rughetti and Festa-Bianchet 2012; Mason et al. 2014; Reiner et al. 2021)</w:t>
      </w:r>
      <w:r w:rsidRPr="00563380">
        <w:fldChar w:fldCharType="end"/>
      </w:r>
      <w:r w:rsidRPr="00563380">
        <w:t xml:space="preserve">, suggesting </w:t>
      </w:r>
      <w:r w:rsidR="0017020A">
        <w:t xml:space="preserve">the </w:t>
      </w:r>
      <w:r w:rsidRPr="00563380">
        <w:t>decreasing</w:t>
      </w:r>
      <w:r w:rsidR="0017020A">
        <w:t xml:space="preserve"> quality</w:t>
      </w:r>
      <w:r w:rsidRPr="00563380">
        <w:t xml:space="preserve"> </w:t>
      </w:r>
      <w:r w:rsidR="0017020A">
        <w:t>of</w:t>
      </w:r>
      <w:r w:rsidRPr="00563380">
        <w:t xml:space="preserve"> foraging conditions as the main factor. Plants are affected by rising temperatures, particularly at high elevations, and </w:t>
      </w:r>
      <w:r w:rsidR="0017020A">
        <w:t>their</w:t>
      </w:r>
      <w:r w:rsidRPr="00563380">
        <w:t xml:space="preserve"> primary productivity is lower in springs and summers with unusually high temperatures and water limitation </w:t>
      </w:r>
      <w:r w:rsidRPr="00563380">
        <w:fldChar w:fldCharType="begin"/>
      </w:r>
      <w:r w:rsidR="00052439" w:rsidRPr="00563380">
        <w:instrText xml:space="preserve"> ADDIN ZOTERO_ITEM CSL_CITATION {"citationID":"QXsrpb1r","properties":{"formattedCitation":"(Ciais et al. 2005; Reichstein et al. 2007)","plainCitation":"(Ciais et al. 2005; Reichstein et al. 2007)","noteIndex":0},"citationItems":[{"id":3764,"uris":["http://zotero.org/users/3388363/items/WMWSLJ9G"],"itemData":{"id":3764,"type":"article-journal","abstract":"The European heatwave in the summer of 2003 was probably the hottest in the region since AD 1500. Its immediate effects are well documented: the Earth Policy Institute has estimated that it caused at least 35,000 deaths. Now the longer-term effects are beginning to emerge. Based on measurements of ecosystem CO2 flux, radiation absorption by plants, crop yields and a model simulating the terrestrial biosphere, a multinational team of researchers has found that during July and August 2003, 500 million tonnes of carbon escaped from the forests and fields across Europe as a result of extreme heat and drought. The model results and historical data suggest that this dramatic fall in primary productivity is unprecedented during the past century. If the incidence of extreme droughts like this were to increase, temperate ecosystems could become carbon sources with the potential to accelerate global warming, as has been anticipated for the tropics.","container-title":"Nature","DOI":"10.1038/nature03972","ISSN":"1476-4687","issue":"7058","language":"en","license":"2005 Nature Publishing Group","note":"number: 7058\npublisher: Nature Publishing Group","page":"529-533","source":"www.nature.com","title":"Europe-wide reduction in primary productivity caused by the heat and drought in 2003","volume":"437","author":[{"family":"Ciais","given":"Ph"},{"family":"Reichstein","given":"M."},{"family":"Viovy","given":"N."},{"family":"Granier","given":"A."},{"family":"Ogée","given":"J."},{"family":"Allard","given":"V."},{"family":"Aubinet","given":"M."},{"family":"Buchmann","given":"N."},{"family":"Bernhofer","given":"Chr"},{"family":"Carrara","given":"A."},{"family":"Chevallier","given":"F."},{"family":"De Noblet","given":"N."},{"family":"Friend","given":"A. D."},{"family":"Friedlingstein","given":"P."},{"family":"Grünwald","given":"T."},{"family":"Heinesch","given":"B."},{"family":"Keronen","given":"P."},{"family":"Knohl","given":"A."},{"family":"Krinner","given":"G."},{"family":"Loustau","given":"D."},{"family":"Manca","given":"G."},{"family":"Matteucci","given":"G."},{"family":"Miglietta","given":"F."},{"family":"Ourcival","given":"J. M."},{"family":"Papale","given":"D."},{"family":"Pilegaard","given":"K."},{"family":"Rambal","given":"S."},{"family":"Seufert","given":"G."},{"family":"Soussana","given":"J. F."},{"family":"Sanz","given":"M. J."},{"family":"Schulze","given":"E. D."},{"family":"Vesala","given":"T."},{"family":"Valentini","given":"R."}],"issued":{"date-parts":[["2005",9]]},"citation-key":"ciaisEuropewideReductionPrimary2005"}},{"id":3767,"uris":["http://zotero.org/users/3388363/items/23VH7HIT"],"itemData":{"id":3767,"type":"article-journal","abstract":"The European CARBOEUROPE/FLUXNET monitoring sites, spatial remote sensing observations via the EOS-MODIS sensor and ecosystem modelling provide independent and complementary views on the effect of the 2003 heatwave on the European biosphere's productivity and carbon balance. In our analysis, these data streams consistently demonstrate a strong negative anomaly of the primary productivity during the summer of 2003. FLUXNET eddy-covariance data indicate that the drop in productivity was not primarily caused by high temperatures (‘heat stress’) but rather by limitation of water (drought stress) and that, contrary to the classical expectation about a heat wave, not only gross primary productivity but also ecosystem respiration declined by up to more than to 80 gC m−2 month−1. Anomalies of carbon and water fluxes were strongly correlated. While there are large between-site differences in water-use efficiency (WUE, 1–6 kg C kg−1 H2O) here defined as gross carbon uptake divided by evapotranspiration (WUE=GPP/ET), the year-to-year changes in WUE were small (&lt;1 g kg−1) and quite similar for most sites (i.e. WUE decreased during the year of the heatwave). Remote sensing data from MODIS and AVHRR both indicate a strong negative anomaly of the fraction of absorbed photosynthetically active radiation in summer 2003, at more than five standard deviations of the previous years. The spatial differentiation of this anomaly follows climatic and land-use patterns: Largest anomalies occur in the centre of the meteorological anomaly (central Western Europe) and in areas dominated by crops or grassland. A preliminary model intercomparison along a gradient from data-oriented models to process-oriented models indicates that all approaches are similarly describing the spatial pattern of ecosystem sensitivity to the climatic 2003 event with major exceptions in the Alps and parts of Eastern Europe, but differed with respect to their interannual variability.","container-title":"Global Change Biology","DOI":"10.1111/j.1365-2486.2006.01224.x","ISSN":"1365-2486","issue":"3","language":"en","note":"_eprint: https://onlinelibrary.wiley.com/doi/pdf/10.1111/j.1365-2486.2006.01224.x","page":"634-651","source":"Wiley Online Library","title":"Reduction of ecosystem productivity and respiration during the European summer 2003 climate anomaly: a joint flux tower, remote sensing and modelling analysis","title-short":"Reduction of ecosystem productivity and respiration during the European summer 2003 climate anomaly","volume":"13","author":[{"family":"Reichstein","given":"M."},{"family":"Ciais","given":"P."},{"family":"Papale","given":"D."},{"family":"Valentini","given":"R."},{"family":"Running","given":"S."},{"family":"Viovy","given":"N."},{"family":"Cramer","given":"W."},{"family":"Granier","given":"A."},{"family":"Ogée","given":"J."},{"family":"Allard","given":"V."},{"family":"Aubinet","given":"M."},{"family":"Bernhofer","given":"Chr."},{"family":"Buchmann","given":"N."},{"family":"Carrara","given":"A."},{"family":"Grünwald","given":"T."},{"family":"Heimann","given":"M."},{"family":"Heinesch","given":"B."},{"family":"Knohl","given":"A."},{"family":"Kutsch","given":"W."},{"family":"Loustau","given":"D."},{"family":"Manca","given":"G."},{"family":"Matteucci","given":"G."},{"family":"Miglietta","given":"F."},{"family":"Ourcival","given":"J.m."},{"family":"Pilegaard","given":"K."},{"family":"Pumpanen","given":"J."},{"family":"Rambal","given":"S."},{"family":"Schaphoff","given":"S."},{"family":"Seufert","given":"G."},{"family":"Soussana","given":"J.-F."},{"family":"Sanz","given":"M.-J."},{"family":"Vesala","given":"T."},{"family":"Zhao","given":"M."}],"issued":{"date-parts":[["2007"]]},"citation-key":"reichsteinReductionEcosystemProductivity2007"}}],"schema":"https://github.com/citation-style-language/schema/raw/master/csl-citation.json"} </w:instrText>
      </w:r>
      <w:r w:rsidRPr="00563380">
        <w:fldChar w:fldCharType="separate"/>
      </w:r>
      <w:r w:rsidR="00052439" w:rsidRPr="00563380">
        <w:rPr>
          <w:noProof/>
        </w:rPr>
        <w:t>(Ciais et al. 2005; Reichstein et al. 2007)</w:t>
      </w:r>
      <w:r w:rsidRPr="00563380">
        <w:fldChar w:fldCharType="end"/>
      </w:r>
      <w:r w:rsidRPr="00563380">
        <w:t xml:space="preserve">. </w:t>
      </w:r>
      <w:commentRangeStart w:id="118"/>
      <w:r w:rsidRPr="00563380">
        <w:t>With this study, we support previous findings</w:t>
      </w:r>
      <w:r w:rsidR="0017020A">
        <w:t>,</w:t>
      </w:r>
      <w:r w:rsidRPr="00563380">
        <w:t xml:space="preserve"> but we also make a further step by revealing that the critical period for chamois growth is during lactation and by suggesting that climatic conditions, and therefore </w:t>
      </w:r>
      <w:r w:rsidRPr="00563380">
        <w:lastRenderedPageBreak/>
        <w:t xml:space="preserve">forage availability and quality, when chamois </w:t>
      </w:r>
      <w:r w:rsidR="000D3C8B">
        <w:t xml:space="preserve">mothers </w:t>
      </w:r>
      <w:r w:rsidR="00CF698F">
        <w:t>lactate</w:t>
      </w:r>
      <w:r w:rsidRPr="00563380">
        <w:t xml:space="preserve"> are fundamental </w:t>
      </w:r>
      <w:r w:rsidR="000D3C8B">
        <w:t>for</w:t>
      </w:r>
      <w:r w:rsidR="009A36E8">
        <w:t xml:space="preserve"> the</w:t>
      </w:r>
      <w:r w:rsidRPr="00563380">
        <w:t xml:space="preserve"> development of young ungulates.</w:t>
      </w:r>
      <w:commentRangeEnd w:id="118"/>
      <w:r w:rsidR="00543B75">
        <w:rPr>
          <w:rStyle w:val="CommentReference"/>
          <w:color w:val="auto"/>
          <w:lang w:val="en-US" w:eastAsia="en-US"/>
        </w:rPr>
        <w:commentReference w:id="118"/>
      </w:r>
    </w:p>
    <w:p w14:paraId="440A80C7" w14:textId="61237E42" w:rsidR="00213D7D" w:rsidRPr="00563380" w:rsidRDefault="00213061" w:rsidP="00AF3556">
      <w:pPr>
        <w:pStyle w:val="Default"/>
        <w:spacing w:before="120" w:after="120" w:line="360" w:lineRule="auto"/>
        <w:ind w:firstLine="426"/>
      </w:pPr>
      <w:del w:id="119" w:author="LFBersier" w:date="2023-03-09T14:50:00Z">
        <w:r w:rsidRPr="00563380" w:rsidDel="00543B75">
          <w:delText xml:space="preserve"> </w:delText>
        </w:r>
      </w:del>
      <w:r w:rsidR="00A404C4" w:rsidRPr="00563380">
        <w:t>Climate change can affect chamois growth</w:t>
      </w:r>
      <w:r w:rsidR="00F4048D" w:rsidRPr="00563380">
        <w:t xml:space="preserve"> in several ways, firstly</w:t>
      </w:r>
      <w:r w:rsidR="00A404C4" w:rsidRPr="00563380">
        <w:t xml:space="preserve"> by influencing the phenology of the plants they feed upon. Indeed</w:t>
      </w:r>
      <w:r w:rsidRPr="00563380">
        <w:t>, it was recently found that</w:t>
      </w:r>
      <w:r w:rsidR="009A3E5E" w:rsidRPr="00563380">
        <w:t xml:space="preserve">, </w:t>
      </w:r>
      <w:r w:rsidRPr="00563380">
        <w:t>as a result of the rising temperatures,</w:t>
      </w:r>
      <w:r w:rsidR="009A3E5E" w:rsidRPr="00563380">
        <w:t xml:space="preserve"> births of chamois no longer coincide with the highest peak of vegetation growth</w:t>
      </w:r>
      <w:r w:rsidRPr="00563380">
        <w:t xml:space="preserve"> </w:t>
      </w:r>
      <w:r w:rsidRPr="00563380">
        <w:fldChar w:fldCharType="begin"/>
      </w:r>
      <w:r w:rsidR="00052439" w:rsidRPr="00563380">
        <w:instrText xml:space="preserve"> ADDIN ZOTERO_ITEM CSL_CITATION {"citationID":"mSsgixWh","properties":{"formattedCitation":"(Chirichella et al. 2021)","plainCitation":"(Chirichella et al. 2021)","noteIndex":0},"citationItems":[{"id":3460,"uris":["http://zotero.org/users/3388363/items/HBEDDVJI"],"itemData":{"id":3460,"type":"article-journal","abstract":"Global climate change can affect animal ecology in numerous ways, but researchers usually emphasize undesirable consequences. Temperature increases, for instance, can induce direct physiological costs and indirect effects via mismatches in resource needs and availability. Species living in mountainous regions, however, could experience beneficial effects because winters might become less severe. We examined the potentially opposing effects of climate change during spring, summer, and winter on recruitment in Alpine chamois (Rupicapra rupicapra). We examined initial recruitment (i.e., the ratio of kids to adult females) and net recruitment (i.e., the ratio of yearlings to adult females) of Alpine chamois through the use of linear mixed effects models and data from block count censuses performed across a 1,500-km2 study area in the Italian Alps during summer from 2001 to 2015. Initial recruitment was relatively resistant to the effects of climate change, declining slightly over the study period. We suggest that the effects of increased forage availability and lower snow cover in winter may benefit the reproductive output of adult females, compensating for any negative effects of trophic mismatch and higher temperatures during summer. By contrast, net recruitment strongly declined throughout the study period, consistent with the slight decline of initial recruitment and the negative effects of increasing summer temperatures on the survival of kids during their first winter. These negative effects seemed to outweigh positive effects of climate change, even in a species strongly challenged by winter conditions. These findings provide important information for hunted populations; setting more appropriate hunting bags for yearling chamois should be considered. The ecological plasticity of the chamois, which also inhabits low altitudes, may allow a possible evolutionary escape for the species. © 2020 The Wildlife Society.","container-title":"The Journal of Wildlife Management","DOI":"10.1002/jwmg.21962","ISSN":"1937-2817","issue":"1","language":"en","note":"_eprint: https://onlinelibrary.wiley.com/doi/pdf/10.1002/jwmg.21962","page":"109-120","source":"Wiley Online Library","title":"Contrasting Effects of Climate Change on Alpine Chamois","volume":"85","author":[{"family":"Chirichella","given":"Roberta"},{"family":"Stephens","given":"Philip A."},{"family":"Mason","given":"Tom H. E."},{"family":"Apollonio","given":"Marco"}],"issued":{"date-parts":[["2021"]]},"citation-key":"chirichellaContrastingEffectsClimate2021"}}],"schema":"https://github.com/citation-style-language/schema/raw/master/csl-citation.json"} </w:instrText>
      </w:r>
      <w:r w:rsidRPr="00563380">
        <w:fldChar w:fldCharType="separate"/>
      </w:r>
      <w:r w:rsidR="00052439" w:rsidRPr="00563380">
        <w:rPr>
          <w:noProof/>
        </w:rPr>
        <w:t>(Chirichella et al. 2021)</w:t>
      </w:r>
      <w:r w:rsidRPr="00563380">
        <w:fldChar w:fldCharType="end"/>
      </w:r>
      <w:r w:rsidR="009A3E5E" w:rsidRPr="00563380">
        <w:t xml:space="preserve">. The lack of resources for the mother during </w:t>
      </w:r>
      <w:r w:rsidR="00AD70A0" w:rsidRPr="00563380">
        <w:t xml:space="preserve">the </w:t>
      </w:r>
      <w:r w:rsidR="009A3E5E" w:rsidRPr="00563380">
        <w:t>lactation period might influence the energy she invests into nursing</w:t>
      </w:r>
      <w:r w:rsidR="0017020A">
        <w:t>,</w:t>
      </w:r>
      <w:r w:rsidR="009A3E5E" w:rsidRPr="00563380">
        <w:t xml:space="preserve"> which may affect </w:t>
      </w:r>
      <w:r w:rsidR="0017020A">
        <w:t xml:space="preserve">the </w:t>
      </w:r>
      <w:r w:rsidR="009A3E5E" w:rsidRPr="00563380">
        <w:t xml:space="preserve">kid’s growth. </w:t>
      </w:r>
      <w:r w:rsidR="00213D7D" w:rsidRPr="00563380">
        <w:t xml:space="preserve">Furthermore, it has been suggested that fast </w:t>
      </w:r>
      <w:r w:rsidR="00AD70A0" w:rsidRPr="00563380">
        <w:t xml:space="preserve">phenological </w:t>
      </w:r>
      <w:r w:rsidR="00213D7D" w:rsidRPr="00563380">
        <w:t>adaptation to this change is unlikely, as annual birth peaks of herbivores are mainly influenced by the length of days, not by the availability of resources</w:t>
      </w:r>
      <w:r w:rsidR="00AF3556" w:rsidRPr="00563380">
        <w:t xml:space="preserve"> </w:t>
      </w:r>
      <w:r w:rsidR="00AF3556" w:rsidRPr="00563380">
        <w:fldChar w:fldCharType="begin"/>
      </w:r>
      <w:r w:rsidR="00052439" w:rsidRPr="00563380">
        <w:instrText xml:space="preserve"> ADDIN ZOTERO_ITEM CSL_CITATION {"citationID":"al7x213c","properties":{"formattedCitation":"(Post and Forchhammer 2008)","plainCitation":"(Post and Forchhammer 2008)","noteIndex":0},"citationItems":[{"id":1600,"uris":["http://zotero.org/users/3388363/items/KR3ZNBQ9"],"itemData":{"id":1600,"type":"article-journal","abstract":"In highly seasonal environments, offspring production by vertebrates is timed to coincide with the annual peak of resource availability. For herbivores, this resource peak is represented by the annual onset and progression of the plant growth season. As plant phenology advances in response to climatic warming, there is potential for development of a mismatch between the peak of resource demands by reproducing herbivores and the peak of resource availability. For migratory herbivores, such as caribou, development of a trophic mismatch is particularly likely because the timing of their seasonal migration to summer ranges, where calves are born, is cued by changes in day length, while onset of the plant-growing season on the same ranges is cued by local temperatures. Using data collected since 1993 on timing of calving by caribou and timing of plant growth in West Greenland, we document the consequences for reproductive success of a developing trophic mismatch between caribou and their forage plants. As mean spring temperatures at our study site have risen by more than 4°C, caribou have not kept pace with advancement of the plant-growing season on their calving range. As a consequence, offspring mortality has risen and offspring production has dropped fourfold. © 2007 The Royal Society.","container-title":"Philosophical Transactions of the Royal Society B: Biological Sciences","DOI":"10.1098/rstb.2007.2207","ISSN":"09628436","issue":"1501","note":"publisher: Royal Society","page":"2369–2375","title":"Climate change reduces reproductive success of an Arctic herbivore through trophic mismatch","volume":"363","author":[{"family":"Post","given":"Eric"},{"family":"Forchhammer","given":"Mads C."}],"issued":{"date-parts":[["2008",7]]},"citation-key":"postClimateChangeReduces2008"}}],"schema":"https://github.com/citation-style-language/schema/raw/master/csl-citation.json"} </w:instrText>
      </w:r>
      <w:r w:rsidR="00AF3556" w:rsidRPr="00563380">
        <w:fldChar w:fldCharType="separate"/>
      </w:r>
      <w:r w:rsidR="00052439" w:rsidRPr="00563380">
        <w:t>(Post and Forchhammer 2008)</w:t>
      </w:r>
      <w:r w:rsidR="00AF3556" w:rsidRPr="00563380">
        <w:fldChar w:fldCharType="end"/>
      </w:r>
      <w:r w:rsidR="008F548A" w:rsidRPr="00563380">
        <w:t>.</w:t>
      </w:r>
      <w:r w:rsidR="00213D7D" w:rsidRPr="00563380">
        <w:t xml:space="preserve"> </w:t>
      </w:r>
    </w:p>
    <w:p w14:paraId="3379B132" w14:textId="69F0B505" w:rsidR="00FF1B73" w:rsidRPr="00563380" w:rsidRDefault="00863E99" w:rsidP="00827142">
      <w:pPr>
        <w:pStyle w:val="Default"/>
        <w:spacing w:before="120" w:after="120" w:line="360" w:lineRule="auto"/>
        <w:ind w:firstLine="426"/>
      </w:pPr>
      <w:r>
        <w:t>On</w:t>
      </w:r>
      <w:r w:rsidR="009159D4" w:rsidRPr="00563380">
        <w:t xml:space="preserve"> top of the phenological mismatch, </w:t>
      </w:r>
      <w:r w:rsidR="009159D4" w:rsidRPr="00563380">
        <w:rPr>
          <w:color w:val="auto"/>
        </w:rPr>
        <w:t xml:space="preserve">ambient temperature </w:t>
      </w:r>
      <w:r w:rsidR="008F1196" w:rsidRPr="00563380">
        <w:rPr>
          <w:color w:val="auto"/>
        </w:rPr>
        <w:t>can</w:t>
      </w:r>
      <w:r w:rsidR="009159D4" w:rsidRPr="00563380">
        <w:rPr>
          <w:color w:val="auto"/>
        </w:rPr>
        <w:t xml:space="preserve"> strongly influence</w:t>
      </w:r>
      <w:r w:rsidR="008F1196" w:rsidRPr="00563380">
        <w:rPr>
          <w:color w:val="auto"/>
        </w:rPr>
        <w:t xml:space="preserve"> the nutrient intake of juvenile chamois during growth</w:t>
      </w:r>
      <w:r w:rsidR="00033236" w:rsidRPr="00563380">
        <w:rPr>
          <w:color w:val="auto"/>
        </w:rPr>
        <w:t xml:space="preserve"> both </w:t>
      </w:r>
      <w:r w:rsidR="008F1196" w:rsidRPr="00563380">
        <w:rPr>
          <w:color w:val="auto"/>
        </w:rPr>
        <w:t xml:space="preserve">by altering the </w:t>
      </w:r>
      <w:r w:rsidR="00AE3E0C" w:rsidRPr="00563380">
        <w:rPr>
          <w:color w:val="auto"/>
        </w:rPr>
        <w:t>feeding</w:t>
      </w:r>
      <w:r w:rsidR="00033236" w:rsidRPr="00563380">
        <w:rPr>
          <w:color w:val="auto"/>
        </w:rPr>
        <w:t xml:space="preserve"> activity</w:t>
      </w:r>
      <w:r w:rsidR="00AE3E0C" w:rsidRPr="00563380">
        <w:rPr>
          <w:color w:val="auto"/>
        </w:rPr>
        <w:t xml:space="preserve"> </w:t>
      </w:r>
      <w:r w:rsidR="00AE3E0C" w:rsidRPr="00563380">
        <w:rPr>
          <w:color w:val="auto"/>
        </w:rPr>
        <w:fldChar w:fldCharType="begin"/>
      </w:r>
      <w:r w:rsidR="00052439" w:rsidRPr="00563380">
        <w:rPr>
          <w:color w:val="auto"/>
        </w:rPr>
        <w:instrText xml:space="preserve"> ADDIN ZOTERO_ITEM CSL_CITATION {"citationID":"m1A75qZj","properties":{"formattedCitation":"(Mason et al. 2014)","plainCitation":"(Mason et al. 2014)","noteIndex":0},"citationItems":[{"id":3502,"uris":["http://zotero.org/users/3388363/items/UI3IDL3Q"],"itemData":{"id":3502,"type":"article-journal","abstract":"Climate and environmental change have driven widespread changes in body size, particularly declines, across a range of taxonomic groups in recent decades. Size declines could substantially impact on the functioning of ecosystems. To date, most studies suggest that temporal trends in size have resulted indirectly from climate change modifying resource availability and quality, affecting the ability of individuals to acquire resources and grow.","container-title":"Frontiers in Zoology","DOI":"10.1186/s12983-014-0069-6","ISSN":"1742-9994","issue":"1","journalAbbreviation":"Frontiers in Zoology","page":"69","source":"BioMed Central","title":"Environmental change and long-term body mass declines in an alpine mammal","volume":"11","author":[{"family":"Mason","given":"Tom HE"},{"family":"Apollonio","given":"Marco"},{"family":"Chirichella","given":"Roberta"},{"family":"Willis","given":"Stephen G."},{"family":"Stephens","given":"Philip A."}],"issued":{"date-parts":[["2014",9,27]]},"citation-key":"masonEnvironmentalChangeLongterm2014"}}],"schema":"https://github.com/citation-style-language/schema/raw/master/csl-citation.json"} </w:instrText>
      </w:r>
      <w:r w:rsidR="00AE3E0C" w:rsidRPr="00563380">
        <w:rPr>
          <w:color w:val="auto"/>
        </w:rPr>
        <w:fldChar w:fldCharType="separate"/>
      </w:r>
      <w:r w:rsidR="00052439" w:rsidRPr="00563380">
        <w:rPr>
          <w:noProof/>
          <w:color w:val="auto"/>
        </w:rPr>
        <w:t>(Mason et al. 2014)</w:t>
      </w:r>
      <w:r w:rsidR="00AE3E0C" w:rsidRPr="00563380">
        <w:rPr>
          <w:color w:val="auto"/>
        </w:rPr>
        <w:fldChar w:fldCharType="end"/>
      </w:r>
      <w:r w:rsidR="008F1196" w:rsidRPr="00563380">
        <w:rPr>
          <w:color w:val="auto"/>
        </w:rPr>
        <w:t xml:space="preserve"> of </w:t>
      </w:r>
      <w:r w:rsidR="00663556" w:rsidRPr="00563380">
        <w:rPr>
          <w:color w:val="auto"/>
        </w:rPr>
        <w:t>young</w:t>
      </w:r>
      <w:r w:rsidR="008F1196" w:rsidRPr="00563380">
        <w:rPr>
          <w:color w:val="auto"/>
        </w:rPr>
        <w:t xml:space="preserve"> and adults</w:t>
      </w:r>
      <w:r w:rsidR="00033236" w:rsidRPr="00563380">
        <w:rPr>
          <w:color w:val="auto"/>
        </w:rPr>
        <w:t xml:space="preserve"> and </w:t>
      </w:r>
      <w:r w:rsidR="008F1196" w:rsidRPr="00563380">
        <w:rPr>
          <w:color w:val="auto"/>
        </w:rPr>
        <w:t xml:space="preserve">by affecting </w:t>
      </w:r>
      <w:r w:rsidR="00DA30E5" w:rsidRPr="00563380">
        <w:rPr>
          <w:color w:val="auto"/>
        </w:rPr>
        <w:t xml:space="preserve">the </w:t>
      </w:r>
      <w:r w:rsidR="009159D4" w:rsidRPr="00563380">
        <w:rPr>
          <w:color w:val="auto"/>
        </w:rPr>
        <w:t xml:space="preserve">quantity and quality of milk production </w:t>
      </w:r>
      <w:r w:rsidR="009159D4" w:rsidRPr="00563380">
        <w:rPr>
          <w:color w:val="auto"/>
        </w:rPr>
        <w:fldChar w:fldCharType="begin"/>
      </w:r>
      <w:r w:rsidR="00052439" w:rsidRPr="00563380">
        <w:rPr>
          <w:color w:val="auto"/>
        </w:rPr>
        <w:instrText xml:space="preserve"> ADDIN ZOTERO_ITEM CSL_CITATION {"citationID":"XbZ4gT7p","properties":{"formattedCitation":"(Liu et al. 2019)","plainCitation":"(Liu et al. 2019)","noteIndex":0},"citationItems":[{"id":3501,"uris":["http://zotero.org/users/3388363/items/2CI5YNBB"],"itemData":{"id":3501,"type":"article-journal","container-title":"Asian-Australasian Journal of Animal Sciences","DOI":"10.5713/ajas.18.0743","ISSN":"1011-2367, 1976-5517","issue":"9","journalAbbreviation":"Asian-Australas J Anim Sci","language":"English","note":"publisher: Asian-Australasian Association of Animal Production Societies (AAAP) and Korean Society of Animal Science and Technology (KSAST)","page":"1332-1339","source":"www.animbiosci.org","title":"Effects of heat stress on body temperature, milk production, and reproduction in dairy cows: a novel idea for monitoring and evaluation of heat stress — A review","title-short":"Effects of heat stress on body temperature, milk production, and reproduction in dairy cows","volume":"32","author":[{"family":"Liu","given":"Jiangjing"},{"family":"Li","given":"Lanqi"},{"family":"Chen","given":"Xiaoli"},{"family":"Lu","given":"Yongqiang"},{"family":"Wang","given":"Dong"}],"issued":{"date-parts":[["2019",1,4]]},"citation-key":"liuEffectsHeatStress2019"}}],"schema":"https://github.com/citation-style-language/schema/raw/master/csl-citation.json"} </w:instrText>
      </w:r>
      <w:r w:rsidR="009159D4" w:rsidRPr="00563380">
        <w:rPr>
          <w:color w:val="auto"/>
        </w:rPr>
        <w:fldChar w:fldCharType="separate"/>
      </w:r>
      <w:r w:rsidR="00052439" w:rsidRPr="00563380">
        <w:rPr>
          <w:color w:val="auto"/>
        </w:rPr>
        <w:t>(Liu et al. 2019)</w:t>
      </w:r>
      <w:r w:rsidR="009159D4" w:rsidRPr="00563380">
        <w:rPr>
          <w:color w:val="auto"/>
        </w:rPr>
        <w:fldChar w:fldCharType="end"/>
      </w:r>
      <w:r w:rsidR="009159D4" w:rsidRPr="00563380">
        <w:rPr>
          <w:color w:val="auto"/>
        </w:rPr>
        <w:t>.</w:t>
      </w:r>
      <w:r w:rsidR="00033236" w:rsidRPr="00563380">
        <w:rPr>
          <w:color w:val="auto"/>
        </w:rPr>
        <w:t xml:space="preserve"> </w:t>
      </w:r>
      <w:r w:rsidR="00AE3E0C" w:rsidRPr="00563380">
        <w:rPr>
          <w:color w:val="auto"/>
        </w:rPr>
        <w:t xml:space="preserve">During heat days, chamois have been shown to reduce heat-generating activities (including foraging), likely in an attempt to avoid thermal overload </w:t>
      </w:r>
      <w:r w:rsidR="00AE3E0C" w:rsidRPr="00563380">
        <w:rPr>
          <w:color w:val="auto"/>
        </w:rPr>
        <w:fldChar w:fldCharType="begin"/>
      </w:r>
      <w:r w:rsidR="00052439" w:rsidRPr="00563380">
        <w:rPr>
          <w:color w:val="auto"/>
        </w:rPr>
        <w:instrText xml:space="preserve"> ADDIN ZOTERO_ITEM CSL_CITATION {"citationID":"q7IxQnRn","properties":{"formattedCitation":"(Brivio et al. 2016)","plainCitation":"(Brivio et al. 2016)","noteIndex":0},"citationItems":[{"id":3657,"uris":["http://zotero.org/users/3388363/items/6B4T4DDN"],"itemData":{"id":3657,"type":"article-journal","abstract":"Activity rhythms play an important role in the ecological relations of a species and form part of its evolutionary adaptation. Such rhythms are strongly synchronised with the annual cyclic changes by environmental stimuli, the so-called zeitgebers. Animals’ reliance on environmental stimuli is highly species-specific and allows behavioural adjustments to be made in preparation for the conditions expected in each season. We investigated daily and annual activity rhythms of Alpine chamois (Rupicapra rupicapra) by analysing high-resolution data of animals monitored with GPS collars. This first detailed field study of chamois activity showed that this species exhibited clear daily and annual activity rhythms entrained to the light-dark cycle. Chamois were more active during spring-summer and less active during winter, likely in response to the variation in the availability of food resources: both sexes appeared to maximise energy intake during the season offering the highest amount of food resources to compensate for poor food supply during winter. Daily activity was influenced by the climatic factors considered. We showed a negative correlation between daily activity and adverse climatic conditions (i.e. precipitation and, during winter, snow depth). As activity was strongly influenced by the interplay between temperature and wind throughout the year and by radiation and wind in winter, we conjectured that it was critically dependent upon animals’ thermal balance. In conclusion, our study highlighted that chamois is well adapted to the Alpine environment and seasonality but also raised questions about its ability to adapt to future climate change.","container-title":"Behavioral Ecology and Sociobiology","DOI":"10.1007/s00265-016-2137-8","ISSN":"1432-0762","issue":"8","journalAbbreviation":"Behav Ecol Sociobiol","language":"en","page":"1291-1304","source":"Springer Link","title":"The weather dictates the rhythms: Alpine chamois activity is well adapted to ecological conditions","title-short":"The weather dictates the rhythms","volume":"70","author":[{"family":"Brivio","given":"Francesca"},{"family":"Bertolucci","given":"Cristiano"},{"family":"Tettamanti","given":"Federico"},{"family":"Filli","given":"Flurin"},{"family":"Apollonio","given":"Marco"},{"family":"Grignolio","given":"Stefano"}],"issued":{"date-parts":[["2016",8,1]]},"citation-key":"brivioWeatherDictatesRhythms2016"}}],"schema":"https://github.com/citation-style-language/schema/raw/master/csl-citation.json"} </w:instrText>
      </w:r>
      <w:r w:rsidR="00AE3E0C" w:rsidRPr="00563380">
        <w:rPr>
          <w:color w:val="auto"/>
        </w:rPr>
        <w:fldChar w:fldCharType="separate"/>
      </w:r>
      <w:r w:rsidR="00052439" w:rsidRPr="00563380">
        <w:rPr>
          <w:noProof/>
          <w:color w:val="auto"/>
        </w:rPr>
        <w:t>(Brivio et al. 2016)</w:t>
      </w:r>
      <w:r w:rsidR="00AE3E0C" w:rsidRPr="00563380">
        <w:rPr>
          <w:color w:val="auto"/>
        </w:rPr>
        <w:fldChar w:fldCharType="end"/>
      </w:r>
      <w:r w:rsidR="00AE3E0C" w:rsidRPr="00563380">
        <w:rPr>
          <w:color w:val="auto"/>
        </w:rPr>
        <w:t xml:space="preserve">. </w:t>
      </w:r>
      <w:r w:rsidR="009159D4" w:rsidRPr="00563380">
        <w:t xml:space="preserve">Previous studies on domesticated ungulate species have found that an increase in temperature and humidity has a negative effect on milk yield </w:t>
      </w:r>
      <w:r w:rsidR="009159D4" w:rsidRPr="00563380">
        <w:fldChar w:fldCharType="begin"/>
      </w:r>
      <w:r w:rsidR="00052439" w:rsidRPr="00563380">
        <w:instrText xml:space="preserve"> ADDIN ZOTERO_ITEM CSL_CITATION {"citationID":"uGXfnqfw","properties":{"formattedCitation":"(Upadhyay et al. 2007; Gorniak et al. 2014)","plainCitation":"(Upadhyay et al. 2007; Gorniak et al. 2014)","noteIndex":0},"citationItems":[{"id":3538,"uris":["http://zotero.org/users/3388363/items/KF6WUYUW"],"itemData":{"id":3538,"type":"article-journal","abstract":"Global warming is likely to impact productivity of buffaloes due to their sensitivity to temperature changes. Air temperature, humidity, wind velocity and solar radiation are the main climate variables that affect buffalo production in tropical climate. In the present study sensitivity of lactating Murrah buffaloes to sudden temperature (Tmax, Tmin) change and THI have been analyzed from milk production and climatic records (1994-2004) of Karnal. Algorithms were developed and validated on lactating buffaloes during 2005-2006 at the Institute. A sudden change (rise or fall) in Maximum/Minimum temperature during summer and winter was observed to affect milk production. The decline in minimum temperature (&gt;3°C) during winter and increase (&gt;4°C) during summer than normal were observed to negatively impact milk production upto 30% on the next or subsequent days after extreme event. The return to normal milk production depended on severity and time period of thermal stress/ event occurrence. The R² was very low for cool period observed during Feb- April/Sept-Nov and actual effect on milk production was minimum. This indicated that low THI had a relatively small effect on milk production performance. The lactation period of animals are shortened during extreme summer when THI were more than 80 and reproductive functions were also adversely affected. Thermal stressed buffaloes did not exhibit estrus or exhibited estrus for short period. The potential direct effects of possible climate change and global warming on summer season milk production of Murrah buffaloes were evaluated using widely known global circulation model UKMO to represent possible scenarios of future climate. Both milk production and reproductive functions of Murrah buffaloes are likely to be affected due to warming effects.","container-title":"Italian Journal of Animal Science","DOI":"10.4081/ijas.2007.s2.1329","ISSN":"null","issue":"sup2","note":"publisher: Taylor &amp; Francis\n_eprint: https://doi.org/10.4081/ijas.2007.s2.1329","page":"1329-1332","source":"Taylor and Francis+NEJM","title":"Impact of Climate change on Milk production of Murrah buffaloes","volume":"6","author":[{"family":"Upadhyay","given":"R.C."},{"family":"Singh","given":"S.V."},{"family":"Kumar","given":"A."},{"family":"Gupta","given":"S.K."},{"literal":"Ashutosh"}],"issued":{"date-parts":[["2007",1,1]]},"citation-key":"upadhyayImpactClimateChange2007"}},{"id":3482,"uris":["http://zotero.org/users/3388363/items/WP5LGYYD"],"itemData":{"id":3482,"type":"article-journal","abstract":"The aim of the present study was to evaluate the impact of summer temperatures in a temperate climate on mid-lactation Holstein dairy cows. Therefore, a data set was examined comprising five trials with dairy cows conducted at the experimental station of the Friedrich-Loeffler-Institute in Braunschweig, Germany. The temperature–humidity index (THI) was calculated using temperature and humidity data from the barns recorded between January 2010 and July 2012. By using a generalised additive mixed model, the impact of increasing THI on dry matter intake, milk yield and milk composition was evaluated. Dry matter intake and milk yield decreased when THI rose above 60, whilst water intake increased in a linear manner beyond THI 30. Furthermore, milk protein and milk fat content decreased continuously with increasing THI. The present results revealed that heat stress exists in Lower Saxony, Germany. However, further research is necessary to describe the mode of action of heat stress. Especially, mild heat stress has to be investigated in more detail and appropriate heat stress thresholds for temperate climates have to be developed.","container-title":"Archives of Animal Nutrition","DOI":"10.1080/1745039X.2014.950451","ISSN":"1745-039X","issue":"5","note":"publisher: Taylor &amp; Francis\n_eprint: https://doi.org/10.1080/1745039X.2014.950451\nPMID: 25176045","page":"358-369","source":"Taylor and Francis+NEJM","title":"Impact of mild heat stress on dry matter intake, milk yield and milk composition in mid-lactation Holstein dairy cows in a temperate climate","volume":"68","author":[{"family":"Gorniak","given":"Tobias"},{"family":"Meyer","given":"Ulrich"},{"family":"Südekum","given":"Karl-Heinz"},{"family":"Dänicke","given":"Sven"}],"issued":{"date-parts":[["2014",9,3]]},"citation-key":"gorniakImpactMildHeat2014"}}],"schema":"https://github.com/citation-style-language/schema/raw/master/csl-citation.json"} </w:instrText>
      </w:r>
      <w:r w:rsidR="009159D4" w:rsidRPr="00563380">
        <w:fldChar w:fldCharType="separate"/>
      </w:r>
      <w:r w:rsidR="00052439" w:rsidRPr="00563380">
        <w:rPr>
          <w:noProof/>
        </w:rPr>
        <w:t>(Upadhyay et al. 2007; Gorniak et al. 2014)</w:t>
      </w:r>
      <w:r w:rsidR="009159D4" w:rsidRPr="00563380">
        <w:fldChar w:fldCharType="end"/>
      </w:r>
      <w:r w:rsidR="009159D4" w:rsidRPr="00563380">
        <w:t xml:space="preserve">. Furthermore, climate change can also affect milk composition, with a significant decline in milk protein and fat content </w:t>
      </w:r>
      <w:r w:rsidR="009159D4" w:rsidRPr="00563380">
        <w:fldChar w:fldCharType="begin"/>
      </w:r>
      <w:r w:rsidR="00052439" w:rsidRPr="00563380">
        <w:instrText xml:space="preserve"> ADDIN ZOTERO_ITEM CSL_CITATION {"citationID":"2Wkfwkqp","properties":{"formattedCitation":"(Knapp and Grummer 1991; Gantner et al. 2011)","plainCitation":"(Knapp and Grummer 1991; Gantner et al. 2011)","noteIndex":0},"citationItems":[{"id":3500,"uris":["http://zotero.org/users/3388363/items/N7CF43TQ"],"itemData":{"id":3500,"type":"article-journal","abstract":"Effects of supplemental prilled longchain fatty acids on lactation perfonnance during heat stress were examined using eight multiparous Holstein cows in a replicated 4 x 4 Latin square design with 15-&lt;1 periods. Cows were ruminally cannulated and were assigned randomly to one of four treatments in a 2 x 2 factorial arrangement of treatments. Factors were 0 or 5% supplemental fat and thennoneutral or heat stress conditions. Cows were housed in environmental chambers with thennoneutral conditions of 20SC and 38% relative humidity for 24 hid or heat stress conditions of 31.8\"C and 56% relative humidity for 14 hid and 25.9\"C with 56% relative humidity for 10 hid. lsonitrogenous diets (17% CP) containing 50% alfalfa silage and 50% concentrate were offered for ad libitum intake. Diets contained 1.64 or 1.83 Mcal NEIlkg DM No diet by environment interactions were significant. Milk fat percentage (3.46 vs. 3.15%) and 3.5% FCM (31.5 vs. 29.2 kg/d) were higher for cows fed 5 vs. 0% fat. Dry matter intake, milk yield, and milk: protein percentage did not differ between diets. Heat stress decreased DMI, milk yield, 3.5% FCM, and milk protein percentage but did not affect milk fat percentage. Results suggest that supplemental fat at 5% of diet DM enhances lactation perfonnance similarly under thennoneutral and heat stress conditions.","container-title":"Journal of Dairy Science","DOI":"10.3168/jds.S0022-0302(91)78435-X","ISSN":"00220302","issue":"8","journalAbbreviation":"Journal of Dairy Science","language":"en","page":"2573-2579","source":"DOI.org (Crossref)","title":"Response of Lactating Dairy Cows to Fat Supplementation During Heat Stress","volume":"74","author":[{"family":"Knapp","given":"D.M."},{"family":"Grummer","given":"Ric R."}],"issued":{"date-parts":[["1991",8]]},"citation-key":"knappResponseLactatingDairy1991"}},{"id":3468,"uris":["http://zotero.org/users/3388363/items/M2BTDNBV"],"itemData":{"id":3468,"type":"article-journal","abstract":"The objectives of this study were to determine the microclimatic conditions in stables in three\n climactic regions (East, Mediterranean, and Central) of Croatia as well as to evaluate the effect of\n temperature-humidity index (THI) values on the daily production of dairy cattle. With that purpose,\n 1675686 test-day records collected from January 2005 until April 2010 were extracted from HPA\n (Croatian Agricultural Agency) database. For estimation of the effect of THI on daily production\n of dairy cows fixed-effect model that took into account the effects of lactation stage, breed, calving\n season, measuring season, and THI group (T1 - THI≤72; T2 - THI&gt;72) was used. Model was applied\n to each class of parity (P1, P2, P3, P4 and P5) and region. During the analysed period, the highest\n monthly averages of ambient temperature were determined in Mediterranean region, the highest\n monthly averages of relative humidity were observed in Central region, while the highest monthly\n mean values of temperature-humidity index (THI) were determined in Mediterranean region. Heat\n stress conditions indicated with mean daily values of THI&gt;72 were determined during spring and\n summer season in all analysed regions. Absence of heat stress conditions during autumn and winter\n season also characterised all three regions. Highly significant (P&lt;0.01) decrease of daily milk yield as\n well as of daily fat and protein content due to enhanced THI was observed in all cows regardless the\n parity class and in all three climatic regions. Furthermore, the most deteriorate effect of heat stress\n was observed in East region. During heat stress period, with the aim of minimization of the effects of\n heat stress, it is necessary to regulate management strategies in the dairy herd.","container-title":"Mljekarstvo : časopis za unaprjeđenje proizvodnje i prerade mlijeka","ISSN":"18464025, 0026704X","issue":"1","language":"en","page":"56-63","source":"repozitorij.fazos.hr","title":"Temperature-humidity index values and their significance on the daily production of dairy cattle","volume":"61","author":[{"family":"Gantner","given":"Vesna"},{"family":"Mijić","given":"Pero"},{"family":"Kuterovac","given":"Krešimir"},{"family":"Solić","given":"Drago"},{"family":"Gantner","given":"Ranko"}],"issued":{"date-parts":[["2011"]]},"citation-key":"gantnerTemperaturehumidityIndexValues2011"}}],"schema":"https://github.com/citation-style-language/schema/raw/master/csl-citation.json"} </w:instrText>
      </w:r>
      <w:r w:rsidR="009159D4" w:rsidRPr="00563380">
        <w:fldChar w:fldCharType="separate"/>
      </w:r>
      <w:r w:rsidR="00052439" w:rsidRPr="00563380">
        <w:rPr>
          <w:noProof/>
        </w:rPr>
        <w:t>(Knapp and Grummer 1991; Gantner et al. 2011)</w:t>
      </w:r>
      <w:r w:rsidR="009159D4" w:rsidRPr="00563380">
        <w:fldChar w:fldCharType="end"/>
      </w:r>
      <w:r w:rsidR="009159D4" w:rsidRPr="00563380">
        <w:t>.</w:t>
      </w:r>
      <w:r w:rsidR="008F1196" w:rsidRPr="00563380">
        <w:t xml:space="preserve"> </w:t>
      </w:r>
      <w:r w:rsidR="0017020A">
        <w:t>C</w:t>
      </w:r>
      <w:r w:rsidR="008F1196" w:rsidRPr="00563380">
        <w:t xml:space="preserve">limate change </w:t>
      </w:r>
      <w:r w:rsidR="0017020A">
        <w:t>likely strongly impacts the growth of</w:t>
      </w:r>
      <w:r w:rsidR="008F1196" w:rsidRPr="00563380">
        <w:t xml:space="preserve"> chamois kids by affecting the foraging activity of lactating </w:t>
      </w:r>
      <w:r w:rsidR="00827142" w:rsidRPr="00563380">
        <w:t>mothers</w:t>
      </w:r>
      <w:r w:rsidR="008F1196" w:rsidRPr="00563380">
        <w:t xml:space="preserve"> and their milk production.</w:t>
      </w:r>
    </w:p>
    <w:p w14:paraId="2A50DFA9" w14:textId="28F5B0DB" w:rsidR="00FF283F" w:rsidRPr="00563380" w:rsidRDefault="00EB6C89" w:rsidP="00FE5F4E">
      <w:pPr>
        <w:pStyle w:val="Default"/>
        <w:spacing w:before="120" w:after="120" w:line="360" w:lineRule="auto"/>
        <w:ind w:firstLine="426"/>
      </w:pPr>
      <w:r w:rsidRPr="00563380">
        <w:t xml:space="preserve">Overall our results </w:t>
      </w:r>
      <w:r w:rsidR="00070A34" w:rsidRPr="00563380">
        <w:t xml:space="preserve">support previous studies stating </w:t>
      </w:r>
      <w:r w:rsidRPr="00563380">
        <w:t xml:space="preserve">the importance of climatic conditions for </w:t>
      </w:r>
      <w:commentRangeStart w:id="120"/>
      <w:r w:rsidRPr="00563380">
        <w:t xml:space="preserve">growing ungulates </w:t>
      </w:r>
      <w:commentRangeEnd w:id="120"/>
      <w:r w:rsidR="00C86838" w:rsidRPr="00563380">
        <w:rPr>
          <w:rStyle w:val="CommentReference"/>
          <w:color w:val="auto"/>
          <w:lang w:val="en-US" w:eastAsia="en-US"/>
        </w:rPr>
        <w:commentReference w:id="120"/>
      </w:r>
      <w:r w:rsidRPr="00563380">
        <w:t xml:space="preserve">at high </w:t>
      </w:r>
      <w:r w:rsidR="00F4048D" w:rsidRPr="00563380">
        <w:t xml:space="preserve">elevations and </w:t>
      </w:r>
      <w:r w:rsidRPr="00563380">
        <w:t xml:space="preserve">latitudes </w:t>
      </w:r>
      <w:r w:rsidRPr="00563380">
        <w:fldChar w:fldCharType="begin"/>
      </w:r>
      <w:r w:rsidR="00052439" w:rsidRPr="00563380">
        <w:instrText xml:space="preserve"> ADDIN ZOTERO_ITEM CSL_CITATION {"citationID":"7omO1NnN","properties":{"formattedCitation":"(Forchhammer et al. 2001; Rughetti and Festa-Bianchet 2012; Reiner et al. 2021)","plainCitation":"(Forchhammer et al. 2001; Rughetti and Festa-Bianchet 2012; Reiner et al. 2021)","noteIndex":0},"citationItems":[{"id":1264,"uris":["http://zotero.org/users/3388363/items/6YCKKL8L"],"itemData":{"id":1264,"type":"article-journal","abstract":"1. Density-dependent and climatic conditions experienced by individuals before and after birth differ considerably between cohorts. Such early environmental variability has the potential to create persistent fitness differences among cohorts. Here we test the hypothesis that conditions experienced by individuals in their early development will have long-term effects on their life history traits. 2. We approached this by analysing and contrasting the effects of climate (the North Atlantic Oscillation, NAO) and population density at year of birth on cohort birth weight, birth date, litter size, age of maturity, survival and fecundity of Soay sheep, Ovies aries L., ewes in the population on the island of Hirta, St Kilda, Scotland. 3. Significant intercohort variations were found in life history traits. Cohorts born after warm, wet and windy (high NAO) winters were lighter at birth, born earlier, less likely to have a twin and matured later than cohorts born following cold and dry (low NAO) winters. High population densities in the winter preceding birth also had a negative effect on birth weight, birth date and litter size, whereas high postnatal densities delayed age of first reproduction. 4. High NAO winters preceding birth depressed juvenile survival but increased adult survival and fecundity. The negative influence of high NAO winters on juvenile survival is likely to be related to mothers' compromised physical condition while the cohort is in utero, whereas the positive influence on adult survival and fecundity may relate to the improved postnatal forage conditions following high NAO winters. High pre- and postnatal population densities decreased juvenile (neonatal, yearling) and adult (2-4 years) survivorship but had no significant effect fecundity.","container-title":"Journal of Animal Ecology","DOI":"10.1046/j.0021-8790.2001.00532.x","ISSN":"00218790","issue":"5","page":"721–729","title":"Climate and population density induce long-term cohort variation in a northern ungulate","volume":"70","author":[{"family":"Forchhammer","given":"Mads C."},{"family":"Clutton-Brock","given":"Tim H."},{"family":"Lindström","given":"Jan"},{"family":"Albon","given":"Steve D."}],"issued":{"date-parts":[["2001"]]},"citation-key":"forchhammerClimatePopulationDensity2001"}},{"id":3523,"uris":["http://zotero.org/users/3388363/items/AUBWR9MN"],"itemData":{"id":3523,"type":"article-journal","abstract":"Environmental change, including global warming, can lead to directional changes over time in phenotypic traits such as sex- and age-specific body mass. We evaluated the potential short-term effects of a series of hot and dry springs and early summers on mass of yearling chamois (Rupicapra rupicapra) in 2 populations in the western Alps. Yearling mass decreased in both populations over the study period, but much of this decline seemed to originate from a sharp drop in 2003, after which body mass remained low. Our analysis suggested that this decrease was caused by the additive effects of warm springs and summers over the first 2 years of life. The mass of adult chamois also decreased over time. These results suggest that ongoing warming in the Alps could be a selective pressure on the life history and reproductive strategies of wild ungulates.","container-title":"Journal of Mammalogy","DOI":"10.1644/11-MAMM-A-402.1","ISSN":"0022-2372","issue":"5","journalAbbreviation":"Journal of Mammalogy","page":"1301-1307","source":"Silverchair","title":"Effects of spring-summer temperature on body mass of chamois","volume":"93","author":[{"family":"Rughetti","given":"Marco"},{"family":"Festa-Bianchet","given":"Marco"}],"issued":{"date-parts":[["2012",10,19]]},"citation-key":"rughettiEffectsSpringsummerTemperature2012a"}},{"id":3619,"uris":["http://zotero.org/users/3388363/items/S9Z3BCJ5"],"itemData":{"id":3619,"type":"article-journal","abstract":"Climate change is known to affect key life-history traits, such as body mass, reproduction, and survival in many species. Animal populations inhabiting mountain habitats are adapted to extreme seasonal environmental conditions but are also expected to be especially vulnerable to climate change. Studies on mountain ungulates typically focus on populations or sections of populations living above the tree line, whereas populations inhabiting forested habitats are largely understudied. Here, we investigate whether forested areas can mitigate the impact of climatic change on life-history traits by evaluating the interactive effects of temperature and habitat characteristics on body mass variation in the Alpine chamois Rupicapra rupicapra rupicapra. We examined data of 20,573 yearling chamois collected from 1993 to 2019 in 28 mountain ranges in the Austrian Eastern Alps, characterized by different proportion of forest cover. Our results show that the temporal decline of chamois body mass is less pronounced in areas with greater proportion of</w:instrText>
      </w:r>
      <w:r w:rsidR="00052439" w:rsidRPr="007A55F6">
        <w:rPr>
          <w:lang w:val="it-CH"/>
          <w:rPrChange w:id="121" w:author="LFBersier" w:date="2023-03-09T08:21:00Z">
            <w:rPr/>
          </w:rPrChange>
        </w:rPr>
        <w:instrText xml:space="preserve"> forest cover. For chamois living in forest habitats only, no significant temporal change in body mass was detected. Variation in body mass was affected by the interaction between density and snow cover, as well as by the interaction between spring temperatures and forest cover, supporting the role of forests as thermal buffer against the effects of increasing temperatures on life-history traits in a mountain ungulate. In turn, this study suggests a buffering effect of forests against climate change impacts. Assessments of the consequences of climate change on the life-history traits and population dynamics of mountain-dwelling species should thus consider the plasticity of the species with respect to the use and availability of different habitat types.","container-title":"Global Change Biology","DOI":"10.1111/gcb.15711","ISSN":"1365-2486","issue":"16","language":"en","note":"_eprint: https://onlinelibrary.wiley.com/doi/pdf/10.1111/gcb.15711","page":"3741-3752","source":"Wiley Online Library","title":"Forests buffer the climate-induced decline of body mass in a mountain herbivore","volume":"27","author":[{"family":"Reiner","given":"Rudolf"},{"family":"Zedrosser","given":"Andreas"},{"family":"Zeiler","given":"Hubert"},{"family":"Hackländer","given":"Klaus"},{"family":"Corlatti","given":"Luca"}],"issued":{"date-parts":[["2021"]]},"citation-key":"reinerForestsBufferClimateinduced2021"}}],"schema":"https://github.com/citation-style-language/schema/raw/master/csl-citation.json"} </w:instrText>
      </w:r>
      <w:r w:rsidRPr="00563380">
        <w:fldChar w:fldCharType="separate"/>
      </w:r>
      <w:r w:rsidR="00052439" w:rsidRPr="005D6730">
        <w:rPr>
          <w:noProof/>
          <w:lang w:val="it-CH"/>
          <w:rPrChange w:id="122" w:author="Federico Tettamanti" w:date="2023-03-13T08:42:00Z">
            <w:rPr>
              <w:noProof/>
            </w:rPr>
          </w:rPrChange>
        </w:rPr>
        <w:t>(Forchhammer et al. 2001; Rughetti and Festa-Bianchet 2012; Reiner et al. 2021)</w:t>
      </w:r>
      <w:r w:rsidRPr="00563380">
        <w:fldChar w:fldCharType="end"/>
      </w:r>
      <w:r w:rsidRPr="005D6730">
        <w:rPr>
          <w:lang w:val="it-CH"/>
          <w:rPrChange w:id="123" w:author="Federico Tettamanti" w:date="2023-03-13T08:42:00Z">
            <w:rPr/>
          </w:rPrChange>
        </w:rPr>
        <w:t xml:space="preserve">. </w:t>
      </w:r>
      <w:commentRangeStart w:id="124"/>
      <w:r w:rsidRPr="00563380">
        <w:t xml:space="preserve">At high altitudes, in particular, animals can try to avoid heat stress by shifting their range to higher elevations </w:t>
      </w:r>
      <w:r w:rsidRPr="00563380">
        <w:fldChar w:fldCharType="begin"/>
      </w:r>
      <w:r w:rsidR="00052439" w:rsidRPr="00563380">
        <w:instrText xml:space="preserve"> ADDIN ZOTERO_ITEM CSL_CITATION {"citationID":"EJZc1LuT","properties":{"formattedCitation":"(Brivio et al. 2016)","plainCitation":"(Brivio et al. 2016)","noteIndex":0},"citationItems":[{"id":3657,"uris":["http://zotero.org/users/3388363/items/6B4T4DDN"],"itemData":{"id":3657,"type":"article-journal","abstract":"Activity rhythms play an important role in the ecological relations of a species and form part of its evolutionary adaptation. Such rhythms are strongly synchronised with the annual cyclic changes by environmental stimuli, the so-called zeitgebers. Animals’ reliance on environmental stimuli is highly species-specific and allows behavioural adjustments to be made in preparation for the conditions expected in each season. We investigated daily and annual activity rhythms of Alpine chamois (Rupicapra rupicapra) by analysing high-resolution data of animals monitored with GPS collars. This first detailed field study of chamois activity showed that this species exhibited clear daily and annual activity rhythms entrained to the light-dark cycle. Chamois were more active during spring-summer and less active during winter, likely in response to the variation in the availability of food resources: both sexes appeared to maximise energy intake during the season offering the highest amount of food resources to compensate for poor food supply during winter. Daily activity was influenced by the climatic factors considered. We showed a negative correlation between daily activity and adverse climatic conditions (i.e. precipitation and, during winter, snow depth). As activity was strongly influenced by the interplay between temperature and wind throughout the year and by radiation and wind in winter, we conjectured that it was critically dependent upon animals’ thermal balance. In conclusion, our study highlighted that chamois is well adapted to the Alpine environment and seasonality but also raised questions about its ability to adapt to future climate change.","container-title":"Behavioral Ecology and Sociobiology","DOI":"10.1007/s00265-016-2137-8","ISSN":"1432-0762","issue":"8","journalAbbreviation":"Behav Ecol Sociobiol","language":"en","page":"1291-1304","source":"Springer Link","title":"The weather dictates the rhythms: Alpine chamois activity is well adapted to ecological conditions","title-short":"The weather dictates the rhythms","volume":"70","author":[{"family":"Brivio","given":"Francesca"},{"family":"Bertolucci","given":"Cristiano"},{"family":"Tettamanti","given":"Federico"},{"family":"Filli","given":"Flurin"},{"family":"Apollonio","given":"Marco"},{"family":"Grignolio","given":"Stefano"}],"issued":{"date-parts":[["2016",8,1]]},"citation-key":"brivioWeatherDictatesRhythms2016"}}],"schema":"https://github.com/citation-style-language/schema/raw/master/csl-citation.json"} </w:instrText>
      </w:r>
      <w:r w:rsidRPr="00563380">
        <w:fldChar w:fldCharType="separate"/>
      </w:r>
      <w:r w:rsidR="00052439" w:rsidRPr="00563380">
        <w:rPr>
          <w:noProof/>
        </w:rPr>
        <w:t>(Brivio et al. 2016)</w:t>
      </w:r>
      <w:r w:rsidRPr="00563380">
        <w:fldChar w:fldCharType="end"/>
      </w:r>
      <w:r w:rsidR="0017020A">
        <w:t xml:space="preserve">. </w:t>
      </w:r>
      <w:commentRangeEnd w:id="124"/>
      <w:r w:rsidR="00D458D7">
        <w:rPr>
          <w:rStyle w:val="CommentReference"/>
          <w:color w:val="auto"/>
          <w:lang w:val="en-US" w:eastAsia="en-US"/>
        </w:rPr>
        <w:commentReference w:id="124"/>
      </w:r>
      <w:r w:rsidR="0017020A">
        <w:t>Several</w:t>
      </w:r>
      <w:r w:rsidRPr="00563380">
        <w:t xml:space="preserve"> large ungulate species have already been gradually becoming more abundant </w:t>
      </w:r>
      <w:r w:rsidR="00863E99">
        <w:t>at</w:t>
      </w:r>
      <w:r w:rsidRPr="00563380">
        <w:t xml:space="preserve"> higher elevations in the past 30 years </w:t>
      </w:r>
      <w:r w:rsidRPr="00563380">
        <w:fldChar w:fldCharType="begin"/>
      </w:r>
      <w:r w:rsidR="00052439" w:rsidRPr="00563380">
        <w:instrText xml:space="preserve"> ADDIN ZOTERO_ITEM CSL_CITATION {"citationID":"Kci4AuGj","properties":{"formattedCitation":"(B\\uc0\\u252{}ntgen et al. 2017)","plainCitation":"(Büntgen et al. 2017)","noteIndex":0},"citationItems":[{"id":3454,"uris":["http://zotero.org/users/3388363/items/8HHK6MXZ"],"itemData":{"id":3454,"type":"article-journal","abstract":"Warming-induced range shifts along elevational and latitudinal gradients have been observed in several species from various taxa. The mobility and behavioral plasticity of large endothermic mammals, however, complicate the detection of climatic effects on their spatial distributions. Here, we analyzed 230,565 hunting locations of the four most abundant ungulate species in the European Alps: ibex, chamois, red deer, and roe deer. Year-to-year and inter-decadal range shifts toward higher elevations in Switzerland coincided with warmer, snow-free, and thus more favorable autumn conditions in the same area. The average harvest elevation of ibex, chamois, and red deer significantly increased between 1991 and 2013. Although this trend is anticipated to continue, behavioral plasticity may allow the Alpine ibex and other mountain ungulates to buffer some of the associated consequences of climate change. Our results demonstrate the utility of well-replicated hunting archives to supplement shorter but more precise monitoring data. This study also provides independent evidence of animal range shifts in response to environmental change at interannual and multi-decadal time-scales.","container-title":"Ecosphere","DOI":"10.1002/ecs2.1761","ISSN":"2150-8925","issue":"4","language":"en","note":"_eprint: https://onlinelibrary.wiley.com/doi/pdf/10.1002/ecs2.1761","page":"e01761","source":"Wiley Online Library","title":"Elevational range shifts in four mountain ungulate species from the Swiss Alps","volume":"8","author":[{"family":"Büntgen","given":"Ulf"},{"family":"Greuter","given":"Lucie"},{"family":"Bollmann","given":"Kurt"},{"family":"Jenny","given":"Hannes"},{"family":"Liebhold","given":"Andrew"},{"family":"Galván","given":"J. Diego"},{"family":"Stenseth","given":"Nils C."},{"family":"Andrew","given":"Carrie"},{"family":"Mysterud","given":"Atle"}],"issued":{"date-parts":[["2017"]]},"citation-key":"buntgenElevationalRangeShifts2017"}}],"schema":"https://github.com/citation-style-language/schema/raw/master/csl-citation.json"} </w:instrText>
      </w:r>
      <w:r w:rsidRPr="00563380">
        <w:fldChar w:fldCharType="separate"/>
      </w:r>
      <w:r w:rsidR="00052439" w:rsidRPr="00563380">
        <w:t>(Büntgen et al. 2017)</w:t>
      </w:r>
      <w:r w:rsidRPr="00563380">
        <w:fldChar w:fldCharType="end"/>
      </w:r>
      <w:r w:rsidRPr="00563380">
        <w:t xml:space="preserve">. Indeed, our results are consistent with previous results, as they show that juvenile chamois who were harvested </w:t>
      </w:r>
      <w:r w:rsidR="00863E99">
        <w:t>at</w:t>
      </w:r>
      <w:r w:rsidRPr="00563380">
        <w:t xml:space="preserve"> higher elevations, and thus, colder environments, have higher body mass than the ones living in lower elevations. </w:t>
      </w:r>
      <w:commentRangeStart w:id="125"/>
      <w:r w:rsidR="00FE5F4E">
        <w:rPr>
          <w:color w:val="auto"/>
        </w:rPr>
        <w:t>Nonetheless</w:t>
      </w:r>
      <w:r w:rsidR="00863E99" w:rsidRPr="00563380">
        <w:rPr>
          <w:color w:val="auto"/>
        </w:rPr>
        <w:t xml:space="preserve">, </w:t>
      </w:r>
      <w:r w:rsidR="00863E99" w:rsidRPr="00563380">
        <w:t xml:space="preserve">the survival chances of large individuals are better than that of smaller ones in harsh wintering conditions such as those found at high latitudes and elevations when food is scarce or unavailable </w:t>
      </w:r>
      <w:r w:rsidR="00863E99" w:rsidRPr="00563380">
        <w:fldChar w:fldCharType="begin"/>
      </w:r>
      <w:r w:rsidR="00863E99" w:rsidRPr="00563380">
        <w:instrText xml:space="preserve"> ADDIN ZOTERO_ITEM CSL_CITATION {"citationID":"ldVYjpcQ","properties":{"formattedCitation":"(Loison et al. 1999; Herfindal et al. 2006)","plainCitation":"(Loison et al. 1999; Herfindal et al. 2006)","noteIndex":0},"citationItems":[{"id":3756,"uris":["http://zotero.org/users/3388363/items/KJMMZLM2"],"itemData":{"id":3756,"type":"article-journal","abstract":"Understanding population dynamics of large mammals requires studies of variation in the age and sex–specific demographic parameters over time and the factors causing this variation. Here, we have focused on the variation in body mass of 8-10–month old red deer calves, in relation to climate and sex over a 20-yr period (1977–1997). We investigated the relationship between body mass and over–winter mortality during 1985 and 1986 and thereby, the phenotypic selection on body mass. We found a high variability from year to year in calf body mass. Males were consistently heavier than females. No interaction between sex and year was detected. The body mass of individuals from the same cohort shot during the annual hunting season and snow depth in January each explained ca 20% of the variability in calf body mass. Body mass loss during winter did not differ between sexes, but increased with body mass and varied from year to year. The probability of surviving was strongly related to body mass in each sex. For a given body mass relative to the sex–specific mean, males had a lower probability of survival than females. Hence, males had to be 1 kg larger than their mean in order to achieve the same survival as average-sized females. Our results suggested a directional phenotypic selection on body mass that led to an increasing body mass dimorphism in calves. The strength of this selection and the sex difference in the shape of the selection curve may depend, however, on the severity of winter and on sexual dimorphism in body mass at the beginning of winter.","container-title":"Ecography","DOI":"10.1111/j.1600-0587.1999.tb00451.x","ISSN":"1600-0587","issue":"1","language":"en","note":"_eprint: https://onlinelibrary.wiley.com/doi/pdf/10.1111/j.1600-0587.1999.tb00451.x","page":"20-30","source":"Wiley Online Library","title":"Body mass and winter mortality in red deer calves: disentangling sex and climate effects","title-short":"Body mass and winter mortality in red deer calves","volume":"22","author":[{"family":"Loison","given":"Anne"},{"family":"Langvatn","given":"Rolf"},{"family":"Solberg","given":"Erling Johan"}],"issued":{"date-parts":[["1999"]]},"citation-key":"loisonBodyMassWinter1999"}},{"id":3760,"uris":["http://zotero.org/users/3388363/items/7NFVHDSA"],"itemData":{"id":3760,"type":"article-journal","abstract":"Intraspecific body mass in ungulates has often been shown to increase with latitude. The biological basis for such latitudinal gradients is, however, poorly known. Here we examined whether satellite-derived indices of environmental phenology, based on the normalised difference vegetation index (NDVI), as well as variables derived from meteorological stations, altitude, and population density, can explain latitudinal gradients and regional variation in body mass of Norwegian moose. The best model gave a considerably better fit than latitude alone, and included all explanatory environmental variables. Accordingly, heavy moose were found in areas with short and intense summers that were followed by long, cold winters, at low altitude relative to the tree-limit, and with low population density relative to the available plant biomass. This relationship was stronger for yearlings than for calves, except for the effect of population density. This indicates that differences in the characteristics of the vegetation quality and environmental phenology, as well as winter harshness and population density, are important factors that shape both the latitudinal and other geographical gradients in moose body mass.","container-title":"Oecologia","DOI":"10.1007/s00442-006-0519-8","ISSN":"1432-1939","issue":"2","journalAbbreviation":"Oecologia","language":"en","page":"213-224","source":"Springer Link","title":"Environmental phenology and geographical gradients in moose body mass","volume":"150","author":[{"family":"Herfindal","given":"Ivar"},{"family":"Solberg","given":"Erling Johan"},{"family":"Sæther","given":"Bernt-Erik"},{"family":"Høgda","given":"Kjell Arild"},{"family":"Andersen","given":"Reidar"}],"issued":{"date-parts":[["2006",11,1]]},"citation-key":"herfindalEnvironmentalPhenologyGeographical2006"}}],"schema":"https://github.com/citation-style-language/schema/raw/master/csl-citation.json"} </w:instrText>
      </w:r>
      <w:r w:rsidR="00863E99" w:rsidRPr="00563380">
        <w:fldChar w:fldCharType="separate"/>
      </w:r>
      <w:r w:rsidR="00863E99" w:rsidRPr="00563380">
        <w:rPr>
          <w:noProof/>
        </w:rPr>
        <w:t>(Loison et al. 1999; Herfindal et al. 2006)</w:t>
      </w:r>
      <w:r w:rsidR="00863E99" w:rsidRPr="00563380">
        <w:fldChar w:fldCharType="end"/>
      </w:r>
      <w:r w:rsidR="00FE5F4E">
        <w:t xml:space="preserve">. </w:t>
      </w:r>
      <w:commentRangeEnd w:id="125"/>
      <w:r w:rsidR="00D458D7">
        <w:rPr>
          <w:rStyle w:val="CommentReference"/>
          <w:color w:val="auto"/>
          <w:lang w:val="en-US" w:eastAsia="en-US"/>
        </w:rPr>
        <w:commentReference w:id="125"/>
      </w:r>
      <w:r w:rsidR="00FE5F4E">
        <w:t xml:space="preserve">While </w:t>
      </w:r>
      <w:r w:rsidR="00863E99" w:rsidRPr="00563380">
        <w:t>a large body mass is positively correlated with snow depth</w:t>
      </w:r>
      <w:r w:rsidR="00FE5F4E">
        <w:t>, p</w:t>
      </w:r>
      <w:r w:rsidR="00863E99" w:rsidRPr="00563380">
        <w:t xml:space="preserve">revious studies have </w:t>
      </w:r>
      <w:r w:rsidR="00863E99">
        <w:t xml:space="preserve">not </w:t>
      </w:r>
      <w:r w:rsidR="00863E99">
        <w:lastRenderedPageBreak/>
        <w:t>yet established</w:t>
      </w:r>
      <w:r w:rsidR="00863E99" w:rsidRPr="00563380">
        <w:t xml:space="preserve"> a decrease in average snow depth in the Alps </w:t>
      </w:r>
      <w:r w:rsidR="00863E99" w:rsidRPr="00563380">
        <w:fldChar w:fldCharType="begin"/>
      </w:r>
      <w:r w:rsidR="00863E99" w:rsidRPr="00563380">
        <w:instrText xml:space="preserve"> ADDIN ZOTERO_ITEM CSL_CITATION {"citationID":"iXibNYcD","properties":{"formattedCitation":"(Reiner et al. 2021)","plainCitation":"(Reiner et al. 2021)","noteIndex":0},"citationItems":[{"id":3619,"uris":["http://zotero.org/users/3388363/items/S9Z3BCJ5"],"itemData":{"id":3619,"type":"article-journal","abstract":"Climate change is known to affect key life-history traits, such as body mass, reproduction, and survival in many species. Animal populations inhabiting mountain habitats are adapted to extreme seasonal environmental conditions but are also expected to be especially vulnerable to climate change. Studies on mountain ungulates typically focus on populations or sections of populations living above the tree line, whereas populations inhabiting forested habitats are largely understudied. Here, we investigate whether forested areas can mitigate the impact of climatic change on life-history traits by evaluating the interactive effects of temperature and habitat characteristics on body mass variation in the Alpine chamois Rupicapra rupicapra rupicapra. We examined data of 20,573 yearling chamois collected from 1993 to 2019 in 28 mountain ranges in the Austrian Eastern Alps, characterized by different proportion of forest cover. Our results show that the temporal decline of chamois body mass is less pronounced in areas with greater proportion of forest cover. For chamois living in forest habitats only, no significant temporal change in body mass was detected. Variation in body mass was affected by the interaction between density and snow cover, as well as by the interaction between spring temperatures and forest cover, supporting the role of forests as thermal buffer against the effects of increasing temperatures on life-history traits in a mountain ungulate. In turn, this study suggests a buffering effect of forests against climate change impacts. Assessments of the consequences of climate change on the life-history traits and population dynamics of mountain-dwelling species should thus consider the plasticity of the species with respect to the use and availability of different habitat types.","container-title":"Global Change Biology","DOI":"10.1111/gcb.15711","ISSN":"1365-2486","issue":"16","language":"en","note":"_eprint: https://onlinelibrary.wiley.com/doi/pdf/10.1111/gcb.15711","page":"3741-3752","source":"Wiley Online Library","title":"Forests buffer the climate-induced decline of body mass in a mountain herbivore","volume":"27","author":[{"family":"Reiner","given":"Rudolf"},{"family":"Zedrosser","given":"Andreas"},{"family":"Zeiler","given":"Hubert"},{"family":"Hackländer","given":"Klaus"},{"family":"Corlatti","given":"Luca"}],"issued":{"date-parts":[["2021"]]},"citation-key":"reinerForestsBufferClimateinduced2021"}}],"schema":"https://github.com/citation-style-language/schema/raw/master/csl-citation.json"} </w:instrText>
      </w:r>
      <w:r w:rsidR="00863E99" w:rsidRPr="00563380">
        <w:fldChar w:fldCharType="separate"/>
      </w:r>
      <w:r w:rsidR="00863E99" w:rsidRPr="00563380">
        <w:rPr>
          <w:noProof/>
        </w:rPr>
        <w:t>(Reiner et al. 2021)</w:t>
      </w:r>
      <w:r w:rsidR="00863E99" w:rsidRPr="00563380">
        <w:fldChar w:fldCharType="end"/>
      </w:r>
      <w:r w:rsidR="00863E99" w:rsidRPr="00563380">
        <w:t xml:space="preserve">. These findings, combined with our results, suggest that ungulates are expressing such </w:t>
      </w:r>
      <w:r w:rsidR="00863E99">
        <w:t>changes</w:t>
      </w:r>
      <w:r w:rsidR="00863E99" w:rsidRPr="00563380">
        <w:t xml:space="preserve"> in phenotype to cope with warming spring and summer temperatures</w:t>
      </w:r>
      <w:r w:rsidR="00863E99">
        <w:t>. Still, it</w:t>
      </w:r>
      <w:r w:rsidR="00863E99" w:rsidRPr="00563380">
        <w:t xml:space="preserve"> remains to be understood if this body size change will be revealed as detrimental to surviving the harsh wintering conditions at high elevations. </w:t>
      </w:r>
    </w:p>
    <w:p w14:paraId="7BA12F42" w14:textId="7C34A562" w:rsidR="00FF283F" w:rsidRPr="00563380" w:rsidRDefault="00FF283F" w:rsidP="00FF283F">
      <w:pPr>
        <w:pStyle w:val="Default"/>
        <w:spacing w:before="120" w:after="120" w:line="360" w:lineRule="auto"/>
        <w:ind w:firstLine="426"/>
      </w:pPr>
      <w:r w:rsidRPr="00563380">
        <w:t>Our results show a phenotypic change in a wild</w:t>
      </w:r>
      <w:r w:rsidR="0017020A">
        <w:t>,</w:t>
      </w:r>
      <w:r w:rsidRPr="00563380">
        <w:t xml:space="preserve"> ungulate population that could lead to changes in life history traits with </w:t>
      </w:r>
      <w:r w:rsidR="0017020A">
        <w:t>significant</w:t>
      </w:r>
      <w:r w:rsidRPr="00563380">
        <w:t xml:space="preserve"> consequences for the population </w:t>
      </w:r>
      <w:commentRangeStart w:id="126"/>
      <w:r w:rsidRPr="00563380">
        <w:t xml:space="preserve">dynamics </w:t>
      </w:r>
      <w:commentRangeEnd w:id="126"/>
      <w:r w:rsidR="00C86838" w:rsidRPr="00563380">
        <w:rPr>
          <w:rStyle w:val="CommentReference"/>
          <w:color w:val="auto"/>
          <w:lang w:val="en-US" w:eastAsia="en-US"/>
        </w:rPr>
        <w:commentReference w:id="126"/>
      </w:r>
      <w:r w:rsidRPr="00563380">
        <w:t>of the species. Body size is a fundamental determinant of individual survival and reproduction</w:t>
      </w:r>
      <w:r w:rsidR="00F7208C" w:rsidRPr="00563380">
        <w:t xml:space="preserve"> (e.g.) </w:t>
      </w:r>
      <w:r w:rsidR="00F7208C" w:rsidRPr="00563380">
        <w:fldChar w:fldCharType="begin"/>
      </w:r>
      <w:r w:rsidR="00052439" w:rsidRPr="00563380">
        <w:instrText xml:space="preserve"> ADDIN ZOTERO_ITEM CSL_CITATION {"citationID":"t2kYPtrn","properties":{"formattedCitation":"(McElligott et al. 2001; Coltman et al. 2002; Kruuk et al. 2002; Newbolt et al. 2017)","plainCitation":"(McElligott et al. 2001; Coltman et al. 2002; Kruuk et al. 2002; Newbolt et al. 2017)","noteIndex":0},"citationItems":[{"id":3772,"uris":["http://zotero.org/users/3388363/items/KJYS2IN5"],"itemData":{"id":3772,"type":"article-journal","abstract":"Sexual size dimorphism may evolve as a result of both natural and sexual selection. In polygynous mammals, the main factor resulting in the evolution of large body size in males is the advantage conferred during competition for mates. In this study, we examined whether sexual selection acts on body size in mature fallow bucks (Dama dama) by examining how the following traits are inter-related: age, body (skeletal) size, body mass, prerut dominance rank, rut dominance rank and mating success. This is the first study to examine how all these factors are together related to the mating success of a large sexually dimorphic and polygynous mammal. We found that male mating success was directly related to body size, but not to body mass. However body mass was related to prerut dominance rank which was in turn strongly related to rut dominance rank, and thus there was an indirect relationship between mating success and body mass. Rut dominance rank was the variable most strongly related to mating success. Mating success among mature males was unrelated to age. We conclude that larger mature fallow bucks have advantages over other males when competing for matings, and sexual selection therefore continues to act on sexual size dimorphism in this species. Heavier fallow bucks also have advantages, but these are mediated through the dominance ranks attained by males before the rut.","container-title":"Behavioral Ecology and Sociobiology","DOI":"10.1007/s002650000293","ISSN":"1432-0762","issue":"4","journalAbbreviation":"Behav Ecol Sociobiol","language":"en","page":"266-272","source":"Springer Link","title":"Sexual size dimorphism in fallow deer (Dama dama): do larger, heavier males gain greater mating success?","title-short":"Sexual size dimorphism in fallow deer (Dama dama)","volume":"49","author":[{"family":"McElligott","given":"Alan G."},{"family":"Gammell","given":"Martin P."},{"family":"Harty","given":"Hilda C."},{"family":"Paini","given":"Dean R."},{"family":"Murphy","given":"Desmond T."},{"family":"Walsh","given":"James T."},{"family":"Hayden","given":"Thomas J."}],"issued":{"date-parts":[["2001",3,1]]},"citation-key":"mcelligottSexualSizeDimorphism2001"}},{"id":3775,"uris":["http://zotero.org/users/3388363/items/KB894FFP"],"itemData":{"id":3775,"type":"article-journal","abstract":"Although mating systems and sexual selection have been intensively studied in ungulate model systems, very few studies have combined genetic paternity analysis with individual phenotypic data over several breeding seasons. We used microsatellite paternity analysis to determine the parentage of 83 bighorn sheep (Ovis canadensis) born between 1995 and 2000 at Ram Mountain, Alberta, Canada. We could assign the paternity of 64 lambs at a high level of statistical confidence (95%). Within each season, the most successful ram sired an average of 35.5% of the lambs with assigned paternity, and a single ram sired 26.1% of all lambs over the six mating seasons. Although a few large-horned, mature (age 8+ years) rams had very high reproductive success, younger rams sired ca. 50% of the lambs. Mixed–effects models indicated that mating success increases as a nonlinear function of age, with horn length increasingly positive in correlation with mating success in older rams. These results indicate that young or small rams possibly achieve mating success through alternative mating tactics that are less dependent on body and weapon size, such as coursing and blocking. Sexual selection is therefore likely to have age–dependent effects on traits such as agility, body and horn size.","container-title":"Proceedings of the Royal Society of London. Series B: Biological Sciences","DOI":"10.1098/rspb.2001.1851","issue":"1487","note":"publisher: Royal Society","page":"165-172","source":"royalsocietypublishing.org (Atypon)","title":"Age-dependent sexual selection in bighorn rams","volume":"269","author":[{"family":"Coltman","given":"D. W."},{"family":"Festa-Bianchet","given":"M."},{"family":"Jorgenson","given":"J. T."},{"family":"Strobeck","given":"C."}],"issued":{"date-parts":[["2002",1,22]]},"citation-key":"coltmanAgedependentSexualSelection2002"}},{"id":3824,"uris":["http://zotero.org/users/3388363/items/8A94U2DZ"],"itemData":{"id":3824,"type":"article-journal","abstract":"We present estimates of the selection on and the heritability of a male secondary sexual weapon in a wild population: antler size in red deer. Male red deer with large antlers had increased lifetime breeding success, both before and after correcting for body size, generating a standardized selection gradient of 0.44 (±0.18 SE). Despite substantial age- and environment-related variation, antler size was also heritable (heritability of antler mass =0.33 ±0.12). However the observed selection did not generate an evolutionary response in antler size over the study period of nearly 30 years, and there was no evidence of a positive genetic correlation between antler size and fitness nor of a positive association between breeding values for antler size and fitness. Our results are consistent with the hypothesis that a heritable trait under directional selection will not evolve if associations between the measured trait and fitness are determined by environmental covariances: In red deer males, for example, both antler size and success in the fights for mates may be heavily dependent on an individual's nutritional state.","container-title":"Evolution","DOI":"10.1111/j.0014-3820.2002.tb01480.x","ISSN":"1558-5646","issue":"8","language":"en","note":"_eprint: https://onlinelibrary.wiley.com/doi/pdf/10.1111/j.0014-3820.2002.tb01480.x","page":"1683-1695","source":"Wiley Online Library","title":"Antler Size in Red Deer: Heritability and Selection but No Evolution","title-short":"Antler Size in Red Deer","volume":"56","author":[{"family":"Kruuk","given":"Loeske E. B."},{"family":"Slate","given":"Jon"},{"family":"Pemberton","given":"Josephine M."},{"family":"Brotherstone","given":"Sue"},{"family":"Guinness","given":"Fiona"},{"family":"Clutton-Brock","given":"Tim"}],"issued":{"date-parts":[["2002"]]},"citation-key":"kruukAntlerSizeRed2002"}},{"id":3769,"uris":["http://zotero.org/users/3388363/items/H58RHMYK"],"itemData":{"id":3769,"type":"article-journal","abstract":"Positive relationships between age, sexually selected traits, and male reproductive success have been reported for a number of polygynous ungulates; however, relatively little is known about the factors influencing male reproductive success in ungulate species whose mating system is characterized by tending-bond behaviors. Broad interest in the genetic consequences of selective harvest supports a greater understanding of the role of these factors as determinants of male reproductive success in important game species (e.g., white-tailed deer [Odocoileus virginianus]), that exhibit tending-bond behaviors. We investigated male reproductive success in white-tailed deer across a range of sex ratios and age structures using a known population of deer housed in a 175-ha enclosure in central Alabama, USA. We measured age, annual antler size, and annual body size of male white-tailed deer and assigned paternity to 143 known-age offspring during 2007–2014. Reproductive success was attributed to a high proportion of males during each of the 6 breeding seasons. Our most supported model indicated that annual body size and antler size of the individual were positively associated with annual male breeding success. The effects of annual antler size were sensitive to changes in mean male age of the herd, with antler size having the greatest effect on male reproductive success under older male age structures. Young (≤1.5 yr) males reproduced most frequently when male age structure was youngest (which correlated with female-biased sex ratios in this population). Our results suggest that male age structure and sex ratio played a key role in establishing patterns of male reproductive success in white-tailed deer. Management practices that encourage balanced adult sex ratios and older male age structures (e.g., Quality Deer Management) may promote a highly competitive environment where sexually selected traits are of increased importance to male breeding success. However, the ability of managers to alter herd genetics in a positive or negative direction through selective harvest is limited in white-tailed deer because of the high proportion of reproducing males. © 2016 The Wildlife Society.","container-title":"The Journal of Wildlife Management","DOI":"10.1002/jwmg.21191","ISSN":"1937-2817","issue":"2","language":"en","note":"_eprint: https://onlinelibrary.wiley.com/doi/pdf/10.1002/jwmg.21191","page":"206-217","source":"Wiley Online Library","title":"Factors influencing reproductive success in male white-tailed deer","volume":"81","author":[{"family":"Newbolt","given":"Chad H."},{"family":"Acker","given":"Peter K."},{"family":"Neuman","given":"Timothy J."},{"family":"Hoffman","given":"Stephanie I."},{"family":"Ditchkoff","given":"Stephen S."},{"family":"Steury","given":"Todd D."}],"issued":{"date-parts":[["2017"]]},"citation-key":"newboltFactorsInfluencingReproductive2017"}}],"schema":"https://github.com/citation-style-language/schema/raw/master/csl-citation.json"} </w:instrText>
      </w:r>
      <w:r w:rsidR="00F7208C" w:rsidRPr="00563380">
        <w:fldChar w:fldCharType="separate"/>
      </w:r>
      <w:r w:rsidR="00052439" w:rsidRPr="00563380">
        <w:t>(McElligott et al. 2001; Coltman et al. 2002; Kruuk et al. 2002; Newbolt et al. 2017)</w:t>
      </w:r>
      <w:r w:rsidR="00F7208C" w:rsidRPr="00563380">
        <w:fldChar w:fldCharType="end"/>
      </w:r>
      <w:r w:rsidRPr="00563380">
        <w:t xml:space="preserve"> and the warming climate could therefore act as a selective pressure with long-term effects </w:t>
      </w:r>
      <w:r w:rsidRPr="00563380">
        <w:fldChar w:fldCharType="begin"/>
      </w:r>
      <w:r w:rsidR="00052439" w:rsidRPr="00563380">
        <w:instrText xml:space="preserve"> ADDIN ZOTERO_ITEM CSL_CITATION {"citationID":"WZWRTvDB","properties":{"formattedCitation":"(Ozgul et al. 2009)","plainCitation":"(Ozgul et al. 2009)","noteIndex":0},"citationItems":[{"id":3018,"uris":["http://zotero.org/users/3388363/items/JAIUCEKG"],"itemData":{"id":3018,"type":"article-journal","container-title":"Science","DOI":"10.1126/science.1173668","ISSN":"0036-8075, 1095-9203","issue":"5939","journalAbbreviation":"Science","language":"en","page":"464-467","source":"DOI.org (Crossref)","title":"The Dynamics of Phenotypic Change and the Shrinking Sheep of St. Kilda","volume":"325","author":[{"family":"Ozgul","given":"Arpat"},{"family":"Tuljapurkar","given":"Shripad"},{"family":"Benton","given":"Tim G."},{"family":"Pemberton","given":"Josephine M."},{"family":"Clutton-Brock","given":"Tim H."},{"family":"Coulson","given":"Tim"}],"issued":{"date-parts":[["2009",7,24]]},"citation-key":"ozgulDynamicsPhenotypicChange2009"}}],"schema":"https://github.com/citation-style-language/schema/raw/master/csl-citation.json"} </w:instrText>
      </w:r>
      <w:r w:rsidRPr="00563380">
        <w:fldChar w:fldCharType="separate"/>
      </w:r>
      <w:r w:rsidR="00052439" w:rsidRPr="00563380">
        <w:rPr>
          <w:noProof/>
        </w:rPr>
        <w:t>(Ozgul et al. 2009)</w:t>
      </w:r>
      <w:r w:rsidRPr="00563380">
        <w:fldChar w:fldCharType="end"/>
      </w:r>
      <w:r w:rsidRPr="00563380">
        <w:t xml:space="preserve">. Further studies should monitor populations using long-term projects with </w:t>
      </w:r>
      <w:r w:rsidR="0017020A">
        <w:t>marked</w:t>
      </w:r>
      <w:r w:rsidRPr="00563380">
        <w:t xml:space="preserve"> individuals </w:t>
      </w:r>
      <w:r w:rsidRPr="00563380">
        <w:fldChar w:fldCharType="begin"/>
      </w:r>
      <w:r w:rsidR="00052439" w:rsidRPr="00563380">
        <w:instrText xml:space="preserve"> ADDIN ZOTERO_ITEM CSL_CITATION {"citationID":"BfmUAwEp","properties":{"formattedCitation":"(Clutton-Brock and Sheldon 2010)","plainCitation":"(Clutton-Brock and Sheldon 2010)","noteIndex":0},"citationItems":[{"id":2981,"uris":["http://zotero.org/users/3388363/items/VRWLRG58"],"itemData":{"id":2981,"type":"article-journal","container-title":"Trends in Ecology &amp; Evolution","DOI":"10.1016/j.tree.2010.08.002","ISSN":"01695347","issue":"10","journalAbbreviation":"Trends in Ecology &amp; Evolution","language":"en","page":"562-573","source":"DOI.org (Crossref)","title":"Individuals and populations: the role of long-term, individual-based studies of animals in ecology and evolutionary biology","title-short":"Individuals and populations","volume":"25","author":[{"family":"Clutton-Brock","given":"Tim"},{"family":"Sheldon","given":"Ben C"}],"issued":{"date-parts":[["2010",10]]},"citation-key":"clutton-brockIndividualsPopulationsRole2010"}}],"schema":"https://github.com/citation-style-language/schema/raw/master/csl-citation.json"} </w:instrText>
      </w:r>
      <w:r w:rsidRPr="00563380">
        <w:fldChar w:fldCharType="separate"/>
      </w:r>
      <w:r w:rsidR="00052439" w:rsidRPr="00563380">
        <w:rPr>
          <w:noProof/>
        </w:rPr>
        <w:t>(Clutton-Brock and Sheldon 2010)</w:t>
      </w:r>
      <w:r w:rsidRPr="00563380">
        <w:fldChar w:fldCharType="end"/>
      </w:r>
      <w:r w:rsidRPr="00563380">
        <w:t xml:space="preserve"> to better investigate the ecological and </w:t>
      </w:r>
      <w:commentRangeStart w:id="127"/>
      <w:r w:rsidRPr="00563380">
        <w:t xml:space="preserve">evolutionary </w:t>
      </w:r>
      <w:commentRangeEnd w:id="127"/>
      <w:r w:rsidR="00C86838" w:rsidRPr="00563380">
        <w:rPr>
          <w:rStyle w:val="CommentReference"/>
          <w:color w:val="auto"/>
          <w:lang w:val="en-US" w:eastAsia="en-US"/>
        </w:rPr>
        <w:commentReference w:id="127"/>
      </w:r>
      <w:r w:rsidRPr="00563380">
        <w:t>consequences of body size change in ungulates.</w:t>
      </w:r>
    </w:p>
    <w:p w14:paraId="4F85BCA4" w14:textId="77777777" w:rsidR="00EB6C89" w:rsidRPr="00563380" w:rsidRDefault="00EB6C89" w:rsidP="00EB6C89">
      <w:pPr>
        <w:pStyle w:val="Default"/>
        <w:spacing w:before="120" w:after="120" w:line="360" w:lineRule="auto"/>
      </w:pPr>
    </w:p>
    <w:p w14:paraId="098A92F3" w14:textId="77777777" w:rsidR="00C41A0C" w:rsidRPr="00563380" w:rsidRDefault="00C41A0C" w:rsidP="00C41A0C">
      <w:pPr>
        <w:pStyle w:val="Default"/>
        <w:spacing w:before="120" w:after="120" w:line="360" w:lineRule="auto"/>
      </w:pPr>
    </w:p>
    <w:p w14:paraId="185B261B" w14:textId="77777777" w:rsidR="009360B9" w:rsidRPr="00563380" w:rsidRDefault="009360B9" w:rsidP="009360B9">
      <w:pPr>
        <w:shd w:val="clear" w:color="auto" w:fill="FFFFFF"/>
        <w:spacing w:after="100" w:afterAutospacing="1" w:line="360" w:lineRule="auto"/>
        <w:outlineLvl w:val="1"/>
        <w:rPr>
          <w:b/>
          <w:bCs/>
          <w:color w:val="333132"/>
          <w:lang w:val="en-GB"/>
        </w:rPr>
      </w:pPr>
      <w:r w:rsidRPr="00563380">
        <w:rPr>
          <w:b/>
          <w:bCs/>
          <w:color w:val="333132"/>
          <w:lang w:val="en-GB"/>
        </w:rPr>
        <w:t>Acknowledgements</w:t>
      </w:r>
    </w:p>
    <w:p w14:paraId="215B8055" w14:textId="0244FDE9" w:rsidR="00915D34" w:rsidRPr="00563380" w:rsidRDefault="009360B9" w:rsidP="00915D34">
      <w:pPr>
        <w:pStyle w:val="Default"/>
        <w:spacing w:before="120" w:after="120" w:line="360" w:lineRule="auto"/>
      </w:pPr>
      <w:commentRangeStart w:id="128"/>
      <w:commentRangeStart w:id="129"/>
      <w:r w:rsidRPr="00563380">
        <w:t>We thank the managers of the hunting and fishing federal office of Ticino, Switzerland, and the Swiss federal office of meteorology and climatology (MeteoSchweiz) for collecting the data and making them available to us</w:t>
      </w:r>
      <w:commentRangeEnd w:id="128"/>
      <w:r w:rsidRPr="00563380">
        <w:rPr>
          <w:rStyle w:val="CommentReference"/>
          <w:color w:val="auto"/>
          <w:lang w:eastAsia="en-US"/>
        </w:rPr>
        <w:commentReference w:id="128"/>
      </w:r>
      <w:r w:rsidRPr="00563380">
        <w:t xml:space="preserve">. </w:t>
      </w:r>
      <w:commentRangeEnd w:id="129"/>
      <w:r w:rsidR="00F42891">
        <w:rPr>
          <w:rStyle w:val="CommentReference"/>
          <w:color w:val="auto"/>
          <w:lang w:val="en-US" w:eastAsia="en-US"/>
        </w:rPr>
        <w:commentReference w:id="129"/>
      </w:r>
    </w:p>
    <w:p w14:paraId="060CA586" w14:textId="77777777" w:rsidR="009360B9" w:rsidRPr="00563380" w:rsidRDefault="009360B9" w:rsidP="00915D34">
      <w:pPr>
        <w:pStyle w:val="Default"/>
        <w:spacing w:before="120" w:after="120" w:line="360" w:lineRule="auto"/>
      </w:pPr>
    </w:p>
    <w:p w14:paraId="13EC0E51" w14:textId="61F517E5" w:rsidR="00915D34" w:rsidRPr="00563380" w:rsidRDefault="00915D34" w:rsidP="00915D34">
      <w:pPr>
        <w:shd w:val="clear" w:color="auto" w:fill="FFFFFF"/>
        <w:spacing w:after="100" w:afterAutospacing="1" w:line="360" w:lineRule="auto"/>
        <w:outlineLvl w:val="2"/>
        <w:rPr>
          <w:b/>
          <w:bCs/>
          <w:color w:val="333132"/>
          <w:lang w:val="en-GB"/>
        </w:rPr>
      </w:pPr>
      <w:r w:rsidRPr="00563380">
        <w:rPr>
          <w:b/>
          <w:bCs/>
          <w:color w:val="333132"/>
          <w:lang w:val="en-GB"/>
        </w:rPr>
        <w:t>Funding</w:t>
      </w:r>
    </w:p>
    <w:p w14:paraId="12A296BE" w14:textId="7AA7205E" w:rsidR="009360B9" w:rsidRPr="00563380" w:rsidRDefault="009360B9" w:rsidP="00915D34">
      <w:pPr>
        <w:shd w:val="clear" w:color="auto" w:fill="FFFFFF"/>
        <w:spacing w:after="100" w:afterAutospacing="1" w:line="360" w:lineRule="auto"/>
        <w:outlineLvl w:val="2"/>
        <w:rPr>
          <w:lang w:val="en-GB"/>
        </w:rPr>
      </w:pPr>
      <w:r w:rsidRPr="00563380">
        <w:rPr>
          <w:lang w:val="en-GB"/>
        </w:rPr>
        <w:t>G</w:t>
      </w:r>
      <w:r w:rsidR="008E3C3E" w:rsidRPr="00563380">
        <w:rPr>
          <w:lang w:val="en-GB"/>
        </w:rPr>
        <w:t>.</w:t>
      </w:r>
      <w:r w:rsidRPr="00563380">
        <w:rPr>
          <w:lang w:val="en-GB"/>
        </w:rPr>
        <w:t>M</w:t>
      </w:r>
      <w:r w:rsidR="008E3C3E" w:rsidRPr="00563380">
        <w:rPr>
          <w:lang w:val="en-GB"/>
        </w:rPr>
        <w:t>.</w:t>
      </w:r>
      <w:r w:rsidRPr="00563380">
        <w:rPr>
          <w:lang w:val="en-GB"/>
        </w:rPr>
        <w:t xml:space="preserve"> is supported by a Marie Skłodowska-Curie postdoctoral fellowship from the European Union’s Horizon 2020 research and innovation programme.</w:t>
      </w:r>
    </w:p>
    <w:p w14:paraId="667FF7E0" w14:textId="77777777" w:rsidR="009360B9" w:rsidRPr="00563380" w:rsidRDefault="009360B9" w:rsidP="00915D34">
      <w:pPr>
        <w:shd w:val="clear" w:color="auto" w:fill="FFFFFF"/>
        <w:spacing w:after="100" w:afterAutospacing="1" w:line="360" w:lineRule="auto"/>
        <w:outlineLvl w:val="2"/>
        <w:rPr>
          <w:b/>
          <w:bCs/>
          <w:color w:val="333132"/>
          <w:lang w:val="en-GB"/>
        </w:rPr>
      </w:pPr>
    </w:p>
    <w:p w14:paraId="50E74A57" w14:textId="77777777" w:rsidR="00915D34" w:rsidRPr="00563380" w:rsidRDefault="00915D34" w:rsidP="00915D34">
      <w:pPr>
        <w:shd w:val="clear" w:color="auto" w:fill="FFFFFF"/>
        <w:spacing w:after="100" w:afterAutospacing="1"/>
        <w:outlineLvl w:val="2"/>
        <w:rPr>
          <w:b/>
          <w:bCs/>
          <w:color w:val="333132"/>
          <w:lang w:val="en-GB"/>
        </w:rPr>
      </w:pPr>
      <w:r w:rsidRPr="00563380">
        <w:rPr>
          <w:b/>
          <w:bCs/>
          <w:color w:val="333132"/>
          <w:lang w:val="en-GB"/>
        </w:rPr>
        <w:t>Data accessibility</w:t>
      </w:r>
    </w:p>
    <w:p w14:paraId="1943F3AA" w14:textId="77777777" w:rsidR="008E3C3E" w:rsidRPr="00563380" w:rsidRDefault="008E3C3E" w:rsidP="008E3C3E">
      <w:pPr>
        <w:pStyle w:val="Body"/>
        <w:spacing w:before="120" w:after="120" w:line="360" w:lineRule="auto"/>
        <w:rPr>
          <w:rFonts w:ascii="Times New Roman" w:hAnsi="Times New Roman" w:cs="Times New Roman"/>
          <w:lang w:val="en-GB"/>
        </w:rPr>
      </w:pPr>
      <w:r w:rsidRPr="00563380">
        <w:rPr>
          <w:rFonts w:ascii="Times New Roman" w:hAnsi="Times New Roman" w:cs="Times New Roman"/>
          <w:lang w:val="en-GB"/>
        </w:rPr>
        <w:t>All data and code used for statistical analysis and plots are provided via the Open Science Framework at “link for OSF project”</w:t>
      </w:r>
    </w:p>
    <w:p w14:paraId="2BB1EEC6" w14:textId="77777777" w:rsidR="009360B9" w:rsidRPr="00563380" w:rsidRDefault="009360B9" w:rsidP="00915D34">
      <w:pPr>
        <w:shd w:val="clear" w:color="auto" w:fill="FFFFFF"/>
        <w:spacing w:before="100" w:beforeAutospacing="1" w:after="100" w:afterAutospacing="1"/>
        <w:rPr>
          <w:color w:val="333132"/>
          <w:lang w:val="en-GB"/>
        </w:rPr>
      </w:pPr>
    </w:p>
    <w:p w14:paraId="03D601C0" w14:textId="2BC70AC0" w:rsidR="00915D34" w:rsidRPr="00563380" w:rsidRDefault="00915D34" w:rsidP="00915D34">
      <w:pPr>
        <w:shd w:val="clear" w:color="auto" w:fill="FFFFFF"/>
        <w:spacing w:after="100" w:afterAutospacing="1"/>
        <w:outlineLvl w:val="2"/>
        <w:rPr>
          <w:color w:val="333132"/>
          <w:lang w:val="en-GB"/>
        </w:rPr>
      </w:pPr>
      <w:r w:rsidRPr="00563380">
        <w:rPr>
          <w:b/>
          <w:bCs/>
          <w:color w:val="333132"/>
          <w:lang w:val="en-GB"/>
        </w:rPr>
        <w:lastRenderedPageBreak/>
        <w:t>Authors' contributions</w:t>
      </w:r>
    </w:p>
    <w:p w14:paraId="683181FF" w14:textId="29FC3404" w:rsidR="00915D34" w:rsidRPr="00563380" w:rsidRDefault="008818E0" w:rsidP="00915D34">
      <w:pPr>
        <w:shd w:val="clear" w:color="auto" w:fill="FFFFFF"/>
        <w:spacing w:before="100" w:beforeAutospacing="1" w:after="100" w:afterAutospacing="1"/>
        <w:rPr>
          <w:color w:val="333132"/>
          <w:lang w:val="en-GB"/>
        </w:rPr>
      </w:pPr>
      <w:r w:rsidRPr="00563380">
        <w:rPr>
          <w:color w:val="333132"/>
          <w:lang w:val="en-GB"/>
        </w:rPr>
        <w:t>G</w:t>
      </w:r>
      <w:r w:rsidR="00915D34" w:rsidRPr="00563380">
        <w:rPr>
          <w:color w:val="333132"/>
          <w:lang w:val="en-GB"/>
        </w:rPr>
        <w:t>.</w:t>
      </w:r>
      <w:r w:rsidRPr="00563380">
        <w:rPr>
          <w:color w:val="333132"/>
          <w:lang w:val="en-GB"/>
        </w:rPr>
        <w:t>M</w:t>
      </w:r>
      <w:r w:rsidR="00915D34" w:rsidRPr="00563380">
        <w:rPr>
          <w:color w:val="333132"/>
          <w:lang w:val="en-GB"/>
        </w:rPr>
        <w:t xml:space="preserve">. and </w:t>
      </w:r>
      <w:r w:rsidRPr="00563380">
        <w:rPr>
          <w:color w:val="333132"/>
          <w:lang w:val="en-GB"/>
        </w:rPr>
        <w:t>P.B</w:t>
      </w:r>
      <w:r w:rsidR="00915D34" w:rsidRPr="00563380">
        <w:rPr>
          <w:color w:val="333132"/>
          <w:lang w:val="en-GB"/>
        </w:rPr>
        <w:t xml:space="preserve">. conceived the study. </w:t>
      </w:r>
      <w:r w:rsidR="00277BEF">
        <w:rPr>
          <w:color w:val="333132"/>
          <w:lang w:val="en-GB"/>
        </w:rPr>
        <w:t>F.T</w:t>
      </w:r>
      <w:r w:rsidR="00915D34" w:rsidRPr="00563380">
        <w:rPr>
          <w:color w:val="333132"/>
          <w:lang w:val="en-GB"/>
        </w:rPr>
        <w:t>.</w:t>
      </w:r>
      <w:r w:rsidRPr="00563380">
        <w:rPr>
          <w:color w:val="333132"/>
          <w:lang w:val="en-GB"/>
        </w:rPr>
        <w:t xml:space="preserve"> </w:t>
      </w:r>
      <w:r w:rsidR="00277BEF">
        <w:rPr>
          <w:color w:val="333132"/>
          <w:lang w:val="en-GB"/>
        </w:rPr>
        <w:t>compiled</w:t>
      </w:r>
      <w:r w:rsidR="00277BEF" w:rsidRPr="00563380">
        <w:rPr>
          <w:color w:val="333132"/>
          <w:lang w:val="en-GB"/>
        </w:rPr>
        <w:t xml:space="preserve"> </w:t>
      </w:r>
      <w:r w:rsidRPr="00563380">
        <w:rPr>
          <w:color w:val="333132"/>
          <w:lang w:val="en-GB"/>
        </w:rPr>
        <w:t>the data</w:t>
      </w:r>
      <w:r w:rsidR="00277BEF">
        <w:rPr>
          <w:color w:val="333132"/>
          <w:lang w:val="en-GB"/>
        </w:rPr>
        <w:t xml:space="preserve"> and L</w:t>
      </w:r>
      <w:r w:rsidR="00AA3AAE">
        <w:rPr>
          <w:color w:val="333132"/>
          <w:lang w:val="en-GB"/>
        </w:rPr>
        <w:t>.F.B and N.I curated the data</w:t>
      </w:r>
      <w:r w:rsidRPr="00563380">
        <w:rPr>
          <w:color w:val="333132"/>
          <w:lang w:val="en-GB"/>
        </w:rPr>
        <w:t>.</w:t>
      </w:r>
      <w:r w:rsidR="00915D34" w:rsidRPr="00563380">
        <w:rPr>
          <w:color w:val="333132"/>
          <w:lang w:val="en-GB"/>
        </w:rPr>
        <w:t xml:space="preserve"> G.M. and </w:t>
      </w:r>
      <w:r w:rsidRPr="00563380">
        <w:rPr>
          <w:color w:val="333132"/>
          <w:lang w:val="en-GB"/>
        </w:rPr>
        <w:t>K.G.G</w:t>
      </w:r>
      <w:r w:rsidR="00915D34" w:rsidRPr="00563380">
        <w:rPr>
          <w:color w:val="333132"/>
          <w:lang w:val="en-GB"/>
        </w:rPr>
        <w:t xml:space="preserve"> performed the statistical analyses. </w:t>
      </w:r>
      <w:r w:rsidR="00444CF6" w:rsidRPr="00563380">
        <w:rPr>
          <w:color w:val="333132"/>
          <w:lang w:val="en-GB"/>
        </w:rPr>
        <w:t>G.M. and K.G.G</w:t>
      </w:r>
      <w:r w:rsidR="00915D34" w:rsidRPr="00563380">
        <w:rPr>
          <w:color w:val="333132"/>
          <w:lang w:val="en-GB"/>
        </w:rPr>
        <w:t xml:space="preserve"> drafted the manuscript and all authors provided inputs at all stages. All authors approved the final version of this manuscript, and all authors agree to be held accountable for the work performed therein.</w:t>
      </w:r>
    </w:p>
    <w:p w14:paraId="4E54F711" w14:textId="77777777" w:rsidR="00915D34" w:rsidRPr="00563380" w:rsidRDefault="00915D34" w:rsidP="00915D34">
      <w:pPr>
        <w:shd w:val="clear" w:color="auto" w:fill="FFFFFF"/>
        <w:spacing w:after="100" w:afterAutospacing="1"/>
        <w:outlineLvl w:val="2"/>
        <w:rPr>
          <w:b/>
          <w:bCs/>
          <w:color w:val="333132"/>
          <w:lang w:val="en-GB"/>
        </w:rPr>
      </w:pPr>
      <w:r w:rsidRPr="00563380">
        <w:rPr>
          <w:b/>
          <w:bCs/>
          <w:color w:val="333132"/>
          <w:lang w:val="en-GB"/>
        </w:rPr>
        <w:t>Competing interests</w:t>
      </w:r>
    </w:p>
    <w:p w14:paraId="6AFE0ECD" w14:textId="56554C34" w:rsidR="00915D34" w:rsidRPr="00563380" w:rsidRDefault="00915D34" w:rsidP="009360B9">
      <w:pPr>
        <w:shd w:val="clear" w:color="auto" w:fill="FFFFFF"/>
        <w:spacing w:before="100" w:beforeAutospacing="1" w:after="100" w:afterAutospacing="1"/>
        <w:rPr>
          <w:color w:val="333132"/>
          <w:lang w:val="en-GB"/>
        </w:rPr>
      </w:pPr>
      <w:r w:rsidRPr="00563380">
        <w:rPr>
          <w:color w:val="333132"/>
          <w:lang w:val="en-GB"/>
        </w:rPr>
        <w:t>We declare we have no competing interests.</w:t>
      </w:r>
    </w:p>
    <w:p w14:paraId="12670755" w14:textId="1590FBE2" w:rsidR="00915D34" w:rsidRPr="00563380" w:rsidRDefault="00915D34" w:rsidP="00BD5F31">
      <w:pPr>
        <w:pStyle w:val="Default"/>
        <w:spacing w:before="120" w:after="120" w:line="360" w:lineRule="auto"/>
        <w:ind w:firstLine="426"/>
      </w:pPr>
    </w:p>
    <w:p w14:paraId="761BC2D2" w14:textId="77777777" w:rsidR="00915D34" w:rsidRPr="00563380" w:rsidRDefault="00915D34" w:rsidP="00BD5F31">
      <w:pPr>
        <w:pStyle w:val="Default"/>
        <w:spacing w:before="120" w:after="120" w:line="360" w:lineRule="auto"/>
        <w:ind w:firstLine="426"/>
      </w:pPr>
    </w:p>
    <w:p w14:paraId="60E43C07" w14:textId="221CA6DA" w:rsidR="009860FD" w:rsidRPr="005D6730" w:rsidRDefault="009860FD" w:rsidP="009360B9">
      <w:pPr>
        <w:pStyle w:val="Default"/>
        <w:spacing w:before="120" w:after="120" w:line="360" w:lineRule="auto"/>
        <w:rPr>
          <w:b/>
          <w:bCs/>
          <w:lang w:val="it-CH"/>
          <w:rPrChange w:id="130" w:author="Federico Tettamanti" w:date="2023-03-13T08:42:00Z">
            <w:rPr>
              <w:b/>
              <w:bCs/>
            </w:rPr>
          </w:rPrChange>
        </w:rPr>
      </w:pPr>
      <w:r w:rsidRPr="005D6730">
        <w:rPr>
          <w:b/>
          <w:bCs/>
          <w:lang w:val="it-CH"/>
          <w:rPrChange w:id="131" w:author="Federico Tettamanti" w:date="2023-03-13T08:42:00Z">
            <w:rPr>
              <w:b/>
              <w:bCs/>
            </w:rPr>
          </w:rPrChange>
        </w:rPr>
        <w:t>References</w:t>
      </w:r>
    </w:p>
    <w:p w14:paraId="4074BD0E" w14:textId="77777777" w:rsidR="00477EAE" w:rsidRPr="00477EAE" w:rsidRDefault="009860FD" w:rsidP="00477EAE">
      <w:pPr>
        <w:pStyle w:val="Bibliography"/>
      </w:pPr>
      <w:r w:rsidRPr="00563380">
        <w:fldChar w:fldCharType="begin"/>
      </w:r>
      <w:r w:rsidR="00477EAE" w:rsidRPr="007A55F6">
        <w:rPr>
          <w:lang w:val="it-CH"/>
          <w:rPrChange w:id="132" w:author="LFBersier" w:date="2023-03-09T08:21:00Z">
            <w:rPr/>
          </w:rPrChange>
        </w:rPr>
        <w:instrText xml:space="preserve"> ADDIN ZOTERO_BIBL {"uncited":[],"omitted":[],"custom":[]} CSL_BIBLIOGRAPHY </w:instrText>
      </w:r>
      <w:r w:rsidRPr="00563380">
        <w:fldChar w:fldCharType="separate"/>
      </w:r>
      <w:r w:rsidR="00477EAE" w:rsidRPr="005D6730">
        <w:rPr>
          <w:lang w:val="it-CH"/>
          <w:rPrChange w:id="133" w:author="Federico Tettamanti" w:date="2023-03-13T08:42:00Z">
            <w:rPr/>
          </w:rPrChange>
        </w:rPr>
        <w:t xml:space="preserve">Ascenzi P, Clementi ME, Condò SG, Coletta M, Petruzzelli R, Polizio F, Rizzi M, Giunta C, Peracino V, Giardina B. 1993. </w:t>
      </w:r>
      <w:r w:rsidR="00477EAE" w:rsidRPr="00477EAE">
        <w:t>Functional, spectroscopic and structural properties of haemoglobin from chamois (Rupicapra rupicapra) and steinbock (Capra hircus ibex). Biochemical Journal. 296(2):361–365. doi:10.1042/bj2960361.</w:t>
      </w:r>
    </w:p>
    <w:p w14:paraId="59858FC9" w14:textId="77777777" w:rsidR="00477EAE" w:rsidRPr="00477EAE" w:rsidRDefault="00477EAE" w:rsidP="00477EAE">
      <w:pPr>
        <w:pStyle w:val="Bibliography"/>
      </w:pPr>
      <w:r w:rsidRPr="00477EAE">
        <w:t>Bailey LD, van de Pol M. 2016. climwin: An R Toolbox for Climate Window Analysis. Joseph S, editor. PLoS ONE. 11(12):e0167980. doi:10.1371/journal.pone.0167980.</w:t>
      </w:r>
    </w:p>
    <w:p w14:paraId="73E9F9B8" w14:textId="77777777" w:rsidR="00477EAE" w:rsidRPr="00477EAE" w:rsidRDefault="00477EAE" w:rsidP="00477EAE">
      <w:pPr>
        <w:pStyle w:val="Bibliography"/>
      </w:pPr>
      <w:r w:rsidRPr="00477EAE">
        <w:t>Bassano B, Perrone A, Hardenberg AV. 2003. Body weight and horn development im Alpine chamois, Rupicapra rupicapra (Bovidae, Caprinae). 67(1):65–74. doi:10.1515/mamm.2003.67.1.65.</w:t>
      </w:r>
    </w:p>
    <w:p w14:paraId="721DF0AA" w14:textId="77777777" w:rsidR="00477EAE" w:rsidRPr="00477EAE" w:rsidRDefault="00477EAE" w:rsidP="00477EAE">
      <w:pPr>
        <w:pStyle w:val="Bibliography"/>
      </w:pPr>
      <w:r w:rsidRPr="00477EAE">
        <w:t>Beauplet G, Guinet C. 2007. Phenotypic determinants of individual fitness in female fur seals: larger is better. Proceedings of the Royal Society B: Biological Sciences. 274(1620):1877–1883. doi:10.1098/rspb.2007.0454.</w:t>
      </w:r>
    </w:p>
    <w:p w14:paraId="01A6AE76" w14:textId="77777777" w:rsidR="00477EAE" w:rsidRPr="00FA5139" w:rsidRDefault="00477EAE" w:rsidP="00477EAE">
      <w:pPr>
        <w:pStyle w:val="Bibliography"/>
        <w:rPr>
          <w:lang w:val="de-CH"/>
        </w:rPr>
      </w:pPr>
      <w:r w:rsidRPr="00FA5139">
        <w:rPr>
          <w:lang w:val="de-CH"/>
        </w:rPr>
        <w:t>Bergmann C. 1847. Über die Verhältnisse der Wärmeökonomie der Thiere zu ihrer Grösse. Abgedruckt aus den Göttinger Studien. 3:595–708.</w:t>
      </w:r>
    </w:p>
    <w:p w14:paraId="727F8C5A" w14:textId="77777777" w:rsidR="00477EAE" w:rsidRPr="0089621C" w:rsidRDefault="00477EAE" w:rsidP="00477EAE">
      <w:pPr>
        <w:pStyle w:val="Bibliography"/>
        <w:rPr>
          <w:lang w:val="en-GB"/>
          <w:rPrChange w:id="134" w:author="Federico Tettamanti" w:date="2023-03-13T08:42:00Z">
            <w:rPr/>
          </w:rPrChange>
        </w:rPr>
      </w:pPr>
      <w:r w:rsidRPr="00FA5139">
        <w:rPr>
          <w:lang w:val="de-CH"/>
        </w:rPr>
        <w:t xml:space="preserve">Brivio F, Bertolucci C, Tettamanti F, Filli F, Apollonio M, Grignolio S. 2016. </w:t>
      </w:r>
      <w:r w:rsidRPr="0089621C">
        <w:rPr>
          <w:lang w:val="en-GB"/>
          <w:rPrChange w:id="135" w:author="Federico Tettamanti" w:date="2023-03-13T08:42:00Z">
            <w:rPr/>
          </w:rPrChange>
        </w:rPr>
        <w:t>The weather dictates the rhythms: Alpine chamois activity is well adapted to ecological conditions. Behav Ecol Sociobiol. 70(8):1291–1304. doi:10.1007/s00265-016-2137-8.</w:t>
      </w:r>
    </w:p>
    <w:p w14:paraId="22384E56" w14:textId="77777777" w:rsidR="00477EAE" w:rsidRPr="00477EAE" w:rsidRDefault="00477EAE" w:rsidP="00477EAE">
      <w:pPr>
        <w:pStyle w:val="Bibliography"/>
      </w:pPr>
      <w:r w:rsidRPr="0089621C">
        <w:rPr>
          <w:lang w:val="en-GB"/>
          <w:rPrChange w:id="136" w:author="Federico Tettamanti" w:date="2023-03-13T08:42:00Z">
            <w:rPr/>
          </w:rPrChange>
        </w:rPr>
        <w:t xml:space="preserve">Büntgen U, Greuter L, Bollmann K, Jenny H, Liebhold A, Galván JD, Stenseth NC, Andrew C, Mysterud A. 2017. </w:t>
      </w:r>
      <w:r w:rsidRPr="00477EAE">
        <w:t>Elevational range shifts in four mountain ungulate species from the Swiss Alps. Ecosphere. 8(4):e01761. doi:10.1002/ecs2.1761.</w:t>
      </w:r>
    </w:p>
    <w:p w14:paraId="6521FF00" w14:textId="77777777" w:rsidR="00477EAE" w:rsidRPr="00477EAE" w:rsidRDefault="00477EAE" w:rsidP="00477EAE">
      <w:pPr>
        <w:pStyle w:val="Bibliography"/>
      </w:pPr>
      <w:r w:rsidRPr="00477EAE">
        <w:t>Büntgen U, Jenny H, Galván JD, Piermattei A, Krusic PJ, Bollmann K. 2020. Stable body size of Alpine ungulates. Royal Society Open Science. 7:200196. doi:10.1098/rsos.200196.</w:t>
      </w:r>
    </w:p>
    <w:p w14:paraId="644080F5" w14:textId="77777777" w:rsidR="00477EAE" w:rsidRPr="00477EAE" w:rsidRDefault="00477EAE" w:rsidP="00477EAE">
      <w:pPr>
        <w:pStyle w:val="Bibliography"/>
      </w:pPr>
      <w:r w:rsidRPr="00477EAE">
        <w:t>Chirichella R, Stephens PA, Mason THE, Apollonio M. 2021. Contrasting Effects of Climate Change on Alpine Chamois. The Journal of Wildlife Management. 85(1):109–120. doi:10.1002/jwmg.21962.</w:t>
      </w:r>
    </w:p>
    <w:p w14:paraId="19A02EAB" w14:textId="77777777" w:rsidR="00477EAE" w:rsidRPr="00477EAE" w:rsidRDefault="00477EAE" w:rsidP="00477EAE">
      <w:pPr>
        <w:pStyle w:val="Bibliography"/>
      </w:pPr>
      <w:r w:rsidRPr="00477EAE">
        <w:lastRenderedPageBreak/>
        <w:t>Ciais P, Reichstein M, Viovy N, Granier A, Ogée J, Allard V, Aubinet M, Buchmann N, Bernhofer C, Carrara A, et al. 2005. Europe-wide reduction in primary productivity caused by the heat and drought in 2003. Nature. 437(7058):529–533. doi:10.1038/nature03972.</w:t>
      </w:r>
    </w:p>
    <w:p w14:paraId="312B0CAC" w14:textId="77777777" w:rsidR="00477EAE" w:rsidRPr="00477EAE" w:rsidRDefault="00477EAE" w:rsidP="00477EAE">
      <w:pPr>
        <w:pStyle w:val="Bibliography"/>
      </w:pPr>
      <w:r w:rsidRPr="00477EAE">
        <w:t>Clutton-Brock T, Sheldon BC. 2010. Individuals and populations: the role of long-term, individual-based studies of animals in ecology and evolutionary biology. Trends in Ecology &amp; Evolution. 25(10):562–573. doi:10.1016/j.tree.2010.08.002.</w:t>
      </w:r>
    </w:p>
    <w:p w14:paraId="5B91DEF3" w14:textId="77777777" w:rsidR="00477EAE" w:rsidRPr="00477EAE" w:rsidRDefault="00477EAE" w:rsidP="00477EAE">
      <w:pPr>
        <w:pStyle w:val="Bibliography"/>
      </w:pPr>
      <w:r w:rsidRPr="00477EAE">
        <w:t>Coltman DW, Festa-Bianchet M, Jorgenson JT, Strobeck C. 2002. Age-dependent sexual selection in bighorn rams. Proceedings of the Royal Society of London Series B: Biological Sciences. 269(1487):165–172. doi:10.1098/rspb.2001.1851.</w:t>
      </w:r>
    </w:p>
    <w:p w14:paraId="06230086" w14:textId="77777777" w:rsidR="00477EAE" w:rsidRPr="0089621C" w:rsidRDefault="00477EAE" w:rsidP="00477EAE">
      <w:pPr>
        <w:pStyle w:val="Bibliography"/>
        <w:rPr>
          <w:lang w:val="de-CH"/>
        </w:rPr>
      </w:pPr>
      <w:r w:rsidRPr="00477EAE">
        <w:t xml:space="preserve">Corlatti L, Lorenzini R, Lovari S. 2011. The conservation of the chamois Rupicapra spp. </w:t>
      </w:r>
      <w:r w:rsidRPr="0089621C">
        <w:rPr>
          <w:lang w:val="de-CH"/>
        </w:rPr>
        <w:t>Mammal Review. 41(2):163–174. doi:10.1111/j.1365-2907.2011.00187.x.</w:t>
      </w:r>
    </w:p>
    <w:p w14:paraId="07D7CBE8" w14:textId="77777777" w:rsidR="00477EAE" w:rsidRPr="00477EAE" w:rsidRDefault="00477EAE" w:rsidP="00477EAE">
      <w:pPr>
        <w:pStyle w:val="Bibliography"/>
      </w:pPr>
      <w:r w:rsidRPr="0089621C">
        <w:rPr>
          <w:lang w:val="de-CH"/>
        </w:rPr>
        <w:t xml:space="preserve">Ernakovich JG, Hopping KA, Berdanier AB, Simpson RT, Kachergis EJ, Steltzer H, Wallenstein MD. 2014. </w:t>
      </w:r>
      <w:r w:rsidRPr="00477EAE">
        <w:t>Predicted responses of arctic and alpine ecosystems to altered seasonality under climate change. Global Change Biology. 20(10):3256–3269. doi:10.1111/gcb.12568.</w:t>
      </w:r>
    </w:p>
    <w:p w14:paraId="7CB631BC" w14:textId="77777777" w:rsidR="00477EAE" w:rsidRPr="00477EAE" w:rsidRDefault="00477EAE" w:rsidP="00477EAE">
      <w:pPr>
        <w:pStyle w:val="Bibliography"/>
      </w:pPr>
      <w:r w:rsidRPr="00477EAE">
        <w:t>Festa-Bianchet M, Jorgenson JT, Réale D. 2000. Early development, adult mass, and reproductive success in bighorn sheep. Behavioral Ecology. 11(6):633–639. doi:10.1093/beheco/11.6.633.</w:t>
      </w:r>
    </w:p>
    <w:p w14:paraId="749EEACF" w14:textId="77777777" w:rsidR="00477EAE" w:rsidRPr="00477EAE" w:rsidRDefault="00477EAE" w:rsidP="00477EAE">
      <w:pPr>
        <w:pStyle w:val="Bibliography"/>
      </w:pPr>
      <w:r w:rsidRPr="00477EAE">
        <w:t>Forchhammer MC, Clutton-Brock TH, Lindström J, Albon SD. 2001. Climate and population density induce long-term cohort variation in a northern ungulate. Journal of Animal Ecology. 70(5):721–729. doi:10.1046/j.0021-8790.2001.00532.x.</w:t>
      </w:r>
    </w:p>
    <w:p w14:paraId="0FA30E99" w14:textId="77777777" w:rsidR="00477EAE" w:rsidRPr="00477EAE" w:rsidRDefault="00477EAE" w:rsidP="00477EAE">
      <w:pPr>
        <w:pStyle w:val="Bibliography"/>
      </w:pPr>
      <w:r w:rsidRPr="00477EAE">
        <w:t>Gaillard J-M, Festa-Bianchet M, Yoccoz NG, Loison A, Toigo C. 2000. Temporal Variation in Fitness Components and Population Dynamics of Large Herbivores. Annual Review of Ecology and Systematics. 31:367–393.</w:t>
      </w:r>
    </w:p>
    <w:p w14:paraId="7D73BFBF" w14:textId="77777777" w:rsidR="00477EAE" w:rsidRPr="00477EAE" w:rsidRDefault="00477EAE" w:rsidP="00477EAE">
      <w:pPr>
        <w:pStyle w:val="Bibliography"/>
      </w:pPr>
      <w:r w:rsidRPr="00477EAE">
        <w:t>Gantner V, Mijić P, Kuterovac K, Solić D, Gantner R. 2011. Temperature-humidity index values and their significance on the daily production of dairy cattle. Mljekarstvo : časopis za unaprjeđenje proizvodnje i prerade mlijeka. 61(1):56–63.</w:t>
      </w:r>
    </w:p>
    <w:p w14:paraId="5C8FFD1E" w14:textId="77777777" w:rsidR="00477EAE" w:rsidRPr="00477EAE" w:rsidRDefault="00477EAE" w:rsidP="00477EAE">
      <w:pPr>
        <w:pStyle w:val="Bibliography"/>
      </w:pPr>
      <w:r w:rsidRPr="00477EAE">
        <w:t>Gardner JL, Peters A, Kearney MR, Joseph L, Heinsohn R. 2011. Declining body size: A third universal response to warming? Trends in Ecology and Evolution. 26(6):285–291. doi:10.1016/j.tree.2011.03.005.</w:t>
      </w:r>
    </w:p>
    <w:p w14:paraId="1AEE561F" w14:textId="77777777" w:rsidR="00477EAE" w:rsidRPr="00477EAE" w:rsidRDefault="00477EAE" w:rsidP="00477EAE">
      <w:pPr>
        <w:pStyle w:val="Bibliography"/>
      </w:pPr>
      <w:r w:rsidRPr="00477EAE">
        <w:t>Garel M, Gaillard J-M, Jullien J-M, Dubray D, Maillard D, Loison A. 2011. Population abundance and early spring conditions determine variation in body mass of juvenile chamois. Journal of Mammalogy. 92(5):1112–1117. doi:10.1644/10-MAMM-A-056.1.</w:t>
      </w:r>
    </w:p>
    <w:p w14:paraId="446A9E28" w14:textId="77777777" w:rsidR="00477EAE" w:rsidRPr="00477EAE" w:rsidRDefault="00477EAE" w:rsidP="00477EAE">
      <w:pPr>
        <w:pStyle w:val="Bibliography"/>
      </w:pPr>
      <w:r w:rsidRPr="00477EAE">
        <w:t>Garel M, Loison A, Jullien J-M, Dubray D, Maillard D, Gaillard J-M. 2009. Sex-Specific Growth in Alpine Chamois. Journal of Mammalogy. 90(4):954–960. doi:10.1644/08-MAMM-A-287.1.</w:t>
      </w:r>
    </w:p>
    <w:p w14:paraId="49423587" w14:textId="77777777" w:rsidR="00477EAE" w:rsidRPr="00477EAE" w:rsidRDefault="00477EAE" w:rsidP="00477EAE">
      <w:pPr>
        <w:pStyle w:val="Bibliography"/>
      </w:pPr>
      <w:r w:rsidRPr="0089621C">
        <w:rPr>
          <w:lang w:val="de-CH"/>
        </w:rPr>
        <w:t xml:space="preserve">Gorniak T, Meyer U, Südekum K-H, Dänicke S. 2014. </w:t>
      </w:r>
      <w:r w:rsidRPr="00477EAE">
        <w:t>Impact of mild heat stress on dry matter intake, milk yield and milk composition in mid-lactation Holstein dairy cows in a temperate climate. Archives of Animal Nutrition. 68(5):358–369. doi:10.1080/1745039X.2014.950451.</w:t>
      </w:r>
    </w:p>
    <w:p w14:paraId="0C0C6373" w14:textId="77777777" w:rsidR="00477EAE" w:rsidRPr="00477EAE" w:rsidRDefault="00477EAE" w:rsidP="00477EAE">
      <w:pPr>
        <w:pStyle w:val="Bibliography"/>
      </w:pPr>
      <w:r w:rsidRPr="00477EAE">
        <w:lastRenderedPageBreak/>
        <w:t>Hansen PJ. 2009. Effects of heat stress on mammalian reproduction. Philosophical Transactions of the Royal Society B: Biological Sciences. 364(1534):3341–3350. doi:10.1098/rstb.2009.0131.</w:t>
      </w:r>
    </w:p>
    <w:p w14:paraId="524FD95D" w14:textId="77777777" w:rsidR="00477EAE" w:rsidRPr="0089621C" w:rsidRDefault="00477EAE" w:rsidP="00477EAE">
      <w:pPr>
        <w:pStyle w:val="Bibliography"/>
        <w:rPr>
          <w:lang w:val="de-CH"/>
        </w:rPr>
      </w:pPr>
      <w:r w:rsidRPr="005D6730">
        <w:rPr>
          <w:lang w:val="it-CH"/>
          <w:rPrChange w:id="137" w:author="Federico Tettamanti" w:date="2023-03-13T08:42:00Z">
            <w:rPr/>
          </w:rPrChange>
        </w:rPr>
        <w:t xml:space="preserve">von Hardenberg A, Bassano B, Peracino A, Lovari S. 2000. </w:t>
      </w:r>
      <w:r w:rsidRPr="00477EAE">
        <w:t xml:space="preserve">Male Alpine Chamois Occupy Territories at Hotspots Before the Mating Season. </w:t>
      </w:r>
      <w:r w:rsidRPr="0089621C">
        <w:rPr>
          <w:lang w:val="de-CH"/>
        </w:rPr>
        <w:t>Ethology. 106(7):617–630. doi:10.1046/j.1439-0310.2000.00579.x.</w:t>
      </w:r>
    </w:p>
    <w:p w14:paraId="5C52B387" w14:textId="77777777" w:rsidR="00477EAE" w:rsidRPr="00477EAE" w:rsidRDefault="00477EAE" w:rsidP="00477EAE">
      <w:pPr>
        <w:pStyle w:val="Bibliography"/>
      </w:pPr>
      <w:r w:rsidRPr="0089621C">
        <w:rPr>
          <w:lang w:val="de-CH"/>
        </w:rPr>
        <w:t xml:space="preserve">Herfindal I, Solberg EJ, Sæther B-E, Høgda KA, Andersen R. 2006. </w:t>
      </w:r>
      <w:r w:rsidRPr="00477EAE">
        <w:t>Environmental phenology and geographical gradients in moose body mass. Oecologia. 150(2):213–224. doi:10.1007/s00442-006-0519-8.</w:t>
      </w:r>
    </w:p>
    <w:p w14:paraId="6BBE2DB6" w14:textId="77777777" w:rsidR="00477EAE" w:rsidRPr="00477EAE" w:rsidRDefault="00477EAE" w:rsidP="00477EAE">
      <w:pPr>
        <w:pStyle w:val="Bibliography"/>
      </w:pPr>
      <w:r w:rsidRPr="00477EAE">
        <w:t>Hetem RS, Fuller A, Maloney SK, Mitchell D. 2014. Responses of large mammals to climate change. Temperature. 1(2):115–127. doi:10.4161/temp.29651.</w:t>
      </w:r>
    </w:p>
    <w:p w14:paraId="79EC9FFE" w14:textId="77777777" w:rsidR="00477EAE" w:rsidRPr="00477EAE" w:rsidRDefault="00477EAE" w:rsidP="00477EAE">
      <w:pPr>
        <w:pStyle w:val="Bibliography"/>
      </w:pPr>
      <w:r w:rsidRPr="00477EAE">
        <w:t>Hudson RJ, White RG, editors. 1985. Bioenergetics of wild herbivores. Boca Raton, Fla: CRC Press.</w:t>
      </w:r>
    </w:p>
    <w:p w14:paraId="05C2BD4D" w14:textId="77777777" w:rsidR="00477EAE" w:rsidRPr="00FA5139" w:rsidRDefault="00477EAE" w:rsidP="00477EAE">
      <w:pPr>
        <w:pStyle w:val="Bibliography"/>
        <w:rPr>
          <w:lang w:val="de-CH"/>
        </w:rPr>
      </w:pPr>
      <w:r w:rsidRPr="00477EAE">
        <w:t xml:space="preserve">Klein DR. 1965. Ecology of Deer Range in Alaska. </w:t>
      </w:r>
      <w:r w:rsidRPr="00FA5139">
        <w:rPr>
          <w:lang w:val="de-CH"/>
        </w:rPr>
        <w:t>Ecological Monographs. 35(3):259–284. doi:10.2307/1942139.</w:t>
      </w:r>
    </w:p>
    <w:p w14:paraId="1AE4E75A" w14:textId="77777777" w:rsidR="00477EAE" w:rsidRPr="00477EAE" w:rsidRDefault="00477EAE" w:rsidP="00477EAE">
      <w:pPr>
        <w:pStyle w:val="Bibliography"/>
      </w:pPr>
      <w:r w:rsidRPr="00FA5139">
        <w:rPr>
          <w:lang w:val="de-CH"/>
        </w:rPr>
        <w:t xml:space="preserve">Knapp DM, Grummer RR. 1991. </w:t>
      </w:r>
      <w:r w:rsidRPr="00477EAE">
        <w:t>Response of Lactating Dairy Cows to Fat Supplementation During Heat Stress. Journal of Dairy Science. 74(8):2573–2579. doi:10.3168/jds.S0022-0302(91)78435-X.</w:t>
      </w:r>
    </w:p>
    <w:p w14:paraId="5A8C19E5" w14:textId="77777777" w:rsidR="00477EAE" w:rsidRPr="00FA5139" w:rsidRDefault="00477EAE" w:rsidP="00477EAE">
      <w:pPr>
        <w:pStyle w:val="Bibliography"/>
        <w:rPr>
          <w:lang w:val="fr-CH"/>
        </w:rPr>
      </w:pPr>
      <w:r w:rsidRPr="00477EAE">
        <w:t xml:space="preserve">Kruuk LEB, Slate J, Pemberton JM, Brotherstone S, Guinness F, Clutton-Brock T. 2002. Antler Size in Red Deer: Heritability and Selection but No Evolution. </w:t>
      </w:r>
      <w:r w:rsidRPr="00FA5139">
        <w:rPr>
          <w:lang w:val="fr-CH"/>
        </w:rPr>
        <w:t>Evolution. 56(8):1683–1695. doi:10.1111/j.0014-3820.2002.tb01480.x.</w:t>
      </w:r>
    </w:p>
    <w:p w14:paraId="4BCA5ADB" w14:textId="77777777" w:rsidR="00477EAE" w:rsidRPr="00FA5139" w:rsidRDefault="00477EAE" w:rsidP="00477EAE">
      <w:pPr>
        <w:pStyle w:val="Bibliography"/>
        <w:rPr>
          <w:lang w:val="fr-CH"/>
        </w:rPr>
      </w:pPr>
      <w:r w:rsidRPr="00FA5139">
        <w:rPr>
          <w:lang w:val="fr-CH"/>
        </w:rPr>
        <w:t xml:space="preserve">Liu J, Li L, Chen X, Lu Y, Wang D. 2019. </w:t>
      </w:r>
      <w:r w:rsidRPr="00477EAE">
        <w:t xml:space="preserve">Effects of heat stress on body temperature, milk production, and reproduction in dairy cows: a novel idea for monitoring and evaluation of heat stress — A review. </w:t>
      </w:r>
      <w:r w:rsidRPr="00FA5139">
        <w:rPr>
          <w:lang w:val="fr-CH"/>
        </w:rPr>
        <w:t>Asian-Australas J Anim Sci. 32(9):1332–1339. doi:10.5713/ajas.18.0743.</w:t>
      </w:r>
    </w:p>
    <w:p w14:paraId="2D0C5648" w14:textId="77777777" w:rsidR="00477EAE" w:rsidRPr="00477EAE" w:rsidRDefault="00477EAE" w:rsidP="00477EAE">
      <w:pPr>
        <w:pStyle w:val="Bibliography"/>
      </w:pPr>
      <w:r w:rsidRPr="00FA5139">
        <w:rPr>
          <w:lang w:val="fr-CH"/>
        </w:rPr>
        <w:t xml:space="preserve">Loison A, Langvatn R, Solberg EJ. 1999. </w:t>
      </w:r>
      <w:r w:rsidRPr="00477EAE">
        <w:t>Body mass and winter mortality in red deer calves: disentangling sex and climate effects. Ecography. 22(1):20–30. doi:10.1111/j.1600-0587.1999.tb00451.x.</w:t>
      </w:r>
    </w:p>
    <w:p w14:paraId="4D56D003" w14:textId="77777777" w:rsidR="00477EAE" w:rsidRPr="00477EAE" w:rsidRDefault="00477EAE" w:rsidP="00477EAE">
      <w:pPr>
        <w:pStyle w:val="Bibliography"/>
      </w:pPr>
      <w:r w:rsidRPr="00477EAE">
        <w:t>Mason TH, Apollonio M, Chirichella R, Willis SG, Stephens PA. 2014. Environmental change and long-term body mass declines in an alpine mammal. Frontiers in Zoology. 11(1):69. doi:10.1186/s12983-014-0069-6.</w:t>
      </w:r>
    </w:p>
    <w:p w14:paraId="1676E45A" w14:textId="77777777" w:rsidR="00477EAE" w:rsidRPr="005D6730" w:rsidRDefault="00477EAE" w:rsidP="00477EAE">
      <w:pPr>
        <w:pStyle w:val="Bibliography"/>
        <w:rPr>
          <w:lang w:val="it-CH"/>
          <w:rPrChange w:id="138" w:author="Federico Tettamanti" w:date="2023-03-13T08:42:00Z">
            <w:rPr/>
          </w:rPrChange>
        </w:rPr>
      </w:pPr>
      <w:r w:rsidRPr="00477EAE">
        <w:t xml:space="preserve">McElligott AG, Gammell MP, Harty HC, Paini DR, Murphy DT, Walsh JT, Hayden TJ. 2001. Sexual size dimorphism in fallow deer (Dama dama): do larger, heavier males gain greater mating success? </w:t>
      </w:r>
      <w:r w:rsidRPr="005D6730">
        <w:rPr>
          <w:lang w:val="it-CH"/>
          <w:rPrChange w:id="139" w:author="Federico Tettamanti" w:date="2023-03-13T08:42:00Z">
            <w:rPr/>
          </w:rPrChange>
        </w:rPr>
        <w:t>Behav Ecol Sociobiol. 49(4):266–272. doi:10.1007/s002650000293.</w:t>
      </w:r>
    </w:p>
    <w:p w14:paraId="6A22FB54" w14:textId="77777777" w:rsidR="00477EAE" w:rsidRPr="00477EAE" w:rsidRDefault="00477EAE" w:rsidP="00477EAE">
      <w:pPr>
        <w:pStyle w:val="Bibliography"/>
      </w:pPr>
      <w:r w:rsidRPr="005D6730">
        <w:rPr>
          <w:lang w:val="it-CH"/>
          <w:rPrChange w:id="140" w:author="Federico Tettamanti" w:date="2023-03-13T08:42:00Z">
            <w:rPr/>
          </w:rPrChange>
        </w:rPr>
        <w:t xml:space="preserve">Nesti I, Posillico M, Lovari S. 2010. </w:t>
      </w:r>
      <w:r w:rsidRPr="00477EAE">
        <w:t>Ranging behaviour and habitat selection of Alpine chamois. Ethology Ecology &amp; Evolution. 22(3):215–231. doi:10.1080/03949370.2010.502316.</w:t>
      </w:r>
    </w:p>
    <w:p w14:paraId="5B10ACEA" w14:textId="77777777" w:rsidR="00477EAE" w:rsidRPr="00477EAE" w:rsidRDefault="00477EAE" w:rsidP="00477EAE">
      <w:pPr>
        <w:pStyle w:val="Bibliography"/>
      </w:pPr>
      <w:r w:rsidRPr="00477EAE">
        <w:lastRenderedPageBreak/>
        <w:t>Newbolt CH, Acker PK, Neuman TJ, Hoffman SI, Ditchkoff SS, Steury TD. 2017. Factors influencing reproductive success in male white-tailed deer. The Journal of Wildlife Management. 81(2):206–217. doi:10.1002/jwmg.21191.</w:t>
      </w:r>
    </w:p>
    <w:p w14:paraId="29C68053" w14:textId="77777777" w:rsidR="00477EAE" w:rsidRPr="0089621C" w:rsidRDefault="00477EAE" w:rsidP="00477EAE">
      <w:pPr>
        <w:pStyle w:val="Bibliography"/>
        <w:rPr>
          <w:lang w:val="fr-CH"/>
        </w:rPr>
      </w:pPr>
      <w:r w:rsidRPr="00477EAE">
        <w:t xml:space="preserve">Ozgul A, Tuljapurkar S, Benton TG, Pemberton JM, Clutton-Brock TH, Coulson T. 2009. The Dynamics of Phenotypic Change and the Shrinking Sheep of St. Kilda. </w:t>
      </w:r>
      <w:r w:rsidRPr="0089621C">
        <w:rPr>
          <w:lang w:val="fr-CH"/>
        </w:rPr>
        <w:t>Science. 325(5939):464–467. doi:10.1126/science.1173668.</w:t>
      </w:r>
    </w:p>
    <w:p w14:paraId="3F35B889" w14:textId="77777777" w:rsidR="00477EAE" w:rsidRPr="00477EAE" w:rsidRDefault="00477EAE" w:rsidP="00477EAE">
      <w:pPr>
        <w:pStyle w:val="Bibliography"/>
      </w:pPr>
      <w:r w:rsidRPr="0089621C">
        <w:rPr>
          <w:lang w:val="fr-CH"/>
        </w:rPr>
        <w:t xml:space="preserve">Pettorelli N, Pelletier F, Hardenberg A von, Festa-Bianchet M, Côté SD. 2007. </w:t>
      </w:r>
      <w:r w:rsidRPr="00477EAE">
        <w:t>Early Onset of Vegetation Growth Vs. Rapid Green-up: Impacts on Juvenile Mountain Ungulates. Ecology. 88(2):381–390. doi:10.1890/06-0875.</w:t>
      </w:r>
    </w:p>
    <w:p w14:paraId="0AF52515" w14:textId="77777777" w:rsidR="00477EAE" w:rsidRPr="00477EAE" w:rsidRDefault="00477EAE" w:rsidP="00477EAE">
      <w:pPr>
        <w:pStyle w:val="Bibliography"/>
      </w:pPr>
      <w:r w:rsidRPr="005D6730">
        <w:rPr>
          <w:lang w:val="nl-NL"/>
          <w:rPrChange w:id="141" w:author="Federico Tettamanti" w:date="2023-03-13T08:42:00Z">
            <w:rPr/>
          </w:rPrChange>
        </w:rPr>
        <w:t xml:space="preserve">van de Pol M, Bailey LD, McLean N, Rijsdijk L, Lawson CR, Brouwer L. 2016. </w:t>
      </w:r>
      <w:r w:rsidRPr="00477EAE">
        <w:t>Identifying the best climatic predictors in ecology and evolution. Methods in Ecology and Evolution. 7(10):1246–1257. doi:10.1111/2041-210X.12590.</w:t>
      </w:r>
    </w:p>
    <w:p w14:paraId="799C4AC7" w14:textId="77777777" w:rsidR="00477EAE" w:rsidRPr="00477EAE" w:rsidRDefault="00477EAE" w:rsidP="00477EAE">
      <w:pPr>
        <w:pStyle w:val="Bibliography"/>
      </w:pPr>
      <w:r w:rsidRPr="00477EAE">
        <w:t>Post E, Forchhammer MC. 2008. Climate change reduces reproductive success of an Arctic herbivore through trophic mismatch. Philosophical Transactions of the Royal Society B: Biological Sciences. 363(1501):2369–2375. doi:10.1098/rstb.2007.2207.</w:t>
      </w:r>
    </w:p>
    <w:p w14:paraId="7BED9E50" w14:textId="77777777" w:rsidR="00477EAE" w:rsidRPr="00477EAE" w:rsidRDefault="00477EAE" w:rsidP="00477EAE">
      <w:pPr>
        <w:pStyle w:val="Bibliography"/>
      </w:pPr>
      <w:r w:rsidRPr="00477EAE">
        <w:t>R Core Team. 2022. R: A language and environment for statistical computing. R Foundation for Statistical Computing. https://www.R-project.org/.</w:t>
      </w:r>
    </w:p>
    <w:p w14:paraId="65DF6429" w14:textId="77777777" w:rsidR="00477EAE" w:rsidRPr="00FB22AE" w:rsidRDefault="00477EAE" w:rsidP="00477EAE">
      <w:pPr>
        <w:pStyle w:val="Bibliography"/>
        <w:rPr>
          <w:lang w:val="de-CH"/>
        </w:rPr>
      </w:pPr>
      <w:r w:rsidRPr="00477EAE">
        <w:t xml:space="preserve">Reichstein M, Ciais P, Papale D, Valentini R, Running S, Viovy N, Cramer W, Granier A, Ogée J, Allard V, et al. 2007. Reduction of ecosystem productivity and respiration during the European summer 2003 climate anomaly: a joint flux tower, remote sensing and modelling analysis. </w:t>
      </w:r>
      <w:r w:rsidRPr="00FB22AE">
        <w:rPr>
          <w:lang w:val="de-CH"/>
        </w:rPr>
        <w:t xml:space="preserve">Global Change </w:t>
      </w:r>
      <w:proofErr w:type="spellStart"/>
      <w:r w:rsidRPr="00FB22AE">
        <w:rPr>
          <w:lang w:val="de-CH"/>
        </w:rPr>
        <w:t>Biology</w:t>
      </w:r>
      <w:proofErr w:type="spellEnd"/>
      <w:r w:rsidRPr="00FB22AE">
        <w:rPr>
          <w:lang w:val="de-CH"/>
        </w:rPr>
        <w:t>. 13(3):634–651. doi:10.1111/j.1365-2486.2006.01224.x.</w:t>
      </w:r>
    </w:p>
    <w:p w14:paraId="461277E6" w14:textId="77777777" w:rsidR="00477EAE" w:rsidRPr="00477EAE" w:rsidRDefault="00477EAE" w:rsidP="00477EAE">
      <w:pPr>
        <w:pStyle w:val="Bibliography"/>
      </w:pPr>
      <w:r w:rsidRPr="00FB22AE">
        <w:rPr>
          <w:lang w:val="de-CH"/>
        </w:rPr>
        <w:t xml:space="preserve">Reiner R, </w:t>
      </w:r>
      <w:proofErr w:type="spellStart"/>
      <w:r w:rsidRPr="00FB22AE">
        <w:rPr>
          <w:lang w:val="de-CH"/>
        </w:rPr>
        <w:t>Zedrosser</w:t>
      </w:r>
      <w:proofErr w:type="spellEnd"/>
      <w:r w:rsidRPr="00FB22AE">
        <w:rPr>
          <w:lang w:val="de-CH"/>
        </w:rPr>
        <w:t xml:space="preserve"> A, Zeiler H, Hackländer K, </w:t>
      </w:r>
      <w:proofErr w:type="spellStart"/>
      <w:r w:rsidRPr="00FB22AE">
        <w:rPr>
          <w:lang w:val="de-CH"/>
        </w:rPr>
        <w:t>Corlatti</w:t>
      </w:r>
      <w:proofErr w:type="spellEnd"/>
      <w:r w:rsidRPr="00FB22AE">
        <w:rPr>
          <w:lang w:val="de-CH"/>
        </w:rPr>
        <w:t xml:space="preserve"> L. 2021. </w:t>
      </w:r>
      <w:r w:rsidRPr="00477EAE">
        <w:t>Forests buffer the climate-induced decline of body mass in a mountain herbivore. Global Change Biology. 27(16):3741–3752. doi:10.1111/gcb.15711.</w:t>
      </w:r>
    </w:p>
    <w:p w14:paraId="4D8E87D3" w14:textId="77777777" w:rsidR="00477EAE" w:rsidRPr="00477EAE" w:rsidRDefault="00477EAE" w:rsidP="00477EAE">
      <w:pPr>
        <w:pStyle w:val="Bibliography"/>
      </w:pPr>
      <w:r w:rsidRPr="00477EAE">
        <w:t>Robbins CT, Robbins BL. 1979. Fetal and Neonatal Growth Patterns and Maternal Reproductive Effort in Ungulates and Subungulates. The American Naturalist. 114(1):101–116. doi:10.1086/283456.</w:t>
      </w:r>
    </w:p>
    <w:p w14:paraId="6FFD7840" w14:textId="77777777" w:rsidR="00477EAE" w:rsidRPr="00477EAE" w:rsidRDefault="00477EAE" w:rsidP="00477EAE">
      <w:pPr>
        <w:pStyle w:val="Bibliography"/>
      </w:pPr>
      <w:r w:rsidRPr="00477EAE">
        <w:t>Rughetti M, Festa-Bianchet M. 2011. Effects of early horn growth on reproduction and hunting mortality in female chamois. Journal of Animal Ecology. 80(2):438–447. doi:10.1111/j.1365-2656.2010.01773.x.</w:t>
      </w:r>
    </w:p>
    <w:p w14:paraId="69FB1DD8" w14:textId="77777777" w:rsidR="00477EAE" w:rsidRPr="00477EAE" w:rsidRDefault="00477EAE" w:rsidP="00477EAE">
      <w:pPr>
        <w:pStyle w:val="Bibliography"/>
      </w:pPr>
      <w:r w:rsidRPr="00477EAE">
        <w:t>Rughetti M, Festa-Bianchet M. 2012. Effects of spring-summer temperature on body mass of chamois. Journal of Mammalogy. 93(5):1301–1307. doi:10.1644/11-MAMM-A-402.1.</w:t>
      </w:r>
    </w:p>
    <w:p w14:paraId="61B4C534" w14:textId="77777777" w:rsidR="00477EAE" w:rsidRPr="00477EAE" w:rsidRDefault="00477EAE" w:rsidP="00477EAE">
      <w:pPr>
        <w:pStyle w:val="Bibliography"/>
      </w:pPr>
      <w:r w:rsidRPr="00477EAE">
        <w:t>Ryding S, Klaassen M, Tattersall GJ, Gardner JL, Symonds MRE. 2021. Shape-shifting: changing animal morphologies as a response to climatic warming. Trends in Ecology &amp; Evolution. 36(11):1036–1048. doi:10.1016/j.tree.2021.07.006.</w:t>
      </w:r>
    </w:p>
    <w:p w14:paraId="6EFE3EA5" w14:textId="77777777" w:rsidR="00477EAE" w:rsidRPr="00477EAE" w:rsidRDefault="00477EAE" w:rsidP="00477EAE">
      <w:pPr>
        <w:pStyle w:val="Bibliography"/>
      </w:pPr>
      <w:r w:rsidRPr="00477EAE">
        <w:t>Schroder W, Elsner-Schack IV. 1985. Correct age determination in chamois. In: The biology and management of mountain ungulates. (Lovari S., ed.). London, United Kingdom: Croom Helm. p. 65–70.</w:t>
      </w:r>
    </w:p>
    <w:p w14:paraId="2AB62938" w14:textId="77777777" w:rsidR="00477EAE" w:rsidRPr="00477EAE" w:rsidRDefault="00477EAE" w:rsidP="00477EAE">
      <w:pPr>
        <w:pStyle w:val="Bibliography"/>
      </w:pPr>
      <w:r w:rsidRPr="00477EAE">
        <w:lastRenderedPageBreak/>
        <w:t>Scornavacca D, Cotza A, Lovari S, Ferretti F. 2018. Suckling behaviour and allonursing in the Apennine chamois. Ethology Ecology &amp; Evolution. 30(5):385–398. doi:10.1080/03949370.2017.1423115.</w:t>
      </w:r>
    </w:p>
    <w:p w14:paraId="295804C3" w14:textId="77777777" w:rsidR="00477EAE" w:rsidRPr="00477EAE" w:rsidRDefault="00477EAE" w:rsidP="00477EAE">
      <w:pPr>
        <w:pStyle w:val="Bibliography"/>
      </w:pPr>
      <w:r w:rsidRPr="00477EAE">
        <w:t>Shackleton DM. 1997. Wild sheep and goats and their relatives : status survey and conservation action plan for Caprinae. [accessed 2022 Jul 2]. https://policycommons.net/artifacts/1373021/wild-sheep-and-goats-and-their-relatives/1987236/.</w:t>
      </w:r>
    </w:p>
    <w:p w14:paraId="30BB8841" w14:textId="77777777" w:rsidR="00477EAE" w:rsidRPr="00477EAE" w:rsidRDefault="00477EAE" w:rsidP="00477EAE">
      <w:pPr>
        <w:pStyle w:val="Bibliography"/>
      </w:pPr>
      <w:r w:rsidRPr="00477EAE">
        <w:t>Sheridan JA, Bickford D. 2011. Shrinking body size as an ecological response to climate change. Nature Climate Change. 1(8):401–406. doi:10.1038/nclimate1259.</w:t>
      </w:r>
    </w:p>
    <w:p w14:paraId="2566F02B" w14:textId="77777777" w:rsidR="00477EAE" w:rsidRPr="00477EAE" w:rsidRDefault="00477EAE" w:rsidP="00477EAE">
      <w:pPr>
        <w:pStyle w:val="Bibliography"/>
      </w:pPr>
      <w:r w:rsidRPr="00477EAE">
        <w:t>Simons MJP, Reimert I, van der Vinne V, Hambly C, Vaanholt LM, Speakman JR, Gerkema MP. 2011. Ambient temperature shapes reproductive output during pregnancy and lactation in the common vole (Microtus arvalis): a test of the heat dissipation limit theory. Journal of Experimental Biology. 214(1):38–49. doi:10.1242/jeb.044230.</w:t>
      </w:r>
    </w:p>
    <w:p w14:paraId="79187131" w14:textId="77777777" w:rsidR="00477EAE" w:rsidRPr="00477EAE" w:rsidRDefault="00477EAE" w:rsidP="00477EAE">
      <w:pPr>
        <w:pStyle w:val="Bibliography"/>
      </w:pPr>
      <w:r w:rsidRPr="00477EAE">
        <w:t>Speakman JR, Król E. 2010. Maximal heat dissipation capacity and hyperthermia risk: neglected key factors in the ecology of endotherms: Heat dissipation limit theory. Journal of Animal Ecology. 79:726–746. doi:10.1111/j.1365-2656.2010.01689.x.</w:t>
      </w:r>
    </w:p>
    <w:p w14:paraId="39BB6142" w14:textId="77777777" w:rsidR="00477EAE" w:rsidRPr="00FA5139" w:rsidRDefault="00477EAE" w:rsidP="00477EAE">
      <w:pPr>
        <w:pStyle w:val="Bibliography"/>
        <w:rPr>
          <w:lang w:val="de-CH"/>
        </w:rPr>
      </w:pPr>
      <w:r w:rsidRPr="00477EAE">
        <w:t xml:space="preserve">Spitzenberger F, Bauer K, Mayer A, Weis E, Preleuthner M, Sackl P, Sieber J. 2001. </w:t>
      </w:r>
      <w:r w:rsidRPr="00FA5139">
        <w:rPr>
          <w:lang w:val="de-CH"/>
        </w:rPr>
        <w:t>Die Säugetierfauna Österreichs. Bundesministerium für Land-und Forstwirtschaft, Umwelt und Wasserwirtschaft.</w:t>
      </w:r>
    </w:p>
    <w:p w14:paraId="648EEF93" w14:textId="77777777" w:rsidR="00477EAE" w:rsidRPr="00477EAE" w:rsidRDefault="00477EAE" w:rsidP="00477EAE">
      <w:pPr>
        <w:pStyle w:val="Bibliography"/>
      </w:pPr>
      <w:r w:rsidRPr="005D6730">
        <w:rPr>
          <w:lang w:val="it-CH"/>
          <w:rPrChange w:id="142" w:author="Federico Tettamanti" w:date="2023-03-13T08:42:00Z">
            <w:rPr>
              <w:lang w:val="de-CH"/>
            </w:rPr>
          </w:rPrChange>
        </w:rPr>
        <w:t xml:space="preserve">Turco M, Palazzi E, von Hardenberg J, Provenzale A. 2015. </w:t>
      </w:r>
      <w:r w:rsidRPr="00477EAE">
        <w:t>Observed climate change hotspots. Geophysical Research Letters. 42(9):3521–3528. doi:10.1002/2015GL063891.</w:t>
      </w:r>
    </w:p>
    <w:p w14:paraId="5A89C8FF" w14:textId="77777777" w:rsidR="00477EAE" w:rsidRPr="00477EAE" w:rsidRDefault="00477EAE" w:rsidP="00477EAE">
      <w:pPr>
        <w:pStyle w:val="Bibliography"/>
      </w:pPr>
      <w:r w:rsidRPr="00477EAE">
        <w:t>Upadhyay RC, Singh SV, Kumar A, Gupta SK, Ashutosh. 2007. Impact of Climate change on Milk production of Murrah buffaloes. Italian Journal of Animal Science. 6(sup2):1329–1332. doi:10.4081/ijas.2007.s2.1329.</w:t>
      </w:r>
    </w:p>
    <w:p w14:paraId="1D318EF7" w14:textId="25FA8D7E" w:rsidR="007C55FB" w:rsidRPr="00563380" w:rsidRDefault="009860FD" w:rsidP="00523B06">
      <w:pPr>
        <w:pStyle w:val="Default"/>
        <w:spacing w:before="120" w:after="120" w:line="360" w:lineRule="auto"/>
        <w:ind w:firstLine="426"/>
      </w:pPr>
      <w:r w:rsidRPr="00563380">
        <w:rPr>
          <w:color w:val="auto"/>
        </w:rPr>
        <w:fldChar w:fldCharType="end"/>
      </w:r>
    </w:p>
    <w:sectPr w:rsidR="007C55FB" w:rsidRPr="00563380">
      <w:headerReference w:type="default" r:id="rId15"/>
      <w:footerReference w:type="default" r:id="rId16"/>
      <w:pgSz w:w="11900" w:h="16840"/>
      <w:pgMar w:top="1440" w:right="1440" w:bottom="1440" w:left="1440" w:header="708" w:footer="708"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Pierre Bize" w:date="2023-03-08T23:51:00Z" w:initials="PB">
    <w:p w14:paraId="3901152C" w14:textId="77777777" w:rsidR="00D52C7B" w:rsidRDefault="00D52C7B">
      <w:pPr>
        <w:pStyle w:val="CommentText"/>
      </w:pPr>
      <w:r>
        <w:rPr>
          <w:rStyle w:val="CommentReference"/>
        </w:rPr>
        <w:annotationRef/>
      </w:r>
      <w:r w:rsidRPr="007A55F6">
        <w:t xml:space="preserve">Do we need adding other co-authors? </w:t>
      </w:r>
    </w:p>
    <w:p w14:paraId="79960DE0" w14:textId="77777777" w:rsidR="00D52C7B" w:rsidRDefault="00D52C7B">
      <w:pPr>
        <w:pStyle w:val="CommentText"/>
      </w:pPr>
    </w:p>
    <w:p w14:paraId="33A6269B" w14:textId="4C5D41E2" w:rsidR="00D52C7B" w:rsidRDefault="00D52C7B" w:rsidP="001B334F">
      <w:pPr>
        <w:pStyle w:val="CommentText"/>
      </w:pPr>
      <w:r w:rsidRPr="007A55F6">
        <w:t>@Federico: do we need adding someone from the Hunting services in Ticino (e.g. your replacement?)</w:t>
      </w:r>
    </w:p>
  </w:comment>
  <w:comment w:id="2" w:author="Federico Tettamanti" w:date="2023-03-13T10:15:00Z" w:initials="FT">
    <w:p w14:paraId="1049696D" w14:textId="7B482FEB" w:rsidR="005C51CE" w:rsidRPr="005C51CE" w:rsidRDefault="005C51CE" w:rsidP="005C51CE">
      <w:pPr>
        <w:pStyle w:val="CommentText"/>
        <w:rPr>
          <w:lang w:val="it-CH"/>
        </w:rPr>
      </w:pPr>
      <w:r>
        <w:rPr>
          <w:rStyle w:val="CommentReference"/>
        </w:rPr>
        <w:annotationRef/>
      </w:r>
      <w:r w:rsidRPr="005C51CE">
        <w:rPr>
          <w:lang w:val="it-CH"/>
        </w:rPr>
        <w:t xml:space="preserve">We can write also my old address: </w:t>
      </w:r>
      <w:r w:rsidRPr="005C51CE">
        <w:rPr>
          <w:rFonts w:ascii="Open Sans" w:hAnsi="Open Sans" w:cs="Open Sans"/>
          <w:b/>
          <w:bCs/>
          <w:color w:val="8B8B8B"/>
          <w:sz w:val="18"/>
          <w:szCs w:val="18"/>
          <w:shd w:val="clear" w:color="auto" w:fill="FFFFFF"/>
          <w:lang w:val="it-CH"/>
        </w:rPr>
        <w:t>Ufficio della Caccia e della Pesca del Cantone Ticino, Bellinzona, Switzerland</w:t>
      </w:r>
    </w:p>
    <w:p w14:paraId="1E4376AB" w14:textId="6B5E3E7B" w:rsidR="005C51CE" w:rsidRPr="005C51CE" w:rsidRDefault="005C51CE">
      <w:pPr>
        <w:pStyle w:val="CommentText"/>
        <w:rPr>
          <w:lang w:val="it-CH"/>
        </w:rPr>
      </w:pPr>
    </w:p>
  </w:comment>
  <w:comment w:id="61" w:author="Federico Tettamanti" w:date="2023-03-13T10:16:00Z" w:initials="FT">
    <w:p w14:paraId="634CA756" w14:textId="28E1FFB9" w:rsidR="009046BF" w:rsidRDefault="009046BF">
      <w:pPr>
        <w:pStyle w:val="CommentText"/>
      </w:pPr>
      <w:r>
        <w:rPr>
          <w:rStyle w:val="CommentReference"/>
        </w:rPr>
        <w:annotationRef/>
      </w:r>
      <w:r>
        <w:t>No ORCID for me…</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comment>
  <w:comment w:id="66" w:author="LFBersier" w:date="2023-03-09T08:30:00Z" w:initials="MOU">
    <w:p w14:paraId="520DB11D" w14:textId="348958C3" w:rsidR="007A55F6" w:rsidRDefault="007A55F6">
      <w:pPr>
        <w:pStyle w:val="CommentText"/>
      </w:pPr>
      <w:r>
        <w:rPr>
          <w:rStyle w:val="CommentReference"/>
        </w:rPr>
        <w:annotationRef/>
      </w:r>
      <w:r>
        <w:t xml:space="preserve">This places our results as confirmatory rather than novel. It may be </w:t>
      </w:r>
      <w:r w:rsidR="00CF2D96">
        <w:t>better to start (or add a sentence after this first one) with the result of Büntgen (2020)</w:t>
      </w:r>
      <w:r w:rsidR="003578F0">
        <w:t>?</w:t>
      </w:r>
      <w:r w:rsidR="00CF2D96">
        <w:t xml:space="preserve"> </w:t>
      </w:r>
    </w:p>
  </w:comment>
  <w:comment w:id="70" w:author="Federico Tettamanti" w:date="2023-03-13T09:02:00Z" w:initials="FT">
    <w:p w14:paraId="4FA90FD4" w14:textId="17AD2FAC" w:rsidR="00AA4D1B" w:rsidRDefault="00AA4D1B">
      <w:pPr>
        <w:pStyle w:val="CommentText"/>
      </w:pPr>
      <w:r>
        <w:rPr>
          <w:rStyle w:val="CommentReference"/>
        </w:rPr>
        <w:annotationRef/>
      </w:r>
      <w:r>
        <w:t>Not so clear here. It seems harvested in may and July. Maybe is better</w:t>
      </w:r>
      <w:r w:rsidR="0089516E">
        <w:t xml:space="preserve"> indicate</w:t>
      </w:r>
      <w:r>
        <w:t xml:space="preserve"> that this animals are hunted in September.</w:t>
      </w:r>
    </w:p>
  </w:comment>
  <w:comment w:id="67" w:author="LFBersier" w:date="2023-03-09T10:45:00Z" w:initials="MOU">
    <w:p w14:paraId="5A06995A" w14:textId="3DDFBA3A" w:rsidR="003578F0" w:rsidRDefault="003578F0">
      <w:pPr>
        <w:pStyle w:val="CommentText"/>
      </w:pPr>
      <w:r>
        <w:rPr>
          <w:rStyle w:val="CommentReference"/>
        </w:rPr>
        <w:annotationRef/>
      </w:r>
      <w:r>
        <w:t>I would start with the pattern (last sentence) and then the explanation.</w:t>
      </w:r>
    </w:p>
  </w:comment>
  <w:comment w:id="71" w:author="Giulia Masoero" w:date="2022-12-20T10:50:00Z" w:initials="GM">
    <w:p w14:paraId="289E3FB9" w14:textId="54D4CEC2" w:rsidR="000528A8" w:rsidRPr="007A55F6" w:rsidRDefault="000528A8" w:rsidP="00D269EA">
      <w:pPr>
        <w:rPr>
          <w:lang w:val="en-US"/>
        </w:rPr>
      </w:pPr>
      <w:r>
        <w:rPr>
          <w:rStyle w:val="CommentReference"/>
        </w:rPr>
        <w:annotationRef/>
      </w:r>
      <w:r>
        <w:rPr>
          <w:rFonts w:eastAsia="Arial Unicode MS"/>
          <w:sz w:val="20"/>
          <w:szCs w:val="20"/>
          <w:bdr w:val="nil"/>
          <w:lang w:val="en-US" w:eastAsia="en-US"/>
        </w:rPr>
        <w:t xml:space="preserve">Please, I would ask you to not modify the references but to put the modification in a comment. </w:t>
      </w:r>
    </w:p>
    <w:p w14:paraId="59FF7718" w14:textId="77777777" w:rsidR="000528A8" w:rsidRPr="007A55F6" w:rsidRDefault="000528A8" w:rsidP="00D269EA">
      <w:pPr>
        <w:rPr>
          <w:lang w:val="en-US"/>
        </w:rPr>
      </w:pPr>
    </w:p>
    <w:p w14:paraId="7D5EAEDF" w14:textId="77777777" w:rsidR="000528A8" w:rsidRPr="007A55F6" w:rsidRDefault="000528A8" w:rsidP="00D269EA">
      <w:pPr>
        <w:rPr>
          <w:lang w:val="en-US"/>
        </w:rPr>
      </w:pPr>
      <w:r>
        <w:rPr>
          <w:rFonts w:eastAsia="Arial Unicode MS"/>
          <w:sz w:val="20"/>
          <w:szCs w:val="20"/>
          <w:bdr w:val="nil"/>
          <w:lang w:val="en-US" w:eastAsia="en-US"/>
        </w:rPr>
        <w:t>I will properly format the references, remove the (e.g.)(ref), etc before submission.</w:t>
      </w:r>
    </w:p>
  </w:comment>
  <w:comment w:id="73" w:author="Federico Tettamanti" w:date="2023-03-13T09:07:00Z" w:initials="FT">
    <w:p w14:paraId="44895154" w14:textId="77777777" w:rsidR="00AA4D1B" w:rsidRDefault="00AA4D1B" w:rsidP="00AA4D1B">
      <w:pPr>
        <w:pStyle w:val="nova-legacy-e-listitem"/>
        <w:numPr>
          <w:ilvl w:val="0"/>
          <w:numId w:val="9"/>
        </w:numPr>
        <w:shd w:val="clear" w:color="auto" w:fill="FFFFFF"/>
        <w:spacing w:after="120" w:afterAutospacing="0"/>
        <w:rPr>
          <w:rFonts w:ascii="Inter" w:hAnsi="Inter"/>
          <w:color w:val="777777"/>
          <w:sz w:val="21"/>
          <w:szCs w:val="21"/>
        </w:rPr>
      </w:pPr>
      <w:r>
        <w:rPr>
          <w:rStyle w:val="CommentReference"/>
        </w:rPr>
        <w:annotationRef/>
      </w:r>
      <w:r>
        <w:t xml:space="preserve">Here we can refer to the night behaviour in chamois. See Brivio et al. </w:t>
      </w:r>
      <w:r>
        <w:rPr>
          <w:rFonts w:ascii="Inter" w:hAnsi="Inter"/>
          <w:color w:val="777777"/>
          <w:sz w:val="21"/>
          <w:szCs w:val="21"/>
        </w:rPr>
        <w:t>DOI: </w:t>
      </w:r>
    </w:p>
    <w:p w14:paraId="6301CA52" w14:textId="77777777" w:rsidR="00AA4D1B" w:rsidRDefault="00000000" w:rsidP="00AA4D1B">
      <w:pPr>
        <w:pStyle w:val="nova-legacy-e-listitem"/>
        <w:numPr>
          <w:ilvl w:val="0"/>
          <w:numId w:val="9"/>
        </w:numPr>
        <w:shd w:val="clear" w:color="auto" w:fill="FFFFFF"/>
        <w:spacing w:before="0" w:after="0"/>
        <w:rPr>
          <w:rFonts w:ascii="Inter" w:hAnsi="Inter"/>
          <w:color w:val="777777"/>
          <w:sz w:val="21"/>
          <w:szCs w:val="21"/>
        </w:rPr>
      </w:pPr>
      <w:hyperlink r:id="rId1" w:tgtFrame="_blank" w:history="1">
        <w:r w:rsidR="00AA4D1B">
          <w:rPr>
            <w:rStyle w:val="Hyperlink"/>
            <w:rFonts w:ascii="inherit" w:hAnsi="inherit"/>
            <w:sz w:val="21"/>
            <w:szCs w:val="21"/>
            <w:bdr w:val="none" w:sz="0" w:space="0" w:color="auto" w:frame="1"/>
          </w:rPr>
          <w:t>10.1007/s00265-016-2137-8</w:t>
        </w:r>
      </w:hyperlink>
    </w:p>
    <w:p w14:paraId="39DE6E60" w14:textId="56BB9E94" w:rsidR="00AA4D1B" w:rsidRDefault="00AA4D1B">
      <w:pPr>
        <w:pStyle w:val="CommentText"/>
      </w:pPr>
    </w:p>
  </w:comment>
  <w:comment w:id="79" w:author="Pierre Bize" w:date="2023-03-08T22:54:00Z" w:initials="PB">
    <w:p w14:paraId="0D6B686C" w14:textId="77777777" w:rsidR="00E5460F" w:rsidRDefault="00E5460F" w:rsidP="00A525B1">
      <w:pPr>
        <w:pStyle w:val="CommentText"/>
      </w:pPr>
      <w:r>
        <w:rPr>
          <w:rStyle w:val="CommentReference"/>
        </w:rPr>
        <w:annotationRef/>
      </w:r>
      <w:r w:rsidRPr="007A55F6">
        <w:t xml:space="preserve">Here, you can cite again the papers by Speakman: </w:t>
      </w:r>
      <w:r>
        <w:t>(Speakman and Król 2010; Simons et al. 2011</w:t>
      </w:r>
    </w:p>
  </w:comment>
  <w:comment w:id="77" w:author="Federico Tettamanti" w:date="2023-03-13T09:10:00Z" w:initials="FT">
    <w:p w14:paraId="47283515" w14:textId="4340FF64" w:rsidR="00AA4D1B" w:rsidRDefault="00AA4D1B">
      <w:pPr>
        <w:pStyle w:val="CommentText"/>
      </w:pPr>
      <w:r>
        <w:rPr>
          <w:rStyle w:val="CommentReference"/>
        </w:rPr>
        <w:annotationRef/>
      </w:r>
      <w:r>
        <w:t>Here there are also the trade-off for the mum. Lactating or surviving? Good quality-bad quality…see my paper with Pierre (senescence in alpine chamois).</w:t>
      </w:r>
    </w:p>
  </w:comment>
  <w:comment w:id="82" w:author="Pierre Bize" w:date="2023-03-08T22:57:00Z" w:initials="PB">
    <w:p w14:paraId="6A99AA92" w14:textId="77777777" w:rsidR="00B93481" w:rsidRDefault="00B93481" w:rsidP="00AB5ED2">
      <w:pPr>
        <w:pStyle w:val="CommentText"/>
      </w:pPr>
      <w:r>
        <w:rPr>
          <w:rStyle w:val="CommentReference"/>
        </w:rPr>
        <w:annotationRef/>
      </w:r>
      <w:r w:rsidRPr="007A55F6">
        <w:t>You need to check with paper(s) is (are) already using hunting data from Ticino. We need to make it clear that here, we are partially re-anaylsing data that have already been published BUT using a longer time serie and a different approach to demontrate the role of climate change as driver of the change in mass in the chamois</w:t>
      </w:r>
    </w:p>
  </w:comment>
  <w:comment w:id="85" w:author="LFBersier" w:date="2023-03-09T10:49:00Z" w:initials="MOU">
    <w:p w14:paraId="37C6CCB8" w14:textId="1DA3ABC8" w:rsidR="003578F0" w:rsidRDefault="003578F0">
      <w:pPr>
        <w:pStyle w:val="CommentText"/>
      </w:pPr>
      <w:r>
        <w:rPr>
          <w:rStyle w:val="CommentReference"/>
        </w:rPr>
        <w:annotationRef/>
      </w:r>
      <w:r>
        <w:rPr>
          <w:rStyle w:val="CommentReference"/>
        </w:rPr>
        <w:t>I would say that the studied region is adjacent to ours.</w:t>
      </w:r>
    </w:p>
  </w:comment>
  <w:comment w:id="84" w:author="Federico Tettamanti" w:date="2023-03-13T09:18:00Z" w:initials="FT">
    <w:p w14:paraId="341194D3" w14:textId="3D9DAF6F" w:rsidR="007F41DA" w:rsidRDefault="007F41DA">
      <w:pPr>
        <w:pStyle w:val="CommentText"/>
      </w:pPr>
      <w:r>
        <w:rPr>
          <w:rStyle w:val="CommentReference"/>
        </w:rPr>
        <w:annotationRef/>
      </w:r>
      <w:r>
        <w:t>But we are sure that is the conclusions of this study? They saw that animal hunted are always higher.Maybe “ a recent study, show that chamois and other ungulates species change their elevation range as answer at the climate change”…</w:t>
      </w:r>
    </w:p>
  </w:comment>
  <w:comment w:id="86" w:author="LFBersier" w:date="2023-03-09T10:52:00Z" w:initials="MOU">
    <w:p w14:paraId="2C1FEDDC" w14:textId="6316AC39" w:rsidR="003578F0" w:rsidRDefault="003578F0">
      <w:pPr>
        <w:pStyle w:val="CommentText"/>
      </w:pPr>
      <w:r>
        <w:rPr>
          <w:rStyle w:val="CommentReference"/>
        </w:rPr>
        <w:annotationRef/>
      </w:r>
      <w:r>
        <w:t>please check...</w:t>
      </w:r>
    </w:p>
  </w:comment>
  <w:comment w:id="87" w:author="Federico Tettamanti" w:date="2023-03-13T09:22:00Z" w:initials="FT">
    <w:p w14:paraId="37032504" w14:textId="509CD467" w:rsidR="00D25FC4" w:rsidRDefault="00D25FC4">
      <w:pPr>
        <w:pStyle w:val="CommentText"/>
      </w:pPr>
      <w:r>
        <w:rPr>
          <w:rStyle w:val="CommentReference"/>
        </w:rPr>
        <w:annotationRef/>
      </w:r>
      <w:r>
        <w:t>in body size?</w:t>
      </w:r>
    </w:p>
  </w:comment>
  <w:comment w:id="88" w:author="Federico Tettamanti" w:date="2023-03-13T09:24:00Z" w:initials="FT">
    <w:p w14:paraId="4E471D4E" w14:textId="7095DDF6" w:rsidR="003D68EB" w:rsidRPr="003D68EB" w:rsidRDefault="003D68EB">
      <w:pPr>
        <w:pStyle w:val="CommentText"/>
      </w:pPr>
      <w:r>
        <w:rPr>
          <w:rStyle w:val="CommentReference"/>
        </w:rPr>
        <w:annotationRef/>
      </w:r>
      <w:r w:rsidRPr="003D68EB">
        <w:t>I’m not sure about th</w:t>
      </w:r>
      <w:r>
        <w:t xml:space="preserve">is REF. maybe it’s referring on appennine chamois? Here </w:t>
      </w:r>
      <w:r w:rsidR="0089516E">
        <w:t xml:space="preserve">in the Alps </w:t>
      </w:r>
      <w:r>
        <w:t xml:space="preserve">the birth is in </w:t>
      </w:r>
      <w:r w:rsidRPr="003D68EB">
        <w:rPr>
          <w:b/>
          <w:bCs/>
        </w:rPr>
        <w:t>may</w:t>
      </w:r>
      <w:r>
        <w:t xml:space="preserve">. </w:t>
      </w:r>
    </w:p>
  </w:comment>
  <w:comment w:id="89" w:author="Federico Tettamanti" w:date="2023-03-13T09:28:00Z" w:initials="FT">
    <w:p w14:paraId="4E07732D" w14:textId="56A485CB" w:rsidR="003D68EB" w:rsidRDefault="003D68EB">
      <w:pPr>
        <w:pStyle w:val="CommentText"/>
      </w:pPr>
      <w:r>
        <w:rPr>
          <w:rStyle w:val="CommentReference"/>
        </w:rPr>
        <w:annotationRef/>
      </w:r>
      <w:r>
        <w:t xml:space="preserve">Age is estimated counting the growth rings of their horns. </w:t>
      </w:r>
    </w:p>
  </w:comment>
  <w:comment w:id="90" w:author="Federico Tettamanti" w:date="2023-03-13T09:29:00Z" w:initials="FT">
    <w:p w14:paraId="607A26FD" w14:textId="5F026277" w:rsidR="003D68EB" w:rsidRDefault="003D68EB">
      <w:pPr>
        <w:pStyle w:val="CommentText"/>
      </w:pPr>
      <w:r>
        <w:rPr>
          <w:rStyle w:val="CommentReference"/>
        </w:rPr>
        <w:annotationRef/>
      </w:r>
      <w:r>
        <w:t xml:space="preserve">Yearlings </w:t>
      </w:r>
      <w:r>
        <w:sym w:font="Wingdings" w:char="F0E0"/>
      </w:r>
      <w:r>
        <w:t xml:space="preserve"> there are called yearlings in some study.</w:t>
      </w:r>
    </w:p>
  </w:comment>
  <w:comment w:id="91" w:author="Pierre Bize" w:date="2023-03-08T23:10:00Z" w:initials="PB">
    <w:p w14:paraId="1100B7CC" w14:textId="77777777" w:rsidR="003C2508" w:rsidRPr="003D68EB" w:rsidRDefault="003C2508" w:rsidP="00887844">
      <w:pPr>
        <w:pStyle w:val="CommentText"/>
      </w:pPr>
      <w:r>
        <w:rPr>
          <w:rStyle w:val="CommentReference"/>
        </w:rPr>
        <w:annotationRef/>
      </w:r>
      <w:r w:rsidRPr="003D68EB">
        <w:t>Garel et al. 2009</w:t>
      </w:r>
    </w:p>
  </w:comment>
  <w:comment w:id="92" w:author="Federico Tettamanti" w:date="2023-03-13T09:29:00Z" w:initials="FT">
    <w:p w14:paraId="54941440" w14:textId="22B40B19" w:rsidR="003D68EB" w:rsidRDefault="003D68EB">
      <w:pPr>
        <w:pStyle w:val="CommentText"/>
      </w:pPr>
      <w:r>
        <w:rPr>
          <w:rStyle w:val="CommentReference"/>
        </w:rPr>
        <w:annotationRef/>
      </w:r>
      <w:r>
        <w:t>yearlings</w:t>
      </w:r>
    </w:p>
  </w:comment>
  <w:comment w:id="94" w:author="LFBersier" w:date="2023-03-09T10:55:00Z" w:initials="MOU">
    <w:p w14:paraId="6526987D" w14:textId="77777777" w:rsidR="00406F08" w:rsidRDefault="003578F0">
      <w:pPr>
        <w:pStyle w:val="CommentText"/>
      </w:pPr>
      <w:r>
        <w:rPr>
          <w:rStyle w:val="CommentReference"/>
        </w:rPr>
        <w:annotationRef/>
      </w:r>
      <w:r>
        <w:t>This may be criticized as it does not include the altitude range of the Chamois</w:t>
      </w:r>
      <w:r w:rsidR="001136DA">
        <w:t xml:space="preserve">? There is one station in Blenio district </w:t>
      </w:r>
      <w:r w:rsidR="00742BAA">
        <w:t>that may be better located (</w:t>
      </w:r>
      <w:r w:rsidR="00742BAA" w:rsidRPr="00742BAA">
        <w:t>Acquarossa</w:t>
      </w:r>
      <w:r w:rsidR="00742BAA">
        <w:t>-</w:t>
      </w:r>
      <w:r w:rsidR="00742BAA" w:rsidRPr="00742BAA">
        <w:t>Comprovasco</w:t>
      </w:r>
      <w:r w:rsidR="00742BAA">
        <w:t xml:space="preserve">, located at 575m). </w:t>
      </w:r>
    </w:p>
    <w:p w14:paraId="5C403697" w14:textId="3A17B82F" w:rsidR="003578F0" w:rsidRDefault="00742BAA">
      <w:pPr>
        <w:pStyle w:val="CommentText"/>
      </w:pPr>
      <w:r>
        <w:t xml:space="preserve">I checked the </w:t>
      </w:r>
      <w:r w:rsidR="00406F08">
        <w:t>monthly mean temperature</w:t>
      </w:r>
      <w:r>
        <w:t xml:space="preserve"> between 1992 and </w:t>
      </w:r>
      <w:r w:rsidR="00406F08">
        <w:t>2018 in both stations, and they are, unsurprisingly, highly linearly correlated (Pearson r=0.996</w:t>
      </w:r>
      <w:r w:rsidR="009F3AD3">
        <w:t>; I attach a figure</w:t>
      </w:r>
      <w:r w:rsidR="00406F08">
        <w:t>).</w:t>
      </w:r>
    </w:p>
  </w:comment>
  <w:comment w:id="93" w:author="Federico Tettamanti" w:date="2023-03-13T09:30:00Z" w:initials="FT">
    <w:p w14:paraId="3F7657E7" w14:textId="5605DA1A" w:rsidR="003D68EB" w:rsidRDefault="003D68EB">
      <w:pPr>
        <w:pStyle w:val="CommentText"/>
      </w:pPr>
      <w:r>
        <w:rPr>
          <w:rStyle w:val="CommentReference"/>
        </w:rPr>
        <w:annotationRef/>
      </w:r>
      <w:r>
        <w:t>Agree with LFB</w:t>
      </w:r>
    </w:p>
  </w:comment>
  <w:comment w:id="95" w:author="LFBersier" w:date="2023-03-09T14:11:00Z" w:initials="MOU">
    <w:p w14:paraId="475FCAAC" w14:textId="68D08266" w:rsidR="00A83C52" w:rsidRDefault="00A83C52">
      <w:pPr>
        <w:pStyle w:val="CommentText"/>
      </w:pPr>
      <w:r>
        <w:rPr>
          <w:rStyle w:val="CommentReference"/>
        </w:rPr>
        <w:annotationRef/>
      </w:r>
      <w:r>
        <w:t>I think this is trivial and could be skipped.</w:t>
      </w:r>
    </w:p>
  </w:comment>
  <w:comment w:id="96" w:author="LFBersier" w:date="2023-03-09T14:12:00Z" w:initials="MOU">
    <w:p w14:paraId="1496C447" w14:textId="2FB3621C" w:rsidR="00A83C52" w:rsidRDefault="00A83C52">
      <w:pPr>
        <w:pStyle w:val="CommentText"/>
      </w:pPr>
      <w:r>
        <w:rPr>
          <w:rStyle w:val="CommentReference"/>
        </w:rPr>
        <w:annotationRef/>
      </w:r>
      <w:r>
        <w:t xml:space="preserve">A naive question: is there an argument to use daily temperatures (rather than weekly, which will show less variability) ? </w:t>
      </w:r>
    </w:p>
  </w:comment>
  <w:comment w:id="97" w:author="LFBersier" w:date="2023-03-09T14:17:00Z" w:initials="MOU">
    <w:p w14:paraId="57B2FA28" w14:textId="3D67EDCD" w:rsidR="00A83C52" w:rsidRDefault="00A83C52">
      <w:pPr>
        <w:pStyle w:val="CommentText"/>
      </w:pPr>
      <w:r>
        <w:rPr>
          <w:rStyle w:val="CommentReference"/>
        </w:rPr>
        <w:annotationRef/>
      </w:r>
      <w:r>
        <w:t>"confounding" ?</w:t>
      </w:r>
    </w:p>
  </w:comment>
  <w:comment w:id="98" w:author="Pierre Bize" w:date="2023-03-08T23:10:00Z" w:initials="PB">
    <w:p w14:paraId="277019E2" w14:textId="77777777" w:rsidR="00613F6B" w:rsidRPr="003578F0" w:rsidRDefault="00613F6B" w:rsidP="00025415">
      <w:pPr>
        <w:pStyle w:val="CommentText"/>
      </w:pPr>
      <w:r>
        <w:rPr>
          <w:rStyle w:val="CommentReference"/>
        </w:rPr>
        <w:annotationRef/>
      </w:r>
      <w:hyperlink r:id="rId2" w:history="1">
        <w:r w:rsidRPr="003578F0">
          <w:rPr>
            <w:rStyle w:val="Hyperlink"/>
          </w:rPr>
          <w:t>https://doi.org/10.1002/ecy.1690</w:t>
        </w:r>
      </w:hyperlink>
      <w:r w:rsidRPr="003578F0">
        <w:t xml:space="preserve"> </w:t>
      </w:r>
    </w:p>
  </w:comment>
  <w:comment w:id="99" w:author="Pierre Bize" w:date="2023-03-08T23:12:00Z" w:initials="PB">
    <w:p w14:paraId="26763617" w14:textId="77777777" w:rsidR="00BE03A5" w:rsidRDefault="00BE03A5" w:rsidP="00582F4E">
      <w:pPr>
        <w:pStyle w:val="CommentText"/>
      </w:pPr>
      <w:r>
        <w:rPr>
          <w:rStyle w:val="CommentReference"/>
        </w:rPr>
        <w:annotationRef/>
      </w:r>
      <w:r w:rsidRPr="007A55F6">
        <w:t>No, I would present them in the manuscript...</w:t>
      </w:r>
    </w:p>
  </w:comment>
  <w:comment w:id="100" w:author="LFBersier" w:date="2023-03-09T14:22:00Z" w:initials="MOU">
    <w:p w14:paraId="72E1CD12" w14:textId="0F522B1A" w:rsidR="00F47099" w:rsidRDefault="00F47099">
      <w:pPr>
        <w:pStyle w:val="CommentText"/>
      </w:pPr>
      <w:r>
        <w:rPr>
          <w:rStyle w:val="CommentReference"/>
        </w:rPr>
        <w:annotationRef/>
      </w:r>
      <w:r>
        <w:t>can be written more concisely</w:t>
      </w:r>
    </w:p>
  </w:comment>
  <w:comment w:id="103" w:author="Federico Tettamanti" w:date="2023-03-13T09:35:00Z" w:initials="FT">
    <w:p w14:paraId="7554A60A" w14:textId="4909FC31" w:rsidR="000C7AC2" w:rsidRPr="00295735" w:rsidRDefault="000C7AC2">
      <w:pPr>
        <w:pStyle w:val="CommentText"/>
        <w:rPr>
          <w:b/>
          <w:bCs/>
        </w:rPr>
      </w:pPr>
      <w:r>
        <w:rPr>
          <w:rStyle w:val="CommentReference"/>
        </w:rPr>
        <w:annotationRef/>
      </w:r>
      <w:r>
        <w:t xml:space="preserve">maybe better chamois body mass, </w:t>
      </w:r>
      <w:r w:rsidRPr="00295735">
        <w:rPr>
          <w:b/>
          <w:bCs/>
        </w:rPr>
        <w:t xml:space="preserve">it is the first time we use </w:t>
      </w:r>
      <w:r w:rsidR="00295735">
        <w:rPr>
          <w:b/>
          <w:bCs/>
        </w:rPr>
        <w:t>“</w:t>
      </w:r>
      <w:r w:rsidRPr="00295735">
        <w:rPr>
          <w:b/>
          <w:bCs/>
        </w:rPr>
        <w:t>weight</w:t>
      </w:r>
      <w:r w:rsidR="00295735">
        <w:rPr>
          <w:b/>
          <w:bCs/>
        </w:rPr>
        <w:t>”</w:t>
      </w:r>
      <w:r w:rsidRPr="00295735">
        <w:rPr>
          <w:b/>
          <w:bCs/>
        </w:rPr>
        <w:t>.</w:t>
      </w:r>
      <w:r w:rsidR="00295735">
        <w:rPr>
          <w:b/>
          <w:bCs/>
        </w:rPr>
        <w:t xml:space="preserve"> </w:t>
      </w:r>
      <w:r w:rsidR="00295735">
        <w:t xml:space="preserve">In this case I prefer use this term from the abstract. </w:t>
      </w:r>
      <w:r w:rsidR="00295735">
        <w:rPr>
          <w:b/>
          <w:bCs/>
        </w:rPr>
        <w:t xml:space="preserve"> </w:t>
      </w:r>
    </w:p>
  </w:comment>
  <w:comment w:id="104" w:author="Federico Tettamanti" w:date="2023-03-13T09:36:00Z" w:initials="FT">
    <w:p w14:paraId="166DF93C" w14:textId="14A8F63F" w:rsidR="000C7AC2" w:rsidRDefault="000C7AC2">
      <w:pPr>
        <w:pStyle w:val="CommentText"/>
      </w:pPr>
      <w:r>
        <w:rPr>
          <w:rStyle w:val="CommentReference"/>
        </w:rPr>
        <w:annotationRef/>
      </w:r>
      <w:r>
        <w:t>Sexual dimorphism, it is normal. Required?</w:t>
      </w:r>
    </w:p>
  </w:comment>
  <w:comment w:id="105" w:author="Kristina Gencheva" w:date="2023-03-17T22:04:00Z" w:initials="KG">
    <w:p w14:paraId="618D2637" w14:textId="77777777" w:rsidR="0029506D" w:rsidRDefault="0029506D" w:rsidP="005E5B1F">
      <w:pPr>
        <w:pStyle w:val="CommentText"/>
      </w:pPr>
      <w:r>
        <w:rPr>
          <w:rStyle w:val="CommentReference"/>
        </w:rPr>
        <w:annotationRef/>
      </w:r>
      <w:r>
        <w:rPr>
          <w:color w:val="000000"/>
          <w:lang w:val="en-GB"/>
        </w:rPr>
        <w:t xml:space="preserve">Juvenile chamois have low sexual size dimorphism, compared to adults (Garel et al., 2011, </w:t>
      </w:r>
      <w:hyperlink r:id="rId3" w:history="1">
        <w:r w:rsidRPr="005E5B1F">
          <w:rPr>
            <w:rStyle w:val="Hyperlink"/>
          </w:rPr>
          <w:t>https://doi.org/10.1644/10-MAMM-A-056.1</w:t>
        </w:r>
      </w:hyperlink>
      <w:r>
        <w:t>) which might make this finding worth including.</w:t>
      </w:r>
    </w:p>
  </w:comment>
  <w:comment w:id="106" w:author="Pierre Bize" w:date="2023-03-08T17:31:00Z" w:initials="PB">
    <w:p w14:paraId="079EE630" w14:textId="133FB278" w:rsidR="00F96511" w:rsidRDefault="00FF469F" w:rsidP="003C5D0F">
      <w:pPr>
        <w:pStyle w:val="CommentText"/>
      </w:pPr>
      <w:r>
        <w:rPr>
          <w:rStyle w:val="CommentReference"/>
        </w:rPr>
        <w:annotationRef/>
      </w:r>
      <w:r w:rsidR="00F96511" w:rsidRPr="007A55F6">
        <w:t>Here I would add a 3rd panel showing results from the detrended analysis: residuals of mass against residuals of temperatures! This is currently in the appendix, but it's a key results that should be shown in the manuscript (despite looking like Fig 1A… but being actually produced using a completely different approach)!</w:t>
      </w:r>
    </w:p>
  </w:comment>
  <w:comment w:id="108" w:author="LFBersier" w:date="2023-03-09T14:28:00Z" w:initials="MOU">
    <w:p w14:paraId="1F5C391E" w14:textId="5E509A61" w:rsidR="00F47099" w:rsidRDefault="00F47099">
      <w:pPr>
        <w:pStyle w:val="CommentText"/>
      </w:pPr>
      <w:r>
        <w:rPr>
          <w:rStyle w:val="CommentReference"/>
        </w:rPr>
        <w:annotationRef/>
      </w:r>
      <w:r>
        <w:t>If I understand correctly, this shows that year has no "confounding" effect on the weight-temperature relationship.</w:t>
      </w:r>
    </w:p>
  </w:comment>
  <w:comment w:id="112" w:author="Federico Tettamanti" w:date="2023-03-13T09:54:00Z" w:initials="FT">
    <w:p w14:paraId="2D6679F7" w14:textId="4F2B31CC" w:rsidR="00B931C5" w:rsidRDefault="00B931C5">
      <w:pPr>
        <w:pStyle w:val="CommentText"/>
      </w:pPr>
      <w:r>
        <w:rPr>
          <w:rStyle w:val="CommentReference"/>
        </w:rPr>
        <w:annotationRef/>
      </w:r>
      <w:r>
        <w:t>We have to understand the classification of chamois, I’m lost.</w:t>
      </w:r>
    </w:p>
    <w:p w14:paraId="531A40CC" w14:textId="77777777" w:rsidR="00B931C5" w:rsidRDefault="00B931C5">
      <w:pPr>
        <w:pStyle w:val="CommentText"/>
      </w:pPr>
    </w:p>
    <w:p w14:paraId="58BF5DDF" w14:textId="77777777" w:rsidR="00B931C5" w:rsidRDefault="00B931C5">
      <w:pPr>
        <w:pStyle w:val="CommentText"/>
      </w:pPr>
      <w:r>
        <w:t xml:space="preserve">We can use: kids (0.5 years) / yearlings (1.5 years) / adult (2+ yers). </w:t>
      </w:r>
    </w:p>
    <w:p w14:paraId="0D0992F5" w14:textId="77777777" w:rsidR="00B931C5" w:rsidRDefault="00B931C5">
      <w:pPr>
        <w:pStyle w:val="CommentText"/>
      </w:pPr>
    </w:p>
    <w:p w14:paraId="3112F625" w14:textId="0CAB11E0" w:rsidR="00B931C5" w:rsidRDefault="00B931C5">
      <w:pPr>
        <w:pStyle w:val="CommentText"/>
      </w:pPr>
      <w:r>
        <w:t xml:space="preserve">So I will change all “juvenile” with yearlings, also in the introduction and methods and results. </w:t>
      </w:r>
    </w:p>
    <w:p w14:paraId="044C738E" w14:textId="77777777" w:rsidR="00B931C5" w:rsidRDefault="00B931C5">
      <w:pPr>
        <w:pStyle w:val="CommentText"/>
      </w:pPr>
    </w:p>
    <w:p w14:paraId="7241357F" w14:textId="77777777" w:rsidR="00B931C5" w:rsidRDefault="00B931C5">
      <w:pPr>
        <w:pStyle w:val="CommentText"/>
      </w:pPr>
      <w:r>
        <w:t>T</w:t>
      </w:r>
      <w:r w:rsidRPr="00B931C5">
        <w:t>he last two paragraphs seem slightly too scattered to me.</w:t>
      </w:r>
      <w:r>
        <w:t xml:space="preserve"> First we have a loss of 3 kg in 27 years, this is very important. </w:t>
      </w:r>
      <w:r w:rsidRPr="00B931C5">
        <w:t>This is due to climate warming and a number of factors that influence the vegetation and behaviour of female chamois.</w:t>
      </w:r>
    </w:p>
    <w:p w14:paraId="632415A5" w14:textId="77777777" w:rsidR="00F42891" w:rsidRDefault="00F42891">
      <w:pPr>
        <w:pStyle w:val="CommentText"/>
      </w:pPr>
    </w:p>
    <w:p w14:paraId="7178DBC4" w14:textId="77777777" w:rsidR="00F42891" w:rsidRDefault="00F42891">
      <w:pPr>
        <w:pStyle w:val="CommentText"/>
      </w:pPr>
      <w:r w:rsidRPr="00F42891">
        <w:t>Personally, I would make a shorter discussion where I would highlight how there are two periods that most influence the weight of yearlings and what can influence (phenology and chamois behaviour) these two periods.</w:t>
      </w:r>
      <w:r>
        <w:t xml:space="preserve"> </w:t>
      </w:r>
    </w:p>
    <w:p w14:paraId="5C0FF8A8" w14:textId="27692BEA" w:rsidR="00F42891" w:rsidRDefault="00F42891">
      <w:pPr>
        <w:pStyle w:val="CommentText"/>
      </w:pPr>
      <w:r>
        <w:t>E</w:t>
      </w:r>
      <w:r w:rsidRPr="00F42891">
        <w:t>mphasising the importance of global warming.</w:t>
      </w:r>
    </w:p>
    <w:p w14:paraId="7DEAD42E" w14:textId="7E4C9C2A" w:rsidR="00F42891" w:rsidRDefault="00F42891">
      <w:pPr>
        <w:pStyle w:val="CommentText"/>
      </w:pPr>
    </w:p>
  </w:comment>
  <w:comment w:id="113" w:author="Federico Tettamanti" w:date="2023-03-13T10:03:00Z" w:initials="FT">
    <w:p w14:paraId="07692A38" w14:textId="1AD83F8A" w:rsidR="00F42891" w:rsidRDefault="00F42891">
      <w:pPr>
        <w:pStyle w:val="CommentText"/>
      </w:pPr>
      <w:r>
        <w:rPr>
          <w:rStyle w:val="CommentReference"/>
        </w:rPr>
        <w:annotationRef/>
      </w:r>
      <w:r>
        <w:t xml:space="preserve">This is also due to the fact that at lower altitudes chamois are on the forest. For me this results is not so important. </w:t>
      </w:r>
    </w:p>
  </w:comment>
  <w:comment w:id="114" w:author="Federico Tettamanti" w:date="2023-03-13T09:42:00Z" w:initials="FT">
    <w:p w14:paraId="5BC04020" w14:textId="51B00CE8" w:rsidR="00295735" w:rsidRDefault="00295735">
      <w:pPr>
        <w:pStyle w:val="CommentText"/>
      </w:pPr>
      <w:r>
        <w:rPr>
          <w:rStyle w:val="CommentReference"/>
        </w:rPr>
        <w:annotationRef/>
      </w:r>
      <w:r>
        <w:t xml:space="preserve">Main results </w:t>
      </w:r>
      <w:r w:rsidR="00D458D7" w:rsidRPr="00D458D7">
        <w:t>to be placed as first sentence</w:t>
      </w:r>
      <w:r w:rsidR="00D458D7">
        <w:t xml:space="preserve"> and then the two 2-month windows.</w:t>
      </w:r>
    </w:p>
  </w:comment>
  <w:comment w:id="115" w:author="Federico Tettamanti" w:date="2023-03-13T09:43:00Z" w:initials="FT">
    <w:p w14:paraId="0677A187" w14:textId="15DA6632" w:rsidR="00D458D7" w:rsidRDefault="00D458D7">
      <w:pPr>
        <w:pStyle w:val="CommentText"/>
      </w:pPr>
      <w:r>
        <w:rPr>
          <w:rStyle w:val="CommentReference"/>
        </w:rPr>
        <w:annotationRef/>
      </w:r>
      <w:r>
        <w:t>Here is colliding with the sentences in the methods. But here it is exactly: chamois kids are born towards May.</w:t>
      </w:r>
    </w:p>
  </w:comment>
  <w:comment w:id="116" w:author="LFBersier" w:date="2023-03-09T14:34:00Z" w:initials="MOU">
    <w:p w14:paraId="39459A07" w14:textId="00C99303" w:rsidR="00BE6FCC" w:rsidRDefault="00BE6FCC">
      <w:pPr>
        <w:pStyle w:val="CommentText"/>
      </w:pPr>
      <w:r>
        <w:rPr>
          <w:rStyle w:val="CommentReference"/>
        </w:rPr>
        <w:annotationRef/>
      </w:r>
      <w:r>
        <w:t>I am not a specialist, but it seems to me that endotherms are more often income breeders (see https://doi.org/10.2307/3546846). So, a citation for the chamois may be useful here.</w:t>
      </w:r>
    </w:p>
  </w:comment>
  <w:comment w:id="117" w:author="Federico Tettamanti" w:date="2023-03-13T09:45:00Z" w:initials="FT">
    <w:p w14:paraId="0AB525ED" w14:textId="19D33B3C" w:rsidR="00D458D7" w:rsidRDefault="00D458D7">
      <w:pPr>
        <w:pStyle w:val="CommentText"/>
      </w:pPr>
      <w:r>
        <w:rPr>
          <w:rStyle w:val="CommentReference"/>
        </w:rPr>
        <w:annotationRef/>
      </w:r>
      <w:r>
        <w:t xml:space="preserve">Insert some information about quality of females, </w:t>
      </w:r>
      <w:r w:rsidRPr="00D458D7">
        <w:t>https://link.springer.com/article/10.1007/s00442-014-3197-y</w:t>
      </w:r>
    </w:p>
  </w:comment>
  <w:comment w:id="118" w:author="LFBersier" w:date="2023-03-09T14:54:00Z" w:initials="MOU">
    <w:p w14:paraId="29F886CB" w14:textId="05529914" w:rsidR="00543B75" w:rsidRPr="00543B75" w:rsidRDefault="00543B75">
      <w:pPr>
        <w:pStyle w:val="CommentText"/>
      </w:pPr>
      <w:r>
        <w:rPr>
          <w:rStyle w:val="CommentReference"/>
        </w:rPr>
        <w:annotationRef/>
      </w:r>
      <w:r>
        <w:t xml:space="preserve">Should we also discuss here in what and why our results are different from those of </w:t>
      </w:r>
      <w:r w:rsidRPr="00543B75">
        <w:t>Büntgen et al. 2017</w:t>
      </w:r>
      <w:r>
        <w:t xml:space="preserve"> ?</w:t>
      </w:r>
    </w:p>
  </w:comment>
  <w:comment w:id="120" w:author="Giulia Masoero" w:date="2022-09-06T13:25:00Z" w:initials="GM">
    <w:p w14:paraId="55186C41" w14:textId="0F5A3F92" w:rsidR="00EC655F" w:rsidRPr="007A55F6" w:rsidRDefault="00C86838" w:rsidP="009F0982">
      <w:pPr>
        <w:rPr>
          <w:lang w:val="en-US"/>
        </w:rPr>
      </w:pPr>
      <w:r>
        <w:rPr>
          <w:rStyle w:val="CommentReference"/>
        </w:rPr>
        <w:annotationRef/>
      </w:r>
      <w:r w:rsidR="00EC655F">
        <w:rPr>
          <w:rFonts w:eastAsia="Arial Unicode MS"/>
          <w:i/>
          <w:iCs/>
          <w:sz w:val="20"/>
          <w:szCs w:val="20"/>
          <w:bdr w:val="nil"/>
          <w:lang w:val="en-US" w:eastAsia="en-US"/>
        </w:rPr>
        <w:t>some possibly useful stuff…</w:t>
      </w:r>
    </w:p>
    <w:p w14:paraId="24FDD7A6" w14:textId="77777777" w:rsidR="00EC655F" w:rsidRPr="007A55F6" w:rsidRDefault="00EC655F" w:rsidP="009F0982">
      <w:pPr>
        <w:rPr>
          <w:lang w:val="en-US"/>
        </w:rPr>
      </w:pPr>
    </w:p>
    <w:p w14:paraId="177D2FE1" w14:textId="77777777" w:rsidR="00EC655F" w:rsidRPr="007A55F6" w:rsidRDefault="00EC655F" w:rsidP="009F0982">
      <w:pPr>
        <w:rPr>
          <w:lang w:val="en-US"/>
        </w:rPr>
      </w:pPr>
      <w:r>
        <w:rPr>
          <w:rFonts w:eastAsia="Arial Unicode MS"/>
          <w:i/>
          <w:iCs/>
          <w:sz w:val="20"/>
          <w:szCs w:val="20"/>
          <w:bdr w:val="nil"/>
          <w:lang w:val="en-US" w:eastAsia="en-US"/>
        </w:rPr>
        <w:t>REINER 2021</w:t>
      </w:r>
      <w:r>
        <w:rPr>
          <w:rFonts w:eastAsia="Arial Unicode MS"/>
          <w:sz w:val="20"/>
          <w:szCs w:val="20"/>
          <w:bdr w:val="nil"/>
          <w:lang w:val="en-US" w:eastAsia="en-US"/>
        </w:rPr>
        <w:cr/>
      </w:r>
      <w:r>
        <w:rPr>
          <w:rFonts w:eastAsia="Arial Unicode MS"/>
          <w:i/>
          <w:iCs/>
          <w:sz w:val="20"/>
          <w:szCs w:val="20"/>
          <w:bdr w:val="nil"/>
          <w:lang w:val="en-US" w:eastAsia="en-US"/>
        </w:rPr>
        <w:t>temperature-induced changes in body conditions have been reported in several ungulates inhabiting temperate environments at higher elevations, for example, in bighorn sheep Ovis canadensis, Alpine ibex Capra ibex, mountain goats Oreamnus americanus (Pettorelli et al., 2007) or at higher latitudes, for example, Moose Alces alces, alpine reindeer Rangifer tarandus (Borowik et al., 2020; Herfindal et al., 2006; Pettorelli et al., 2005). Previous findings consistently reported a negative temporal trend in body mass related to increasing temperatures also in chamois, possibly due to low food quality and quantity with increased temperature (Mason, Apollonio, et al., 2014; Rughetti &amp; Festa-Bianchet, 2012)</w:t>
      </w:r>
      <w:r>
        <w:rPr>
          <w:rFonts w:eastAsia="Arial Unicode MS"/>
          <w:sz w:val="20"/>
          <w:szCs w:val="20"/>
          <w:bdr w:val="nil"/>
          <w:lang w:val="en-US" w:eastAsia="en-US"/>
        </w:rPr>
        <w:cr/>
      </w:r>
    </w:p>
  </w:comment>
  <w:comment w:id="124" w:author="Federico Tettamanti" w:date="2023-03-13T09:50:00Z" w:initials="FT">
    <w:p w14:paraId="733888C0" w14:textId="77777777" w:rsidR="00D458D7" w:rsidRDefault="00D458D7" w:rsidP="00D458D7">
      <w:pPr>
        <w:pStyle w:val="nova-legacy-e-listitem"/>
        <w:numPr>
          <w:ilvl w:val="0"/>
          <w:numId w:val="10"/>
        </w:numPr>
        <w:shd w:val="clear" w:color="auto" w:fill="FFFFFF"/>
        <w:spacing w:after="120" w:afterAutospacing="0"/>
        <w:rPr>
          <w:rFonts w:ascii="Inter" w:hAnsi="Inter"/>
          <w:color w:val="777777"/>
          <w:sz w:val="21"/>
          <w:szCs w:val="21"/>
        </w:rPr>
      </w:pPr>
      <w:r>
        <w:rPr>
          <w:rStyle w:val="CommentReference"/>
        </w:rPr>
        <w:annotationRef/>
      </w:r>
      <w:r>
        <w:t xml:space="preserve">Also eat during the night. </w:t>
      </w:r>
      <w:r>
        <w:rPr>
          <w:rFonts w:ascii="Inter" w:hAnsi="Inter"/>
          <w:color w:val="777777"/>
          <w:sz w:val="21"/>
          <w:szCs w:val="21"/>
        </w:rPr>
        <w:t>DOI: </w:t>
      </w:r>
    </w:p>
    <w:p w14:paraId="5AE3118E" w14:textId="77777777" w:rsidR="00D458D7" w:rsidRDefault="00000000" w:rsidP="00D458D7">
      <w:pPr>
        <w:pStyle w:val="nova-legacy-e-listitem"/>
        <w:numPr>
          <w:ilvl w:val="0"/>
          <w:numId w:val="10"/>
        </w:numPr>
        <w:shd w:val="clear" w:color="auto" w:fill="FFFFFF"/>
        <w:spacing w:before="0" w:after="0"/>
        <w:rPr>
          <w:rFonts w:ascii="Inter" w:hAnsi="Inter"/>
          <w:color w:val="777777"/>
          <w:sz w:val="21"/>
          <w:szCs w:val="21"/>
        </w:rPr>
      </w:pPr>
      <w:hyperlink r:id="rId4" w:tgtFrame="_blank" w:history="1">
        <w:r w:rsidR="00D458D7">
          <w:rPr>
            <w:rStyle w:val="Hyperlink"/>
            <w:rFonts w:ascii="inherit" w:hAnsi="inherit"/>
            <w:sz w:val="21"/>
            <w:szCs w:val="21"/>
            <w:bdr w:val="none" w:sz="0" w:space="0" w:color="auto" w:frame="1"/>
          </w:rPr>
          <w:t>10.1016/j.mambio.2018.06.003</w:t>
        </w:r>
      </w:hyperlink>
    </w:p>
    <w:p w14:paraId="764D9FEC" w14:textId="54254C53" w:rsidR="00D458D7" w:rsidRDefault="00D458D7">
      <w:pPr>
        <w:pStyle w:val="CommentText"/>
      </w:pPr>
    </w:p>
  </w:comment>
  <w:comment w:id="125" w:author="Federico Tettamanti" w:date="2023-03-13T09:51:00Z" w:initials="FT">
    <w:p w14:paraId="7DEC76B0" w14:textId="42780D45" w:rsidR="00D458D7" w:rsidRDefault="00D458D7">
      <w:pPr>
        <w:pStyle w:val="CommentText"/>
      </w:pPr>
      <w:r>
        <w:rPr>
          <w:rStyle w:val="CommentReference"/>
        </w:rPr>
        <w:annotationRef/>
      </w:r>
      <w:r>
        <w:t>Ok but we are sure about this? Climate change, temperature growth, we have no more snow in the winter,…</w:t>
      </w:r>
      <w:r w:rsidR="00B931C5">
        <w:t xml:space="preserve"> larger survival</w:t>
      </w:r>
    </w:p>
  </w:comment>
  <w:comment w:id="126" w:author="Giulia Masoero" w:date="2022-09-06T13:25:00Z" w:initials="GM">
    <w:p w14:paraId="219A7DDE" w14:textId="6D2F60D4" w:rsidR="00C86838" w:rsidRPr="007A55F6" w:rsidRDefault="00C86838" w:rsidP="00A212AE">
      <w:pPr>
        <w:rPr>
          <w:lang w:val="en-US"/>
        </w:rPr>
      </w:pPr>
      <w:r>
        <w:rPr>
          <w:rStyle w:val="CommentReference"/>
        </w:rPr>
        <w:annotationRef/>
      </w:r>
      <w:r>
        <w:rPr>
          <w:rFonts w:eastAsia="Arial Unicode MS"/>
          <w:i/>
          <w:iCs/>
          <w:sz w:val="20"/>
          <w:szCs w:val="20"/>
          <w:bdr w:val="nil"/>
          <w:lang w:val="en-US" w:eastAsia="en-US"/>
        </w:rPr>
        <w:t>REINER 2021</w:t>
      </w:r>
    </w:p>
    <w:p w14:paraId="3EDB61F3" w14:textId="77777777" w:rsidR="00C86838" w:rsidRPr="007A55F6" w:rsidRDefault="00C86838" w:rsidP="00A212AE">
      <w:pPr>
        <w:rPr>
          <w:lang w:val="en-US"/>
        </w:rPr>
      </w:pPr>
      <w:r>
        <w:rPr>
          <w:rFonts w:eastAsia="Arial Unicode MS"/>
          <w:i/>
          <w:iCs/>
          <w:sz w:val="20"/>
          <w:szCs w:val="20"/>
          <w:bdr w:val="nil"/>
          <w:lang w:val="en-US" w:eastAsia="en-US"/>
        </w:rPr>
        <w:t>Long-term declines in body mass may represent an adaptation to climate change (Gardner et al., 2011), though it has been suggested that climate-induced body mass decline may negatively affect population dynamics (Boutin &amp; Lane, 2014; Chirichella et al., 2021).</w:t>
      </w:r>
    </w:p>
    <w:p w14:paraId="1B7A9564" w14:textId="77777777" w:rsidR="00C86838" w:rsidRPr="007A55F6" w:rsidRDefault="00C86838" w:rsidP="00A212AE">
      <w:pPr>
        <w:rPr>
          <w:lang w:val="en-US"/>
        </w:rPr>
      </w:pPr>
    </w:p>
  </w:comment>
  <w:comment w:id="127" w:author="Giulia Masoero" w:date="2022-09-06T13:23:00Z" w:initials="GM">
    <w:p w14:paraId="55FC7DAB" w14:textId="7AAEFBCB" w:rsidR="00C86838" w:rsidRPr="007A55F6" w:rsidRDefault="00C86838" w:rsidP="00E40479">
      <w:pPr>
        <w:rPr>
          <w:lang w:val="en-US"/>
        </w:rPr>
      </w:pPr>
      <w:r>
        <w:rPr>
          <w:rStyle w:val="CommentReference"/>
        </w:rPr>
        <w:annotationRef/>
      </w:r>
      <w:r>
        <w:rPr>
          <w:rFonts w:eastAsia="Arial Unicode MS"/>
          <w:i/>
          <w:iCs/>
          <w:sz w:val="20"/>
          <w:szCs w:val="20"/>
          <w:bdr w:val="nil"/>
          <w:lang w:val="en-US" w:eastAsia="en-US"/>
        </w:rPr>
        <w:t>REINER 2022…</w:t>
      </w:r>
    </w:p>
    <w:p w14:paraId="526DDF4A" w14:textId="77777777" w:rsidR="00C86838" w:rsidRPr="007A55F6" w:rsidRDefault="00C86838" w:rsidP="00E40479">
      <w:pPr>
        <w:rPr>
          <w:lang w:val="en-US"/>
        </w:rPr>
      </w:pPr>
      <w:r>
        <w:rPr>
          <w:rFonts w:eastAsia="Arial Unicode MS"/>
          <w:i/>
          <w:iCs/>
          <w:sz w:val="20"/>
          <w:szCs w:val="20"/>
          <w:bdr w:val="nil"/>
          <w:lang w:val="en-US" w:eastAsia="en-US"/>
        </w:rPr>
        <w:t>It seems plausible that the decreasing trend of   body    mass   in        Alpine  chamois          will     have   far-     reaching          impacts            on       populations living in open alpine habitats, since higher body mass is expected to improve winter survival for both sexes, and reproduction in females (Festa-Bianchet et al., 2019; Stearns, 1992).</w:t>
      </w:r>
    </w:p>
    <w:p w14:paraId="5C1BEF60" w14:textId="77777777" w:rsidR="00C86838" w:rsidRPr="007A55F6" w:rsidRDefault="00C86838" w:rsidP="00E40479">
      <w:pPr>
        <w:rPr>
          <w:lang w:val="en-US"/>
        </w:rPr>
      </w:pPr>
      <w:r>
        <w:rPr>
          <w:rFonts w:eastAsia="Arial Unicode MS"/>
          <w:i/>
          <w:iCs/>
          <w:sz w:val="20"/>
          <w:szCs w:val="20"/>
          <w:bdr w:val="nil"/>
          <w:lang w:val="en-US" w:eastAsia="en-US"/>
        </w:rPr>
        <w:t>Whether chamois respond to increasing temperatures by moving to lower altitudes will also depend on other factors such as the presence of large predators, the availability of suitable food resources, resource competition with other ungulates (Corlatti et al., 2019), as well as on human-wildlife conflicts in relation to forestry and recreation (cf. Ciach     &amp;         Pęksa, 2019;   Schnidrig-       Petrig  &amp;         Ingold, 2001).</w:t>
      </w:r>
    </w:p>
    <w:p w14:paraId="099DDCA7" w14:textId="77777777" w:rsidR="00C86838" w:rsidRPr="007A55F6" w:rsidRDefault="00C86838" w:rsidP="00E40479">
      <w:pPr>
        <w:rPr>
          <w:lang w:val="en-US"/>
        </w:rPr>
      </w:pPr>
    </w:p>
  </w:comment>
  <w:comment w:id="128" w:author="Giulia Masoero" w:date="2022-09-04T11:16:00Z" w:initials="GM">
    <w:p w14:paraId="3000C862" w14:textId="77777777" w:rsidR="009360B9" w:rsidRPr="007A55F6" w:rsidRDefault="009360B9" w:rsidP="009360B9">
      <w:pPr>
        <w:rPr>
          <w:lang w:val="en-US"/>
        </w:rPr>
      </w:pPr>
      <w:r>
        <w:rPr>
          <w:rStyle w:val="CommentReference"/>
        </w:rPr>
        <w:annotationRef/>
      </w:r>
      <w:r>
        <w:rPr>
          <w:rFonts w:eastAsia="Arial Unicode MS"/>
          <w:sz w:val="20"/>
          <w:szCs w:val="20"/>
          <w:bdr w:val="nil"/>
          <w:lang w:val="en-US" w:eastAsia="en-US"/>
        </w:rPr>
        <w:t xml:space="preserve">Pierre please check this, not sure where the data come from… </w:t>
      </w:r>
    </w:p>
  </w:comment>
  <w:comment w:id="129" w:author="Federico Tettamanti" w:date="2023-03-13T10:08:00Z" w:initials="FT">
    <w:p w14:paraId="1E89ABB6" w14:textId="5F68CA39" w:rsidR="00F42891" w:rsidRDefault="00F42891">
      <w:pPr>
        <w:pStyle w:val="CommentText"/>
      </w:pPr>
      <w:r>
        <w:rPr>
          <w:rStyle w:val="CommentReference"/>
        </w:rPr>
        <w:annotationRef/>
      </w:r>
      <w:r>
        <w:t xml:space="preserve">..cantonal office of Ticino….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3A6269B" w15:done="0"/>
  <w15:commentEx w15:paraId="1E4376AB" w15:paraIdParent="33A6269B" w15:done="0"/>
  <w15:commentEx w15:paraId="634CA756" w15:done="0"/>
  <w15:commentEx w15:paraId="520DB11D" w15:done="0"/>
  <w15:commentEx w15:paraId="4FA90FD4" w15:done="0"/>
  <w15:commentEx w15:paraId="5A06995A" w15:done="0"/>
  <w15:commentEx w15:paraId="7D5EAEDF" w15:done="0"/>
  <w15:commentEx w15:paraId="39DE6E60" w15:done="0"/>
  <w15:commentEx w15:paraId="0D6B686C" w15:done="0"/>
  <w15:commentEx w15:paraId="47283515" w15:done="0"/>
  <w15:commentEx w15:paraId="6A99AA92" w15:done="0"/>
  <w15:commentEx w15:paraId="37C6CCB8" w15:done="0"/>
  <w15:commentEx w15:paraId="341194D3" w15:done="0"/>
  <w15:commentEx w15:paraId="2C1FEDDC" w15:done="0"/>
  <w15:commentEx w15:paraId="37032504" w15:done="0"/>
  <w15:commentEx w15:paraId="4E471D4E" w15:done="0"/>
  <w15:commentEx w15:paraId="4E07732D" w15:done="0"/>
  <w15:commentEx w15:paraId="607A26FD" w15:done="0"/>
  <w15:commentEx w15:paraId="1100B7CC" w15:done="0"/>
  <w15:commentEx w15:paraId="54941440" w15:done="0"/>
  <w15:commentEx w15:paraId="5C403697" w15:done="0"/>
  <w15:commentEx w15:paraId="3F7657E7" w15:done="0"/>
  <w15:commentEx w15:paraId="475FCAAC" w15:done="0"/>
  <w15:commentEx w15:paraId="1496C447" w15:done="0"/>
  <w15:commentEx w15:paraId="57B2FA28" w15:done="0"/>
  <w15:commentEx w15:paraId="277019E2" w15:done="0"/>
  <w15:commentEx w15:paraId="26763617" w15:done="0"/>
  <w15:commentEx w15:paraId="72E1CD12" w15:done="0"/>
  <w15:commentEx w15:paraId="7554A60A" w15:done="0"/>
  <w15:commentEx w15:paraId="166DF93C" w15:done="0"/>
  <w15:commentEx w15:paraId="618D2637" w15:paraIdParent="166DF93C" w15:done="0"/>
  <w15:commentEx w15:paraId="079EE630" w15:done="0"/>
  <w15:commentEx w15:paraId="1F5C391E" w15:done="0"/>
  <w15:commentEx w15:paraId="7DEAD42E" w15:done="0"/>
  <w15:commentEx w15:paraId="07692A38" w15:done="0"/>
  <w15:commentEx w15:paraId="5BC04020" w15:done="0"/>
  <w15:commentEx w15:paraId="0677A187" w15:done="0"/>
  <w15:commentEx w15:paraId="39459A07" w15:done="0"/>
  <w15:commentEx w15:paraId="0AB525ED" w15:done="0"/>
  <w15:commentEx w15:paraId="29F886CB" w15:done="0"/>
  <w15:commentEx w15:paraId="177D2FE1" w15:done="0"/>
  <w15:commentEx w15:paraId="764D9FEC" w15:done="0"/>
  <w15:commentEx w15:paraId="7DEC76B0" w15:done="0"/>
  <w15:commentEx w15:paraId="1B7A9564" w15:done="0"/>
  <w15:commentEx w15:paraId="099DDCA7" w15:done="0"/>
  <w15:commentEx w15:paraId="3000C862" w15:done="0"/>
  <w15:commentEx w15:paraId="1E89ABB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B39DED" w16cex:dateUtc="2023-03-08T22:51:00Z"/>
  <w16cex:commentExtensible w16cex:durableId="27B97629" w16cex:dateUtc="2023-03-13T09:15:00Z"/>
  <w16cex:commentExtensible w16cex:durableId="27B97698" w16cex:dateUtc="2023-03-13T09:16:00Z"/>
  <w16cex:commentExtensible w16cex:durableId="27B41796" w16cex:dateUtc="2023-03-09T07:30:00Z"/>
  <w16cex:commentExtensible w16cex:durableId="27B96518" w16cex:dateUtc="2023-03-13T08:02:00Z"/>
  <w16cex:commentExtensible w16cex:durableId="27B43754" w16cex:dateUtc="2023-03-09T09:45:00Z"/>
  <w16cex:commentExtensible w16cex:durableId="274C1212" w16cex:dateUtc="2022-12-20T15:50:00Z"/>
  <w16cex:commentExtensible w16cex:durableId="27B96639" w16cex:dateUtc="2023-03-13T08:07:00Z"/>
  <w16cex:commentExtensible w16cex:durableId="27B390B3" w16cex:dateUtc="2023-03-08T21:54:00Z"/>
  <w16cex:commentExtensible w16cex:durableId="27B96718" w16cex:dateUtc="2023-03-13T08:10:00Z"/>
  <w16cex:commentExtensible w16cex:durableId="27B3913C" w16cex:dateUtc="2023-03-08T21:57:00Z"/>
  <w16cex:commentExtensible w16cex:durableId="27B4384B" w16cex:dateUtc="2023-03-09T09:49:00Z"/>
  <w16cex:commentExtensible w16cex:durableId="27B968F3" w16cex:dateUtc="2023-03-13T08:18:00Z"/>
  <w16cex:commentExtensible w16cex:durableId="27B438DF" w16cex:dateUtc="2023-03-09T09:52:00Z"/>
  <w16cex:commentExtensible w16cex:durableId="27B969D3" w16cex:dateUtc="2023-03-13T08:22:00Z"/>
  <w16cex:commentExtensible w16cex:durableId="27B96A52" w16cex:dateUtc="2023-03-13T08:24:00Z"/>
  <w16cex:commentExtensible w16cex:durableId="27B96B21" w16cex:dateUtc="2023-03-13T08:28:00Z"/>
  <w16cex:commentExtensible w16cex:durableId="27B96B5F" w16cex:dateUtc="2023-03-13T08:29:00Z"/>
  <w16cex:commentExtensible w16cex:durableId="27B39466" w16cex:dateUtc="2023-03-08T22:10:00Z"/>
  <w16cex:commentExtensible w16cex:durableId="27B96B8F" w16cex:dateUtc="2023-03-13T08:29:00Z"/>
  <w16cex:commentExtensible w16cex:durableId="27B439B3" w16cex:dateUtc="2023-03-09T09:55:00Z"/>
  <w16cex:commentExtensible w16cex:durableId="27B96BC5" w16cex:dateUtc="2023-03-13T08:30:00Z"/>
  <w16cex:commentExtensible w16cex:durableId="27B4678F" w16cex:dateUtc="2023-03-09T13:11:00Z"/>
  <w16cex:commentExtensible w16cex:durableId="27B467D6" w16cex:dateUtc="2023-03-09T13:12:00Z"/>
  <w16cex:commentExtensible w16cex:durableId="27B468E9" w16cex:dateUtc="2023-03-09T13:17:00Z"/>
  <w16cex:commentExtensible w16cex:durableId="27B39482" w16cex:dateUtc="2023-03-08T22:10:00Z"/>
  <w16cex:commentExtensible w16cex:durableId="27B394E6" w16cex:dateUtc="2023-03-08T22:12:00Z"/>
  <w16cex:commentExtensible w16cex:durableId="27B46A38" w16cex:dateUtc="2023-03-09T13:22:00Z"/>
  <w16cex:commentExtensible w16cex:durableId="27B96CED" w16cex:dateUtc="2023-03-13T08:35:00Z"/>
  <w16cex:commentExtensible w16cex:durableId="27B96D17" w16cex:dateUtc="2023-03-13T08:36:00Z"/>
  <w16cex:commentExtensible w16cex:durableId="27BF6281" w16cex:dateUtc="2023-03-17T21:04:00Z"/>
  <w16cex:commentExtensible w16cex:durableId="27B344FC" w16cex:dateUtc="2023-03-08T16:31:00Z"/>
  <w16cex:commentExtensible w16cex:durableId="27B46B70" w16cex:dateUtc="2023-03-09T13:28:00Z"/>
  <w16cex:commentExtensible w16cex:durableId="27B9716A" w16cex:dateUtc="2023-03-13T08:54:00Z"/>
  <w16cex:commentExtensible w16cex:durableId="27B97366" w16cex:dateUtc="2023-03-13T09:03:00Z"/>
  <w16cex:commentExtensible w16cex:durableId="27B96E6A" w16cex:dateUtc="2023-03-13T08:42:00Z"/>
  <w16cex:commentExtensible w16cex:durableId="27B96ED5" w16cex:dateUtc="2023-03-13T08:43:00Z"/>
  <w16cex:commentExtensible w16cex:durableId="27B46D06" w16cex:dateUtc="2023-03-09T13:34:00Z"/>
  <w16cex:commentExtensible w16cex:durableId="27B96F43" w16cex:dateUtc="2023-03-13T08:45:00Z"/>
  <w16cex:commentExtensible w16cex:durableId="27B47193" w16cex:dateUtc="2023-03-09T13:54:00Z"/>
  <w16cex:commentExtensible w16cex:durableId="26C1C8AC" w16cex:dateUtc="2022-09-06T17:25:00Z"/>
  <w16cex:commentExtensible w16cex:durableId="27B97066" w16cex:dateUtc="2023-03-13T08:50:00Z"/>
  <w16cex:commentExtensible w16cex:durableId="27B970B5" w16cex:dateUtc="2023-03-13T08:51:00Z"/>
  <w16cex:commentExtensible w16cex:durableId="26C1C8C4" w16cex:dateUtc="2022-09-06T17:25:00Z"/>
  <w16cex:commentExtensible w16cex:durableId="26C1C85D" w16cex:dateUtc="2022-09-06T17:23:00Z"/>
  <w16cex:commentExtensible w16cex:durableId="26BF0782" w16cex:dateUtc="2022-09-04T15:16:00Z"/>
  <w16cex:commentExtensible w16cex:durableId="27B97485" w16cex:dateUtc="2023-03-13T09:0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3A6269B" w16cid:durableId="27B39DED"/>
  <w16cid:commentId w16cid:paraId="1E4376AB" w16cid:durableId="27B97629"/>
  <w16cid:commentId w16cid:paraId="634CA756" w16cid:durableId="27B97698"/>
  <w16cid:commentId w16cid:paraId="520DB11D" w16cid:durableId="27B41796"/>
  <w16cid:commentId w16cid:paraId="4FA90FD4" w16cid:durableId="27B96518"/>
  <w16cid:commentId w16cid:paraId="5A06995A" w16cid:durableId="27B43754"/>
  <w16cid:commentId w16cid:paraId="7D5EAEDF" w16cid:durableId="274C1212"/>
  <w16cid:commentId w16cid:paraId="39DE6E60" w16cid:durableId="27B96639"/>
  <w16cid:commentId w16cid:paraId="0D6B686C" w16cid:durableId="27B390B3"/>
  <w16cid:commentId w16cid:paraId="47283515" w16cid:durableId="27B96718"/>
  <w16cid:commentId w16cid:paraId="6A99AA92" w16cid:durableId="27B3913C"/>
  <w16cid:commentId w16cid:paraId="37C6CCB8" w16cid:durableId="27B4384B"/>
  <w16cid:commentId w16cid:paraId="341194D3" w16cid:durableId="27B968F3"/>
  <w16cid:commentId w16cid:paraId="2C1FEDDC" w16cid:durableId="27B438DF"/>
  <w16cid:commentId w16cid:paraId="37032504" w16cid:durableId="27B969D3"/>
  <w16cid:commentId w16cid:paraId="4E471D4E" w16cid:durableId="27B96A52"/>
  <w16cid:commentId w16cid:paraId="4E07732D" w16cid:durableId="27B96B21"/>
  <w16cid:commentId w16cid:paraId="607A26FD" w16cid:durableId="27B96B5F"/>
  <w16cid:commentId w16cid:paraId="1100B7CC" w16cid:durableId="27B39466"/>
  <w16cid:commentId w16cid:paraId="54941440" w16cid:durableId="27B96B8F"/>
  <w16cid:commentId w16cid:paraId="5C403697" w16cid:durableId="27B439B3"/>
  <w16cid:commentId w16cid:paraId="3F7657E7" w16cid:durableId="27B96BC5"/>
  <w16cid:commentId w16cid:paraId="475FCAAC" w16cid:durableId="27B4678F"/>
  <w16cid:commentId w16cid:paraId="1496C447" w16cid:durableId="27B467D6"/>
  <w16cid:commentId w16cid:paraId="57B2FA28" w16cid:durableId="27B468E9"/>
  <w16cid:commentId w16cid:paraId="277019E2" w16cid:durableId="27B39482"/>
  <w16cid:commentId w16cid:paraId="26763617" w16cid:durableId="27B394E6"/>
  <w16cid:commentId w16cid:paraId="72E1CD12" w16cid:durableId="27B46A38"/>
  <w16cid:commentId w16cid:paraId="7554A60A" w16cid:durableId="27B96CED"/>
  <w16cid:commentId w16cid:paraId="166DF93C" w16cid:durableId="27B96D17"/>
  <w16cid:commentId w16cid:paraId="618D2637" w16cid:durableId="27BF6281"/>
  <w16cid:commentId w16cid:paraId="079EE630" w16cid:durableId="27B344FC"/>
  <w16cid:commentId w16cid:paraId="1F5C391E" w16cid:durableId="27B46B70"/>
  <w16cid:commentId w16cid:paraId="7DEAD42E" w16cid:durableId="27B9716A"/>
  <w16cid:commentId w16cid:paraId="07692A38" w16cid:durableId="27B97366"/>
  <w16cid:commentId w16cid:paraId="5BC04020" w16cid:durableId="27B96E6A"/>
  <w16cid:commentId w16cid:paraId="0677A187" w16cid:durableId="27B96ED5"/>
  <w16cid:commentId w16cid:paraId="39459A07" w16cid:durableId="27B46D06"/>
  <w16cid:commentId w16cid:paraId="0AB525ED" w16cid:durableId="27B96F43"/>
  <w16cid:commentId w16cid:paraId="29F886CB" w16cid:durableId="27B47193"/>
  <w16cid:commentId w16cid:paraId="177D2FE1" w16cid:durableId="26C1C8AC"/>
  <w16cid:commentId w16cid:paraId="764D9FEC" w16cid:durableId="27B97066"/>
  <w16cid:commentId w16cid:paraId="7DEC76B0" w16cid:durableId="27B970B5"/>
  <w16cid:commentId w16cid:paraId="1B7A9564" w16cid:durableId="26C1C8C4"/>
  <w16cid:commentId w16cid:paraId="099DDCA7" w16cid:durableId="26C1C85D"/>
  <w16cid:commentId w16cid:paraId="3000C862" w16cid:durableId="26BF0782"/>
  <w16cid:commentId w16cid:paraId="1E89ABB6" w16cid:durableId="27B9748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2AF77F" w14:textId="77777777" w:rsidR="00EB3FCB" w:rsidRDefault="00EB3FCB">
      <w:r>
        <w:separator/>
      </w:r>
    </w:p>
  </w:endnote>
  <w:endnote w:type="continuationSeparator" w:id="0">
    <w:p w14:paraId="393D86B6" w14:textId="77777777" w:rsidR="00EB3FCB" w:rsidRDefault="00EB3F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Unicode MS">
    <w:altName w:val="Yu Gothic"/>
    <w:panose1 w:val="020B0604020202020204"/>
    <w:charset w:val="80"/>
    <w:family w:val="swiss"/>
    <w:pitch w:val="variable"/>
    <w:sig w:usb0="F7FFAFFF" w:usb1="E9DFFFFF" w:usb2="0000003F" w:usb3="00000000" w:csb0="003F01FF" w:csb1="00000000"/>
  </w:font>
  <w:font w:name="Times">
    <w:panose1 w:val="02020603050405020304"/>
    <w:charset w:val="00"/>
    <w:family w:val="auto"/>
    <w:pitch w:val="variable"/>
    <w:sig w:usb0="E00002FF" w:usb1="5000205A"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Neue">
    <w:altName w:val="Sylfaen"/>
    <w:charset w:val="00"/>
    <w:family w:val="auto"/>
    <w:pitch w:val="variable"/>
    <w:sig w:usb0="E50002FF" w:usb1="500079DB" w:usb2="00000010" w:usb3="00000000" w:csb0="0000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Inter">
    <w:altName w:val="Calibri"/>
    <w:charset w:val="00"/>
    <w:family w:val="swiss"/>
    <w:pitch w:val="variable"/>
    <w:sig w:usb0="E00002FF" w:usb1="1200A1FF" w:usb2="00000001" w:usb3="00000000" w:csb0="0000019F" w:csb1="00000000"/>
  </w:font>
  <w:font w:name="inheri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DABB04" w14:textId="77777777" w:rsidR="007E5242" w:rsidRDefault="007E5242">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F3575D" w14:textId="77777777" w:rsidR="00EB3FCB" w:rsidRDefault="00EB3FCB">
      <w:r>
        <w:separator/>
      </w:r>
    </w:p>
  </w:footnote>
  <w:footnote w:type="continuationSeparator" w:id="0">
    <w:p w14:paraId="10D5AFC8" w14:textId="77777777" w:rsidR="00EB3FCB" w:rsidRDefault="00EB3FC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64D2B5" w14:textId="77777777" w:rsidR="007E5242" w:rsidRDefault="007E5242">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29610E"/>
    <w:multiLevelType w:val="hybridMultilevel"/>
    <w:tmpl w:val="52C22CFA"/>
    <w:styleLink w:val="ImportedStyle2"/>
    <w:lvl w:ilvl="0" w:tplc="F6A8458A">
      <w:start w:val="1"/>
      <w:numFmt w:val="bullet"/>
      <w:lvlText w:val="❖"/>
      <w:lvlJc w:val="left"/>
      <w:pPr>
        <w:ind w:left="3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23B88B5C">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C62ACB30">
      <w:start w:val="1"/>
      <w:numFmt w:val="bullet"/>
      <w:lvlText w:val="▪"/>
      <w:lvlJc w:val="left"/>
      <w:pPr>
        <w:ind w:left="10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804C5C6E">
      <w:start w:val="1"/>
      <w:numFmt w:val="bullet"/>
      <w:lvlText w:val="•"/>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633E98BC">
      <w:start w:val="1"/>
      <w:numFmt w:val="bullet"/>
      <w:lvlText w:val="♦"/>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CE845DE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DB2810E0">
      <w:start w:val="1"/>
      <w:numFmt w:val="bullet"/>
      <w:lvlText w:val="▪"/>
      <w:lvlJc w:val="left"/>
      <w:pPr>
        <w:ind w:left="25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AB30C9FE">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9120F5B2">
      <w:start w:val="1"/>
      <w:numFmt w:val="bullet"/>
      <w:lvlText w:val="♦"/>
      <w:lvlJc w:val="left"/>
      <w:pPr>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19A45979"/>
    <w:multiLevelType w:val="hybridMultilevel"/>
    <w:tmpl w:val="DB6C6D48"/>
    <w:lvl w:ilvl="0" w:tplc="AD5041EE">
      <w:start w:val="208"/>
      <w:numFmt w:val="bullet"/>
      <w:lvlText w:val="-"/>
      <w:lvlJc w:val="left"/>
      <w:pPr>
        <w:ind w:left="720" w:hanging="360"/>
      </w:pPr>
      <w:rPr>
        <w:rFonts w:ascii="Times" w:eastAsia="Arial Unicode MS" w:hAnsi="Time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3465A3E"/>
    <w:multiLevelType w:val="multilevel"/>
    <w:tmpl w:val="6BD66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D94756"/>
    <w:multiLevelType w:val="multilevel"/>
    <w:tmpl w:val="055E5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6E26F48"/>
    <w:multiLevelType w:val="hybridMultilevel"/>
    <w:tmpl w:val="BA7CCE9E"/>
    <w:lvl w:ilvl="0" w:tplc="3C2CC9DC">
      <w:numFmt w:val="bullet"/>
      <w:lvlText w:val="-"/>
      <w:lvlJc w:val="left"/>
      <w:pPr>
        <w:ind w:left="786" w:hanging="360"/>
      </w:pPr>
      <w:rPr>
        <w:rFonts w:ascii="Times New Roman" w:eastAsia="Arial Unicode MS" w:hAnsi="Times New Roman" w:cs="Times New Roman" w:hint="default"/>
      </w:rPr>
    </w:lvl>
    <w:lvl w:ilvl="1" w:tplc="08090003" w:tentative="1">
      <w:start w:val="1"/>
      <w:numFmt w:val="bullet"/>
      <w:lvlText w:val="o"/>
      <w:lvlJc w:val="left"/>
      <w:pPr>
        <w:ind w:left="1506" w:hanging="360"/>
      </w:pPr>
      <w:rPr>
        <w:rFonts w:ascii="Courier New" w:hAnsi="Courier New" w:cs="Courier New" w:hint="default"/>
      </w:rPr>
    </w:lvl>
    <w:lvl w:ilvl="2" w:tplc="08090005" w:tentative="1">
      <w:start w:val="1"/>
      <w:numFmt w:val="bullet"/>
      <w:lvlText w:val=""/>
      <w:lvlJc w:val="left"/>
      <w:pPr>
        <w:ind w:left="2226" w:hanging="360"/>
      </w:pPr>
      <w:rPr>
        <w:rFonts w:ascii="Wingdings" w:hAnsi="Wingdings" w:hint="default"/>
      </w:rPr>
    </w:lvl>
    <w:lvl w:ilvl="3" w:tplc="08090001" w:tentative="1">
      <w:start w:val="1"/>
      <w:numFmt w:val="bullet"/>
      <w:lvlText w:val=""/>
      <w:lvlJc w:val="left"/>
      <w:pPr>
        <w:ind w:left="2946" w:hanging="360"/>
      </w:pPr>
      <w:rPr>
        <w:rFonts w:ascii="Symbol" w:hAnsi="Symbol" w:hint="default"/>
      </w:rPr>
    </w:lvl>
    <w:lvl w:ilvl="4" w:tplc="08090003" w:tentative="1">
      <w:start w:val="1"/>
      <w:numFmt w:val="bullet"/>
      <w:lvlText w:val="o"/>
      <w:lvlJc w:val="left"/>
      <w:pPr>
        <w:ind w:left="3666" w:hanging="360"/>
      </w:pPr>
      <w:rPr>
        <w:rFonts w:ascii="Courier New" w:hAnsi="Courier New" w:cs="Courier New" w:hint="default"/>
      </w:rPr>
    </w:lvl>
    <w:lvl w:ilvl="5" w:tplc="08090005" w:tentative="1">
      <w:start w:val="1"/>
      <w:numFmt w:val="bullet"/>
      <w:lvlText w:val=""/>
      <w:lvlJc w:val="left"/>
      <w:pPr>
        <w:ind w:left="4386" w:hanging="360"/>
      </w:pPr>
      <w:rPr>
        <w:rFonts w:ascii="Wingdings" w:hAnsi="Wingdings" w:hint="default"/>
      </w:rPr>
    </w:lvl>
    <w:lvl w:ilvl="6" w:tplc="08090001" w:tentative="1">
      <w:start w:val="1"/>
      <w:numFmt w:val="bullet"/>
      <w:lvlText w:val=""/>
      <w:lvlJc w:val="left"/>
      <w:pPr>
        <w:ind w:left="5106" w:hanging="360"/>
      </w:pPr>
      <w:rPr>
        <w:rFonts w:ascii="Symbol" w:hAnsi="Symbol" w:hint="default"/>
      </w:rPr>
    </w:lvl>
    <w:lvl w:ilvl="7" w:tplc="08090003" w:tentative="1">
      <w:start w:val="1"/>
      <w:numFmt w:val="bullet"/>
      <w:lvlText w:val="o"/>
      <w:lvlJc w:val="left"/>
      <w:pPr>
        <w:ind w:left="5826" w:hanging="360"/>
      </w:pPr>
      <w:rPr>
        <w:rFonts w:ascii="Courier New" w:hAnsi="Courier New" w:cs="Courier New" w:hint="default"/>
      </w:rPr>
    </w:lvl>
    <w:lvl w:ilvl="8" w:tplc="08090005" w:tentative="1">
      <w:start w:val="1"/>
      <w:numFmt w:val="bullet"/>
      <w:lvlText w:val=""/>
      <w:lvlJc w:val="left"/>
      <w:pPr>
        <w:ind w:left="6546" w:hanging="360"/>
      </w:pPr>
      <w:rPr>
        <w:rFonts w:ascii="Wingdings" w:hAnsi="Wingdings" w:hint="default"/>
      </w:rPr>
    </w:lvl>
  </w:abstractNum>
  <w:abstractNum w:abstractNumId="5" w15:restartNumberingAfterBreak="0">
    <w:nsid w:val="67933BA3"/>
    <w:multiLevelType w:val="hybridMultilevel"/>
    <w:tmpl w:val="C95E9F72"/>
    <w:lvl w:ilvl="0" w:tplc="AF8868A4">
      <w:start w:val="30"/>
      <w:numFmt w:val="bullet"/>
      <w:lvlText w:val="-"/>
      <w:lvlJc w:val="left"/>
      <w:pPr>
        <w:ind w:left="720" w:hanging="360"/>
      </w:pPr>
      <w:rPr>
        <w:rFonts w:ascii="Times New Roman" w:eastAsia="Arial Unicode MS"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ADE0BBB"/>
    <w:multiLevelType w:val="hybridMultilevel"/>
    <w:tmpl w:val="52C22CFA"/>
    <w:numStyleLink w:val="ImportedStyle2"/>
  </w:abstractNum>
  <w:abstractNum w:abstractNumId="7" w15:restartNumberingAfterBreak="0">
    <w:nsid w:val="77FA7EBB"/>
    <w:multiLevelType w:val="hybridMultilevel"/>
    <w:tmpl w:val="370E6754"/>
    <w:numStyleLink w:val="ImportedStyle1"/>
  </w:abstractNum>
  <w:abstractNum w:abstractNumId="8" w15:restartNumberingAfterBreak="0">
    <w:nsid w:val="794F1714"/>
    <w:multiLevelType w:val="hybridMultilevel"/>
    <w:tmpl w:val="370E6754"/>
    <w:styleLink w:val="ImportedStyle1"/>
    <w:lvl w:ilvl="0" w:tplc="9920E9B6">
      <w:start w:val="1"/>
      <w:numFmt w:val="bullet"/>
      <w:lvlText w:val="-"/>
      <w:lvlJc w:val="left"/>
      <w:pPr>
        <w:ind w:left="72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88AA6F32">
      <w:start w:val="1"/>
      <w:numFmt w:val="bullet"/>
      <w:lvlText w:val="o"/>
      <w:lvlJc w:val="left"/>
      <w:pPr>
        <w:ind w:left="14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66BC9BA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FA2AD31A">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03E60936">
      <w:start w:val="1"/>
      <w:numFmt w:val="bullet"/>
      <w:lvlText w:val="o"/>
      <w:lvlJc w:val="left"/>
      <w:pPr>
        <w:ind w:left="360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5" w:tplc="9BE8B67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47585FD8">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7FE868B2">
      <w:start w:val="1"/>
      <w:numFmt w:val="bullet"/>
      <w:lvlText w:val="o"/>
      <w:lvlJc w:val="left"/>
      <w:pPr>
        <w:ind w:left="576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8" w:tplc="012AE410">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9" w15:restartNumberingAfterBreak="0">
    <w:nsid w:val="7F5C3080"/>
    <w:multiLevelType w:val="hybridMultilevel"/>
    <w:tmpl w:val="6FB84EF0"/>
    <w:lvl w:ilvl="0" w:tplc="FF0273B6">
      <w:start w:val="1"/>
      <w:numFmt w:val="bullet"/>
      <w:lvlText w:val="-"/>
      <w:lvlJc w:val="left"/>
      <w:pPr>
        <w:ind w:left="786" w:hanging="360"/>
      </w:pPr>
      <w:rPr>
        <w:rFonts w:ascii="Times New Roman" w:eastAsia="Arial Unicode MS" w:hAnsi="Times New Roman" w:cs="Times New Roman" w:hint="default"/>
      </w:rPr>
    </w:lvl>
    <w:lvl w:ilvl="1" w:tplc="08090003" w:tentative="1">
      <w:start w:val="1"/>
      <w:numFmt w:val="bullet"/>
      <w:lvlText w:val="o"/>
      <w:lvlJc w:val="left"/>
      <w:pPr>
        <w:ind w:left="1506" w:hanging="360"/>
      </w:pPr>
      <w:rPr>
        <w:rFonts w:ascii="Courier New" w:hAnsi="Courier New" w:cs="Courier New" w:hint="default"/>
      </w:rPr>
    </w:lvl>
    <w:lvl w:ilvl="2" w:tplc="08090005" w:tentative="1">
      <w:start w:val="1"/>
      <w:numFmt w:val="bullet"/>
      <w:lvlText w:val=""/>
      <w:lvlJc w:val="left"/>
      <w:pPr>
        <w:ind w:left="2226" w:hanging="360"/>
      </w:pPr>
      <w:rPr>
        <w:rFonts w:ascii="Wingdings" w:hAnsi="Wingdings" w:hint="default"/>
      </w:rPr>
    </w:lvl>
    <w:lvl w:ilvl="3" w:tplc="08090001" w:tentative="1">
      <w:start w:val="1"/>
      <w:numFmt w:val="bullet"/>
      <w:lvlText w:val=""/>
      <w:lvlJc w:val="left"/>
      <w:pPr>
        <w:ind w:left="2946" w:hanging="360"/>
      </w:pPr>
      <w:rPr>
        <w:rFonts w:ascii="Symbol" w:hAnsi="Symbol" w:hint="default"/>
      </w:rPr>
    </w:lvl>
    <w:lvl w:ilvl="4" w:tplc="08090003" w:tentative="1">
      <w:start w:val="1"/>
      <w:numFmt w:val="bullet"/>
      <w:lvlText w:val="o"/>
      <w:lvlJc w:val="left"/>
      <w:pPr>
        <w:ind w:left="3666" w:hanging="360"/>
      </w:pPr>
      <w:rPr>
        <w:rFonts w:ascii="Courier New" w:hAnsi="Courier New" w:cs="Courier New" w:hint="default"/>
      </w:rPr>
    </w:lvl>
    <w:lvl w:ilvl="5" w:tplc="08090005" w:tentative="1">
      <w:start w:val="1"/>
      <w:numFmt w:val="bullet"/>
      <w:lvlText w:val=""/>
      <w:lvlJc w:val="left"/>
      <w:pPr>
        <w:ind w:left="4386" w:hanging="360"/>
      </w:pPr>
      <w:rPr>
        <w:rFonts w:ascii="Wingdings" w:hAnsi="Wingdings" w:hint="default"/>
      </w:rPr>
    </w:lvl>
    <w:lvl w:ilvl="6" w:tplc="08090001" w:tentative="1">
      <w:start w:val="1"/>
      <w:numFmt w:val="bullet"/>
      <w:lvlText w:val=""/>
      <w:lvlJc w:val="left"/>
      <w:pPr>
        <w:ind w:left="5106" w:hanging="360"/>
      </w:pPr>
      <w:rPr>
        <w:rFonts w:ascii="Symbol" w:hAnsi="Symbol" w:hint="default"/>
      </w:rPr>
    </w:lvl>
    <w:lvl w:ilvl="7" w:tplc="08090003" w:tentative="1">
      <w:start w:val="1"/>
      <w:numFmt w:val="bullet"/>
      <w:lvlText w:val="o"/>
      <w:lvlJc w:val="left"/>
      <w:pPr>
        <w:ind w:left="5826" w:hanging="360"/>
      </w:pPr>
      <w:rPr>
        <w:rFonts w:ascii="Courier New" w:hAnsi="Courier New" w:cs="Courier New" w:hint="default"/>
      </w:rPr>
    </w:lvl>
    <w:lvl w:ilvl="8" w:tplc="08090005" w:tentative="1">
      <w:start w:val="1"/>
      <w:numFmt w:val="bullet"/>
      <w:lvlText w:val=""/>
      <w:lvlJc w:val="left"/>
      <w:pPr>
        <w:ind w:left="6546" w:hanging="360"/>
      </w:pPr>
      <w:rPr>
        <w:rFonts w:ascii="Wingdings" w:hAnsi="Wingdings" w:hint="default"/>
      </w:rPr>
    </w:lvl>
  </w:abstractNum>
  <w:num w:numId="1" w16cid:durableId="2028632716">
    <w:abstractNumId w:val="8"/>
  </w:num>
  <w:num w:numId="2" w16cid:durableId="813646919">
    <w:abstractNumId w:val="7"/>
  </w:num>
  <w:num w:numId="3" w16cid:durableId="940601716">
    <w:abstractNumId w:val="0"/>
  </w:num>
  <w:num w:numId="4" w16cid:durableId="1873767225">
    <w:abstractNumId w:val="6"/>
  </w:num>
  <w:num w:numId="5" w16cid:durableId="832065497">
    <w:abstractNumId w:val="5"/>
  </w:num>
  <w:num w:numId="6" w16cid:durableId="1515152570">
    <w:abstractNumId w:val="1"/>
  </w:num>
  <w:num w:numId="7" w16cid:durableId="1235045594">
    <w:abstractNumId w:val="4"/>
  </w:num>
  <w:num w:numId="8" w16cid:durableId="494305278">
    <w:abstractNumId w:val="9"/>
  </w:num>
  <w:num w:numId="9" w16cid:durableId="797257122">
    <w:abstractNumId w:val="3"/>
  </w:num>
  <w:num w:numId="10" w16cid:durableId="167176065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Federico Tettamanti">
    <w15:presenceInfo w15:providerId="Windows Live" w15:userId="01c671db1aa0b325"/>
  </w15:person>
  <w15:person w15:author="Pierre Bize">
    <w15:presenceInfo w15:providerId="AD" w15:userId="S::pierre.bize@vogelwarte.ch::40d0fcee-8ff8-4b1e-9d4b-f6de2d6aa427"/>
  </w15:person>
  <w15:person w15:author="Kristina Gencheva">
    <w15:presenceInfo w15:providerId="Windows Live" w15:userId="28bedefd6b3da01e"/>
  </w15:person>
  <w15:person w15:author="LFBersier">
    <w15:presenceInfo w15:providerId="None" w15:userId="LFBersier"/>
  </w15:person>
  <w15:person w15:author="Giulia Masoero">
    <w15:presenceInfo w15:providerId="AD" w15:userId="S::gmasoero@uottawa.ca::515e70ad-124d-42d1-985c-f5fdc05772d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trackRevisions/>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5242"/>
    <w:rsid w:val="0000024D"/>
    <w:rsid w:val="00000D53"/>
    <w:rsid w:val="00003D74"/>
    <w:rsid w:val="0001189D"/>
    <w:rsid w:val="00012A73"/>
    <w:rsid w:val="00020F77"/>
    <w:rsid w:val="00020FFD"/>
    <w:rsid w:val="000263A6"/>
    <w:rsid w:val="00026F81"/>
    <w:rsid w:val="00027F1D"/>
    <w:rsid w:val="000317A6"/>
    <w:rsid w:val="00033236"/>
    <w:rsid w:val="00036751"/>
    <w:rsid w:val="00036EC4"/>
    <w:rsid w:val="000375DD"/>
    <w:rsid w:val="00043F86"/>
    <w:rsid w:val="00044DF7"/>
    <w:rsid w:val="00045053"/>
    <w:rsid w:val="000457FD"/>
    <w:rsid w:val="00052439"/>
    <w:rsid w:val="000528A8"/>
    <w:rsid w:val="00055B6E"/>
    <w:rsid w:val="00055DCA"/>
    <w:rsid w:val="000603C6"/>
    <w:rsid w:val="000604DC"/>
    <w:rsid w:val="00060B5F"/>
    <w:rsid w:val="0006330F"/>
    <w:rsid w:val="00066EFD"/>
    <w:rsid w:val="00067711"/>
    <w:rsid w:val="00070747"/>
    <w:rsid w:val="00070A34"/>
    <w:rsid w:val="00075185"/>
    <w:rsid w:val="000801CA"/>
    <w:rsid w:val="000810C9"/>
    <w:rsid w:val="000825D4"/>
    <w:rsid w:val="00083251"/>
    <w:rsid w:val="00085786"/>
    <w:rsid w:val="00085B75"/>
    <w:rsid w:val="00090469"/>
    <w:rsid w:val="000920E3"/>
    <w:rsid w:val="00092257"/>
    <w:rsid w:val="00094107"/>
    <w:rsid w:val="0009477B"/>
    <w:rsid w:val="0009709E"/>
    <w:rsid w:val="000A7E4C"/>
    <w:rsid w:val="000B00EB"/>
    <w:rsid w:val="000B06B2"/>
    <w:rsid w:val="000B0A19"/>
    <w:rsid w:val="000B0D86"/>
    <w:rsid w:val="000B22D7"/>
    <w:rsid w:val="000B3650"/>
    <w:rsid w:val="000B431B"/>
    <w:rsid w:val="000B5583"/>
    <w:rsid w:val="000B6569"/>
    <w:rsid w:val="000C0093"/>
    <w:rsid w:val="000C10D4"/>
    <w:rsid w:val="000C5FFD"/>
    <w:rsid w:val="000C7AC2"/>
    <w:rsid w:val="000D3648"/>
    <w:rsid w:val="000D3C8B"/>
    <w:rsid w:val="000E528F"/>
    <w:rsid w:val="000E53CF"/>
    <w:rsid w:val="000E5A90"/>
    <w:rsid w:val="000F0790"/>
    <w:rsid w:val="000F0A09"/>
    <w:rsid w:val="000F6262"/>
    <w:rsid w:val="000F6A76"/>
    <w:rsid w:val="001032B2"/>
    <w:rsid w:val="00106AE1"/>
    <w:rsid w:val="001136DA"/>
    <w:rsid w:val="001163E1"/>
    <w:rsid w:val="0011710D"/>
    <w:rsid w:val="001200BC"/>
    <w:rsid w:val="0012184F"/>
    <w:rsid w:val="00125019"/>
    <w:rsid w:val="00130BA5"/>
    <w:rsid w:val="00133AAF"/>
    <w:rsid w:val="00135276"/>
    <w:rsid w:val="0014287D"/>
    <w:rsid w:val="00147758"/>
    <w:rsid w:val="001512B6"/>
    <w:rsid w:val="00153590"/>
    <w:rsid w:val="001556C8"/>
    <w:rsid w:val="001574C2"/>
    <w:rsid w:val="00157629"/>
    <w:rsid w:val="00157D6A"/>
    <w:rsid w:val="00160822"/>
    <w:rsid w:val="00162462"/>
    <w:rsid w:val="00162F19"/>
    <w:rsid w:val="0016414D"/>
    <w:rsid w:val="0016761C"/>
    <w:rsid w:val="0017020A"/>
    <w:rsid w:val="00172700"/>
    <w:rsid w:val="00172D96"/>
    <w:rsid w:val="00172E79"/>
    <w:rsid w:val="0017528C"/>
    <w:rsid w:val="00184F72"/>
    <w:rsid w:val="001865F6"/>
    <w:rsid w:val="00186C8B"/>
    <w:rsid w:val="00186E7E"/>
    <w:rsid w:val="00191A8F"/>
    <w:rsid w:val="001927DC"/>
    <w:rsid w:val="00195E8F"/>
    <w:rsid w:val="001A451F"/>
    <w:rsid w:val="001A49AF"/>
    <w:rsid w:val="001A5BD9"/>
    <w:rsid w:val="001B06F1"/>
    <w:rsid w:val="001B08F4"/>
    <w:rsid w:val="001B0BB7"/>
    <w:rsid w:val="001B2332"/>
    <w:rsid w:val="001B51D1"/>
    <w:rsid w:val="001B5E97"/>
    <w:rsid w:val="001C04EB"/>
    <w:rsid w:val="001C1A0B"/>
    <w:rsid w:val="001C3796"/>
    <w:rsid w:val="001C591C"/>
    <w:rsid w:val="001D088F"/>
    <w:rsid w:val="001D186E"/>
    <w:rsid w:val="001D2FDB"/>
    <w:rsid w:val="001D3E73"/>
    <w:rsid w:val="001D4264"/>
    <w:rsid w:val="001D53A3"/>
    <w:rsid w:val="001D7DCF"/>
    <w:rsid w:val="001E1F8D"/>
    <w:rsid w:val="001E3966"/>
    <w:rsid w:val="001E52B2"/>
    <w:rsid w:val="001E7003"/>
    <w:rsid w:val="001F07E4"/>
    <w:rsid w:val="001F0A71"/>
    <w:rsid w:val="001F554B"/>
    <w:rsid w:val="001F7321"/>
    <w:rsid w:val="002010D2"/>
    <w:rsid w:val="002016E9"/>
    <w:rsid w:val="002037A1"/>
    <w:rsid w:val="00203C27"/>
    <w:rsid w:val="00203ECD"/>
    <w:rsid w:val="00207DB2"/>
    <w:rsid w:val="00213061"/>
    <w:rsid w:val="002136EA"/>
    <w:rsid w:val="00213D7D"/>
    <w:rsid w:val="00215284"/>
    <w:rsid w:val="002252BC"/>
    <w:rsid w:val="0022663E"/>
    <w:rsid w:val="002272EC"/>
    <w:rsid w:val="0022737D"/>
    <w:rsid w:val="00232945"/>
    <w:rsid w:val="00233987"/>
    <w:rsid w:val="0023447D"/>
    <w:rsid w:val="0023500A"/>
    <w:rsid w:val="00236C35"/>
    <w:rsid w:val="0024007D"/>
    <w:rsid w:val="00244108"/>
    <w:rsid w:val="00244A3B"/>
    <w:rsid w:val="002554C2"/>
    <w:rsid w:val="002554FE"/>
    <w:rsid w:val="002555A7"/>
    <w:rsid w:val="002556E5"/>
    <w:rsid w:val="00260BD9"/>
    <w:rsid w:val="0026285F"/>
    <w:rsid w:val="002631D9"/>
    <w:rsid w:val="00265CA6"/>
    <w:rsid w:val="0027033D"/>
    <w:rsid w:val="0027218C"/>
    <w:rsid w:val="00272AC1"/>
    <w:rsid w:val="00276864"/>
    <w:rsid w:val="00277BEF"/>
    <w:rsid w:val="002837BC"/>
    <w:rsid w:val="002912E8"/>
    <w:rsid w:val="00293448"/>
    <w:rsid w:val="002940EB"/>
    <w:rsid w:val="00294694"/>
    <w:rsid w:val="0029506D"/>
    <w:rsid w:val="002950FD"/>
    <w:rsid w:val="00295735"/>
    <w:rsid w:val="002966DD"/>
    <w:rsid w:val="002B1C97"/>
    <w:rsid w:val="002B282A"/>
    <w:rsid w:val="002B64F7"/>
    <w:rsid w:val="002B690E"/>
    <w:rsid w:val="002C02EF"/>
    <w:rsid w:val="002C0A63"/>
    <w:rsid w:val="002C2818"/>
    <w:rsid w:val="002C5A87"/>
    <w:rsid w:val="002C6769"/>
    <w:rsid w:val="002C72C9"/>
    <w:rsid w:val="002C7561"/>
    <w:rsid w:val="002C76EF"/>
    <w:rsid w:val="002D1762"/>
    <w:rsid w:val="002D42B3"/>
    <w:rsid w:val="002D5968"/>
    <w:rsid w:val="002D6940"/>
    <w:rsid w:val="002E1FB5"/>
    <w:rsid w:val="002E2514"/>
    <w:rsid w:val="002E6189"/>
    <w:rsid w:val="002E6A2D"/>
    <w:rsid w:val="002E7B2A"/>
    <w:rsid w:val="002F2064"/>
    <w:rsid w:val="002F4980"/>
    <w:rsid w:val="00300019"/>
    <w:rsid w:val="00302813"/>
    <w:rsid w:val="003042CB"/>
    <w:rsid w:val="0030441E"/>
    <w:rsid w:val="00304B86"/>
    <w:rsid w:val="003056BE"/>
    <w:rsid w:val="00311BA1"/>
    <w:rsid w:val="00312AD5"/>
    <w:rsid w:val="0032112E"/>
    <w:rsid w:val="00325257"/>
    <w:rsid w:val="00325F00"/>
    <w:rsid w:val="003345D4"/>
    <w:rsid w:val="00336130"/>
    <w:rsid w:val="00336263"/>
    <w:rsid w:val="00341C0A"/>
    <w:rsid w:val="00344E0F"/>
    <w:rsid w:val="0034507C"/>
    <w:rsid w:val="00345233"/>
    <w:rsid w:val="003464F6"/>
    <w:rsid w:val="003477E7"/>
    <w:rsid w:val="00347AD1"/>
    <w:rsid w:val="00351EFE"/>
    <w:rsid w:val="00355C4A"/>
    <w:rsid w:val="003578F0"/>
    <w:rsid w:val="0036021A"/>
    <w:rsid w:val="00360FCD"/>
    <w:rsid w:val="00363127"/>
    <w:rsid w:val="00371D27"/>
    <w:rsid w:val="0037211C"/>
    <w:rsid w:val="00373D9D"/>
    <w:rsid w:val="003747B5"/>
    <w:rsid w:val="00375816"/>
    <w:rsid w:val="00377456"/>
    <w:rsid w:val="0038075E"/>
    <w:rsid w:val="0038304D"/>
    <w:rsid w:val="00383EE5"/>
    <w:rsid w:val="00384F59"/>
    <w:rsid w:val="00386B18"/>
    <w:rsid w:val="00386C3E"/>
    <w:rsid w:val="00390137"/>
    <w:rsid w:val="00390924"/>
    <w:rsid w:val="00396165"/>
    <w:rsid w:val="003A399E"/>
    <w:rsid w:val="003A5D17"/>
    <w:rsid w:val="003A6537"/>
    <w:rsid w:val="003B2179"/>
    <w:rsid w:val="003B2FCA"/>
    <w:rsid w:val="003B30B0"/>
    <w:rsid w:val="003B512C"/>
    <w:rsid w:val="003B5580"/>
    <w:rsid w:val="003B7E01"/>
    <w:rsid w:val="003C0E48"/>
    <w:rsid w:val="003C1C81"/>
    <w:rsid w:val="003C2508"/>
    <w:rsid w:val="003C3D17"/>
    <w:rsid w:val="003C422E"/>
    <w:rsid w:val="003C457B"/>
    <w:rsid w:val="003C6272"/>
    <w:rsid w:val="003D1B62"/>
    <w:rsid w:val="003D28B6"/>
    <w:rsid w:val="003D68EB"/>
    <w:rsid w:val="003E020F"/>
    <w:rsid w:val="003E38FF"/>
    <w:rsid w:val="003E49C7"/>
    <w:rsid w:val="003E6051"/>
    <w:rsid w:val="003E6270"/>
    <w:rsid w:val="003E7AA8"/>
    <w:rsid w:val="003E7B65"/>
    <w:rsid w:val="003F4248"/>
    <w:rsid w:val="003F70B9"/>
    <w:rsid w:val="003F7F26"/>
    <w:rsid w:val="00406F08"/>
    <w:rsid w:val="00406F6B"/>
    <w:rsid w:val="00412B59"/>
    <w:rsid w:val="00412F5F"/>
    <w:rsid w:val="00413A7C"/>
    <w:rsid w:val="00423938"/>
    <w:rsid w:val="00424D2A"/>
    <w:rsid w:val="00426CBC"/>
    <w:rsid w:val="0043049B"/>
    <w:rsid w:val="004309AA"/>
    <w:rsid w:val="00437C21"/>
    <w:rsid w:val="00437E09"/>
    <w:rsid w:val="00440A96"/>
    <w:rsid w:val="00444CF6"/>
    <w:rsid w:val="004468A1"/>
    <w:rsid w:val="004468BE"/>
    <w:rsid w:val="0044736E"/>
    <w:rsid w:val="0045194C"/>
    <w:rsid w:val="00453000"/>
    <w:rsid w:val="0045550A"/>
    <w:rsid w:val="00462D28"/>
    <w:rsid w:val="00463D22"/>
    <w:rsid w:val="00472103"/>
    <w:rsid w:val="00473248"/>
    <w:rsid w:val="004749E3"/>
    <w:rsid w:val="00475AE8"/>
    <w:rsid w:val="004762CC"/>
    <w:rsid w:val="00477C3E"/>
    <w:rsid w:val="00477EAE"/>
    <w:rsid w:val="004829A5"/>
    <w:rsid w:val="00483F89"/>
    <w:rsid w:val="00491CA4"/>
    <w:rsid w:val="00491E6F"/>
    <w:rsid w:val="004920BA"/>
    <w:rsid w:val="0049340F"/>
    <w:rsid w:val="00493A43"/>
    <w:rsid w:val="00493F5C"/>
    <w:rsid w:val="00494E62"/>
    <w:rsid w:val="00495B8C"/>
    <w:rsid w:val="00497D6E"/>
    <w:rsid w:val="004A4C2D"/>
    <w:rsid w:val="004B0520"/>
    <w:rsid w:val="004B0BCD"/>
    <w:rsid w:val="004B259C"/>
    <w:rsid w:val="004B6A4F"/>
    <w:rsid w:val="004C237B"/>
    <w:rsid w:val="004C2B63"/>
    <w:rsid w:val="004C446E"/>
    <w:rsid w:val="004C606D"/>
    <w:rsid w:val="004D1576"/>
    <w:rsid w:val="004E016F"/>
    <w:rsid w:val="004E3AFB"/>
    <w:rsid w:val="004F06FB"/>
    <w:rsid w:val="004F3118"/>
    <w:rsid w:val="004F53D7"/>
    <w:rsid w:val="005007FA"/>
    <w:rsid w:val="005040B9"/>
    <w:rsid w:val="0050480D"/>
    <w:rsid w:val="00512DC8"/>
    <w:rsid w:val="00514444"/>
    <w:rsid w:val="00521B14"/>
    <w:rsid w:val="0052200B"/>
    <w:rsid w:val="00523B06"/>
    <w:rsid w:val="00526EE1"/>
    <w:rsid w:val="0053127C"/>
    <w:rsid w:val="005326E5"/>
    <w:rsid w:val="00534AC2"/>
    <w:rsid w:val="00535DDE"/>
    <w:rsid w:val="00543B75"/>
    <w:rsid w:val="00545637"/>
    <w:rsid w:val="00551E9F"/>
    <w:rsid w:val="005538C7"/>
    <w:rsid w:val="00556F92"/>
    <w:rsid w:val="00556FDD"/>
    <w:rsid w:val="00557274"/>
    <w:rsid w:val="005578E0"/>
    <w:rsid w:val="0056042B"/>
    <w:rsid w:val="00560A92"/>
    <w:rsid w:val="00560DB3"/>
    <w:rsid w:val="005618F1"/>
    <w:rsid w:val="00563380"/>
    <w:rsid w:val="005637CB"/>
    <w:rsid w:val="005659FA"/>
    <w:rsid w:val="0056704C"/>
    <w:rsid w:val="00572684"/>
    <w:rsid w:val="005741FB"/>
    <w:rsid w:val="005745F0"/>
    <w:rsid w:val="00574730"/>
    <w:rsid w:val="00581B1B"/>
    <w:rsid w:val="0058295F"/>
    <w:rsid w:val="00583398"/>
    <w:rsid w:val="00584A2A"/>
    <w:rsid w:val="00586033"/>
    <w:rsid w:val="005870A0"/>
    <w:rsid w:val="00590A82"/>
    <w:rsid w:val="00590D4B"/>
    <w:rsid w:val="005920B2"/>
    <w:rsid w:val="005941DC"/>
    <w:rsid w:val="005956AF"/>
    <w:rsid w:val="00595A0D"/>
    <w:rsid w:val="005A03D6"/>
    <w:rsid w:val="005B26CB"/>
    <w:rsid w:val="005B29CE"/>
    <w:rsid w:val="005B4294"/>
    <w:rsid w:val="005B56E1"/>
    <w:rsid w:val="005C47BD"/>
    <w:rsid w:val="005C51CE"/>
    <w:rsid w:val="005C6261"/>
    <w:rsid w:val="005D1C07"/>
    <w:rsid w:val="005D2F0D"/>
    <w:rsid w:val="005D35DA"/>
    <w:rsid w:val="005D4FF5"/>
    <w:rsid w:val="005D5F44"/>
    <w:rsid w:val="005D6730"/>
    <w:rsid w:val="005E2085"/>
    <w:rsid w:val="005E57B5"/>
    <w:rsid w:val="005E765E"/>
    <w:rsid w:val="005F2D9F"/>
    <w:rsid w:val="005F2F85"/>
    <w:rsid w:val="005F6DB7"/>
    <w:rsid w:val="00601B1D"/>
    <w:rsid w:val="00602728"/>
    <w:rsid w:val="00604294"/>
    <w:rsid w:val="00604F5D"/>
    <w:rsid w:val="0060713F"/>
    <w:rsid w:val="006109C8"/>
    <w:rsid w:val="00613122"/>
    <w:rsid w:val="00613F6B"/>
    <w:rsid w:val="0061786B"/>
    <w:rsid w:val="006213D8"/>
    <w:rsid w:val="0062197B"/>
    <w:rsid w:val="0062273D"/>
    <w:rsid w:val="00626983"/>
    <w:rsid w:val="00627CD2"/>
    <w:rsid w:val="006308E9"/>
    <w:rsid w:val="0063138E"/>
    <w:rsid w:val="006337BB"/>
    <w:rsid w:val="00633CFA"/>
    <w:rsid w:val="00635784"/>
    <w:rsid w:val="00635808"/>
    <w:rsid w:val="0064113F"/>
    <w:rsid w:val="00655086"/>
    <w:rsid w:val="00655562"/>
    <w:rsid w:val="0066232B"/>
    <w:rsid w:val="00662AFC"/>
    <w:rsid w:val="00663556"/>
    <w:rsid w:val="00664BEF"/>
    <w:rsid w:val="00666579"/>
    <w:rsid w:val="006717FC"/>
    <w:rsid w:val="00674418"/>
    <w:rsid w:val="006759C7"/>
    <w:rsid w:val="00677959"/>
    <w:rsid w:val="00684D8F"/>
    <w:rsid w:val="006864EE"/>
    <w:rsid w:val="006907EB"/>
    <w:rsid w:val="0069160C"/>
    <w:rsid w:val="0069217C"/>
    <w:rsid w:val="00693100"/>
    <w:rsid w:val="00693283"/>
    <w:rsid w:val="00694F50"/>
    <w:rsid w:val="00694FE4"/>
    <w:rsid w:val="00696394"/>
    <w:rsid w:val="00696AE5"/>
    <w:rsid w:val="00696CA2"/>
    <w:rsid w:val="00697BD9"/>
    <w:rsid w:val="00697D26"/>
    <w:rsid w:val="006A2D7A"/>
    <w:rsid w:val="006B0A90"/>
    <w:rsid w:val="006B146C"/>
    <w:rsid w:val="006B662F"/>
    <w:rsid w:val="006C0347"/>
    <w:rsid w:val="006C5E46"/>
    <w:rsid w:val="006D2ACA"/>
    <w:rsid w:val="006D4CD6"/>
    <w:rsid w:val="006D56AB"/>
    <w:rsid w:val="006D5E43"/>
    <w:rsid w:val="006E3D58"/>
    <w:rsid w:val="006E5A2D"/>
    <w:rsid w:val="006F3D28"/>
    <w:rsid w:val="006F4474"/>
    <w:rsid w:val="006F5978"/>
    <w:rsid w:val="006F7666"/>
    <w:rsid w:val="00701CC9"/>
    <w:rsid w:val="00702481"/>
    <w:rsid w:val="00710B42"/>
    <w:rsid w:val="007110D3"/>
    <w:rsid w:val="00711F38"/>
    <w:rsid w:val="00711FD8"/>
    <w:rsid w:val="00716244"/>
    <w:rsid w:val="00723447"/>
    <w:rsid w:val="007255C7"/>
    <w:rsid w:val="0072705E"/>
    <w:rsid w:val="00727D67"/>
    <w:rsid w:val="00730B1F"/>
    <w:rsid w:val="007327B7"/>
    <w:rsid w:val="00733395"/>
    <w:rsid w:val="0073457D"/>
    <w:rsid w:val="007348CA"/>
    <w:rsid w:val="00736FF9"/>
    <w:rsid w:val="007371A9"/>
    <w:rsid w:val="00741A9F"/>
    <w:rsid w:val="007424B6"/>
    <w:rsid w:val="00742BAA"/>
    <w:rsid w:val="00742E64"/>
    <w:rsid w:val="0074320F"/>
    <w:rsid w:val="0074524B"/>
    <w:rsid w:val="00747763"/>
    <w:rsid w:val="00751854"/>
    <w:rsid w:val="0076151F"/>
    <w:rsid w:val="00762D1B"/>
    <w:rsid w:val="007630BD"/>
    <w:rsid w:val="0076328A"/>
    <w:rsid w:val="00770032"/>
    <w:rsid w:val="00771AF7"/>
    <w:rsid w:val="00772528"/>
    <w:rsid w:val="007763FC"/>
    <w:rsid w:val="0077753F"/>
    <w:rsid w:val="00782419"/>
    <w:rsid w:val="007826F2"/>
    <w:rsid w:val="00782B10"/>
    <w:rsid w:val="00784173"/>
    <w:rsid w:val="00787572"/>
    <w:rsid w:val="007965FC"/>
    <w:rsid w:val="007A080D"/>
    <w:rsid w:val="007A10D8"/>
    <w:rsid w:val="007A1405"/>
    <w:rsid w:val="007A1793"/>
    <w:rsid w:val="007A2882"/>
    <w:rsid w:val="007A2C79"/>
    <w:rsid w:val="007A55F6"/>
    <w:rsid w:val="007A6DE0"/>
    <w:rsid w:val="007B040B"/>
    <w:rsid w:val="007B04B8"/>
    <w:rsid w:val="007B0BA4"/>
    <w:rsid w:val="007B1C61"/>
    <w:rsid w:val="007C17F5"/>
    <w:rsid w:val="007C1E2B"/>
    <w:rsid w:val="007C45DE"/>
    <w:rsid w:val="007C55FB"/>
    <w:rsid w:val="007C5E4B"/>
    <w:rsid w:val="007D3244"/>
    <w:rsid w:val="007D33F6"/>
    <w:rsid w:val="007D54C9"/>
    <w:rsid w:val="007D562D"/>
    <w:rsid w:val="007E05B8"/>
    <w:rsid w:val="007E4097"/>
    <w:rsid w:val="007E4233"/>
    <w:rsid w:val="007E4D03"/>
    <w:rsid w:val="007E5242"/>
    <w:rsid w:val="007E693C"/>
    <w:rsid w:val="007F13FF"/>
    <w:rsid w:val="007F1727"/>
    <w:rsid w:val="007F1D38"/>
    <w:rsid w:val="007F25B1"/>
    <w:rsid w:val="007F3565"/>
    <w:rsid w:val="007F41DA"/>
    <w:rsid w:val="00802259"/>
    <w:rsid w:val="00803698"/>
    <w:rsid w:val="0080407D"/>
    <w:rsid w:val="00807A4B"/>
    <w:rsid w:val="00807E63"/>
    <w:rsid w:val="008108EA"/>
    <w:rsid w:val="00813AC3"/>
    <w:rsid w:val="008217D6"/>
    <w:rsid w:val="008252BF"/>
    <w:rsid w:val="00827142"/>
    <w:rsid w:val="00831D6E"/>
    <w:rsid w:val="0083236B"/>
    <w:rsid w:val="008344A6"/>
    <w:rsid w:val="008368E0"/>
    <w:rsid w:val="00836C78"/>
    <w:rsid w:val="0084101B"/>
    <w:rsid w:val="00846730"/>
    <w:rsid w:val="008467D2"/>
    <w:rsid w:val="0085198D"/>
    <w:rsid w:val="008539CE"/>
    <w:rsid w:val="00855E78"/>
    <w:rsid w:val="00856695"/>
    <w:rsid w:val="00863E99"/>
    <w:rsid w:val="00864F1E"/>
    <w:rsid w:val="0086687E"/>
    <w:rsid w:val="00870391"/>
    <w:rsid w:val="0087179D"/>
    <w:rsid w:val="008725C6"/>
    <w:rsid w:val="008742AB"/>
    <w:rsid w:val="00875598"/>
    <w:rsid w:val="00875A92"/>
    <w:rsid w:val="00875C00"/>
    <w:rsid w:val="00876609"/>
    <w:rsid w:val="008778D5"/>
    <w:rsid w:val="00877AAE"/>
    <w:rsid w:val="008811A8"/>
    <w:rsid w:val="008818E0"/>
    <w:rsid w:val="00882F8A"/>
    <w:rsid w:val="008873A4"/>
    <w:rsid w:val="00887635"/>
    <w:rsid w:val="0089019A"/>
    <w:rsid w:val="00891BDA"/>
    <w:rsid w:val="0089516E"/>
    <w:rsid w:val="0089589A"/>
    <w:rsid w:val="0089621C"/>
    <w:rsid w:val="008963E1"/>
    <w:rsid w:val="008A0518"/>
    <w:rsid w:val="008A51ED"/>
    <w:rsid w:val="008A5F94"/>
    <w:rsid w:val="008A69FF"/>
    <w:rsid w:val="008B480A"/>
    <w:rsid w:val="008C0D4C"/>
    <w:rsid w:val="008C1892"/>
    <w:rsid w:val="008C3915"/>
    <w:rsid w:val="008C45E4"/>
    <w:rsid w:val="008C65BC"/>
    <w:rsid w:val="008C6E48"/>
    <w:rsid w:val="008D3777"/>
    <w:rsid w:val="008D4299"/>
    <w:rsid w:val="008D7980"/>
    <w:rsid w:val="008D7983"/>
    <w:rsid w:val="008E0486"/>
    <w:rsid w:val="008E18DE"/>
    <w:rsid w:val="008E3C3E"/>
    <w:rsid w:val="008E3C76"/>
    <w:rsid w:val="008E3C98"/>
    <w:rsid w:val="008E4B49"/>
    <w:rsid w:val="008F1196"/>
    <w:rsid w:val="008F1459"/>
    <w:rsid w:val="008F412E"/>
    <w:rsid w:val="008F43F5"/>
    <w:rsid w:val="008F4C16"/>
    <w:rsid w:val="008F548A"/>
    <w:rsid w:val="008F60D0"/>
    <w:rsid w:val="008F776D"/>
    <w:rsid w:val="0090023D"/>
    <w:rsid w:val="00900EE4"/>
    <w:rsid w:val="009046BF"/>
    <w:rsid w:val="00905647"/>
    <w:rsid w:val="00905AEB"/>
    <w:rsid w:val="00907282"/>
    <w:rsid w:val="00910152"/>
    <w:rsid w:val="00914CDF"/>
    <w:rsid w:val="009159D4"/>
    <w:rsid w:val="00915D34"/>
    <w:rsid w:val="00920D13"/>
    <w:rsid w:val="0092170A"/>
    <w:rsid w:val="00924D00"/>
    <w:rsid w:val="009322A4"/>
    <w:rsid w:val="009360B9"/>
    <w:rsid w:val="009361A1"/>
    <w:rsid w:val="00942763"/>
    <w:rsid w:val="00943CAE"/>
    <w:rsid w:val="00946693"/>
    <w:rsid w:val="00950484"/>
    <w:rsid w:val="00951375"/>
    <w:rsid w:val="00951378"/>
    <w:rsid w:val="00952263"/>
    <w:rsid w:val="00954F3B"/>
    <w:rsid w:val="00955C44"/>
    <w:rsid w:val="009562E9"/>
    <w:rsid w:val="00956E05"/>
    <w:rsid w:val="00960294"/>
    <w:rsid w:val="00960A4C"/>
    <w:rsid w:val="00967266"/>
    <w:rsid w:val="009675AF"/>
    <w:rsid w:val="00971448"/>
    <w:rsid w:val="00974BA7"/>
    <w:rsid w:val="0097733D"/>
    <w:rsid w:val="00981DBD"/>
    <w:rsid w:val="00982575"/>
    <w:rsid w:val="0098258D"/>
    <w:rsid w:val="00983769"/>
    <w:rsid w:val="00985B67"/>
    <w:rsid w:val="009860FD"/>
    <w:rsid w:val="00994F62"/>
    <w:rsid w:val="00995585"/>
    <w:rsid w:val="00996555"/>
    <w:rsid w:val="009A1C11"/>
    <w:rsid w:val="009A1E27"/>
    <w:rsid w:val="009A36E8"/>
    <w:rsid w:val="009A3E5E"/>
    <w:rsid w:val="009A50D4"/>
    <w:rsid w:val="009B2727"/>
    <w:rsid w:val="009B3413"/>
    <w:rsid w:val="009B3483"/>
    <w:rsid w:val="009B7190"/>
    <w:rsid w:val="009C4915"/>
    <w:rsid w:val="009C50A9"/>
    <w:rsid w:val="009C6814"/>
    <w:rsid w:val="009D4E2F"/>
    <w:rsid w:val="009D58CA"/>
    <w:rsid w:val="009D6D65"/>
    <w:rsid w:val="009D6DC3"/>
    <w:rsid w:val="009E1AB9"/>
    <w:rsid w:val="009E2ED8"/>
    <w:rsid w:val="009F299F"/>
    <w:rsid w:val="009F3382"/>
    <w:rsid w:val="009F3AD3"/>
    <w:rsid w:val="009F46A2"/>
    <w:rsid w:val="009F4785"/>
    <w:rsid w:val="00A02188"/>
    <w:rsid w:val="00A06893"/>
    <w:rsid w:val="00A12622"/>
    <w:rsid w:val="00A12B06"/>
    <w:rsid w:val="00A146B6"/>
    <w:rsid w:val="00A21711"/>
    <w:rsid w:val="00A23B9A"/>
    <w:rsid w:val="00A23BFE"/>
    <w:rsid w:val="00A23FBC"/>
    <w:rsid w:val="00A24D1F"/>
    <w:rsid w:val="00A31D7A"/>
    <w:rsid w:val="00A3295C"/>
    <w:rsid w:val="00A33686"/>
    <w:rsid w:val="00A35F63"/>
    <w:rsid w:val="00A40118"/>
    <w:rsid w:val="00A404C4"/>
    <w:rsid w:val="00A40B5E"/>
    <w:rsid w:val="00A4428E"/>
    <w:rsid w:val="00A46CAF"/>
    <w:rsid w:val="00A51DE9"/>
    <w:rsid w:val="00A53798"/>
    <w:rsid w:val="00A53E81"/>
    <w:rsid w:val="00A56DB1"/>
    <w:rsid w:val="00A56FE6"/>
    <w:rsid w:val="00A61BD4"/>
    <w:rsid w:val="00A625E6"/>
    <w:rsid w:val="00A72E87"/>
    <w:rsid w:val="00A73DC7"/>
    <w:rsid w:val="00A77636"/>
    <w:rsid w:val="00A806A7"/>
    <w:rsid w:val="00A83C52"/>
    <w:rsid w:val="00A84289"/>
    <w:rsid w:val="00A84D40"/>
    <w:rsid w:val="00A85C27"/>
    <w:rsid w:val="00A872BA"/>
    <w:rsid w:val="00A87FB6"/>
    <w:rsid w:val="00A90C36"/>
    <w:rsid w:val="00A937D2"/>
    <w:rsid w:val="00A93A52"/>
    <w:rsid w:val="00A96A76"/>
    <w:rsid w:val="00A96F3D"/>
    <w:rsid w:val="00A972D5"/>
    <w:rsid w:val="00AA1C8E"/>
    <w:rsid w:val="00AA3AAE"/>
    <w:rsid w:val="00AA3C21"/>
    <w:rsid w:val="00AA4D1B"/>
    <w:rsid w:val="00AA79E9"/>
    <w:rsid w:val="00AB1FFC"/>
    <w:rsid w:val="00AB28C9"/>
    <w:rsid w:val="00AB2BF4"/>
    <w:rsid w:val="00AB4453"/>
    <w:rsid w:val="00AC0815"/>
    <w:rsid w:val="00AC170F"/>
    <w:rsid w:val="00AC42DA"/>
    <w:rsid w:val="00AC665F"/>
    <w:rsid w:val="00AD40F8"/>
    <w:rsid w:val="00AD4B09"/>
    <w:rsid w:val="00AD5707"/>
    <w:rsid w:val="00AD70A0"/>
    <w:rsid w:val="00AD7404"/>
    <w:rsid w:val="00AD7D09"/>
    <w:rsid w:val="00AE01A1"/>
    <w:rsid w:val="00AE1008"/>
    <w:rsid w:val="00AE3E0C"/>
    <w:rsid w:val="00AE4E83"/>
    <w:rsid w:val="00AE57E1"/>
    <w:rsid w:val="00AE5EBC"/>
    <w:rsid w:val="00AF3556"/>
    <w:rsid w:val="00AF6FC7"/>
    <w:rsid w:val="00B01830"/>
    <w:rsid w:val="00B12C7D"/>
    <w:rsid w:val="00B130BB"/>
    <w:rsid w:val="00B15F3A"/>
    <w:rsid w:val="00B17FEA"/>
    <w:rsid w:val="00B20AC2"/>
    <w:rsid w:val="00B20E31"/>
    <w:rsid w:val="00B21987"/>
    <w:rsid w:val="00B21BD5"/>
    <w:rsid w:val="00B22080"/>
    <w:rsid w:val="00B2726D"/>
    <w:rsid w:val="00B366CC"/>
    <w:rsid w:val="00B4364F"/>
    <w:rsid w:val="00B44563"/>
    <w:rsid w:val="00B44686"/>
    <w:rsid w:val="00B4784F"/>
    <w:rsid w:val="00B47ED2"/>
    <w:rsid w:val="00B51CC5"/>
    <w:rsid w:val="00B53AAF"/>
    <w:rsid w:val="00B617C6"/>
    <w:rsid w:val="00B61A4B"/>
    <w:rsid w:val="00B67434"/>
    <w:rsid w:val="00B737F7"/>
    <w:rsid w:val="00B748EF"/>
    <w:rsid w:val="00B76915"/>
    <w:rsid w:val="00B81426"/>
    <w:rsid w:val="00B82F9B"/>
    <w:rsid w:val="00B84B3E"/>
    <w:rsid w:val="00B85FE1"/>
    <w:rsid w:val="00B91D47"/>
    <w:rsid w:val="00B9239D"/>
    <w:rsid w:val="00B931C5"/>
    <w:rsid w:val="00B93481"/>
    <w:rsid w:val="00B93A5F"/>
    <w:rsid w:val="00BA05B4"/>
    <w:rsid w:val="00BA3C63"/>
    <w:rsid w:val="00BA7903"/>
    <w:rsid w:val="00BB146E"/>
    <w:rsid w:val="00BB1BEA"/>
    <w:rsid w:val="00BB21A1"/>
    <w:rsid w:val="00BB3A93"/>
    <w:rsid w:val="00BC0FB6"/>
    <w:rsid w:val="00BC229A"/>
    <w:rsid w:val="00BC2A7A"/>
    <w:rsid w:val="00BC448B"/>
    <w:rsid w:val="00BC462F"/>
    <w:rsid w:val="00BC4FDD"/>
    <w:rsid w:val="00BC6005"/>
    <w:rsid w:val="00BC798B"/>
    <w:rsid w:val="00BC7A5E"/>
    <w:rsid w:val="00BD0F49"/>
    <w:rsid w:val="00BD13DD"/>
    <w:rsid w:val="00BD273E"/>
    <w:rsid w:val="00BD2AD1"/>
    <w:rsid w:val="00BD2EAD"/>
    <w:rsid w:val="00BD47C6"/>
    <w:rsid w:val="00BD5F31"/>
    <w:rsid w:val="00BD686A"/>
    <w:rsid w:val="00BE03A5"/>
    <w:rsid w:val="00BE568D"/>
    <w:rsid w:val="00BE5A69"/>
    <w:rsid w:val="00BE6FCC"/>
    <w:rsid w:val="00BF0EE7"/>
    <w:rsid w:val="00BF178A"/>
    <w:rsid w:val="00BF220B"/>
    <w:rsid w:val="00BF59BC"/>
    <w:rsid w:val="00BF6F37"/>
    <w:rsid w:val="00C01C08"/>
    <w:rsid w:val="00C02E79"/>
    <w:rsid w:val="00C03E44"/>
    <w:rsid w:val="00C06C85"/>
    <w:rsid w:val="00C06D08"/>
    <w:rsid w:val="00C128F7"/>
    <w:rsid w:val="00C13655"/>
    <w:rsid w:val="00C15A0A"/>
    <w:rsid w:val="00C21E8A"/>
    <w:rsid w:val="00C2637D"/>
    <w:rsid w:val="00C26623"/>
    <w:rsid w:val="00C272EE"/>
    <w:rsid w:val="00C30C39"/>
    <w:rsid w:val="00C32075"/>
    <w:rsid w:val="00C354D5"/>
    <w:rsid w:val="00C41A0C"/>
    <w:rsid w:val="00C4298E"/>
    <w:rsid w:val="00C43002"/>
    <w:rsid w:val="00C437B4"/>
    <w:rsid w:val="00C4439B"/>
    <w:rsid w:val="00C44F2E"/>
    <w:rsid w:val="00C53AD9"/>
    <w:rsid w:val="00C548E4"/>
    <w:rsid w:val="00C6769A"/>
    <w:rsid w:val="00C721FA"/>
    <w:rsid w:val="00C7233C"/>
    <w:rsid w:val="00C7416B"/>
    <w:rsid w:val="00C77710"/>
    <w:rsid w:val="00C77DA4"/>
    <w:rsid w:val="00C85EBE"/>
    <w:rsid w:val="00C86368"/>
    <w:rsid w:val="00C86838"/>
    <w:rsid w:val="00C96C10"/>
    <w:rsid w:val="00C96D34"/>
    <w:rsid w:val="00CA12BF"/>
    <w:rsid w:val="00CA1562"/>
    <w:rsid w:val="00CA2D77"/>
    <w:rsid w:val="00CA4836"/>
    <w:rsid w:val="00CA7136"/>
    <w:rsid w:val="00CA7970"/>
    <w:rsid w:val="00CB0CC7"/>
    <w:rsid w:val="00CB4913"/>
    <w:rsid w:val="00CB572D"/>
    <w:rsid w:val="00CB6A16"/>
    <w:rsid w:val="00CB7DE4"/>
    <w:rsid w:val="00CB7E63"/>
    <w:rsid w:val="00CC488F"/>
    <w:rsid w:val="00CD04AD"/>
    <w:rsid w:val="00CD15F6"/>
    <w:rsid w:val="00CD4E89"/>
    <w:rsid w:val="00CD5E5A"/>
    <w:rsid w:val="00CD6C13"/>
    <w:rsid w:val="00CE0D1F"/>
    <w:rsid w:val="00CE27A0"/>
    <w:rsid w:val="00CE5AA0"/>
    <w:rsid w:val="00CE708A"/>
    <w:rsid w:val="00CF0150"/>
    <w:rsid w:val="00CF0A0E"/>
    <w:rsid w:val="00CF1A78"/>
    <w:rsid w:val="00CF2D96"/>
    <w:rsid w:val="00CF34E4"/>
    <w:rsid w:val="00CF4B81"/>
    <w:rsid w:val="00CF698F"/>
    <w:rsid w:val="00D01C3A"/>
    <w:rsid w:val="00D02520"/>
    <w:rsid w:val="00D026F9"/>
    <w:rsid w:val="00D02758"/>
    <w:rsid w:val="00D11DE5"/>
    <w:rsid w:val="00D1250A"/>
    <w:rsid w:val="00D12EA5"/>
    <w:rsid w:val="00D13539"/>
    <w:rsid w:val="00D1711A"/>
    <w:rsid w:val="00D174DF"/>
    <w:rsid w:val="00D17DCD"/>
    <w:rsid w:val="00D22222"/>
    <w:rsid w:val="00D25FC4"/>
    <w:rsid w:val="00D2773E"/>
    <w:rsid w:val="00D318B8"/>
    <w:rsid w:val="00D31D1C"/>
    <w:rsid w:val="00D32136"/>
    <w:rsid w:val="00D325DE"/>
    <w:rsid w:val="00D33D7E"/>
    <w:rsid w:val="00D3421E"/>
    <w:rsid w:val="00D37992"/>
    <w:rsid w:val="00D4118A"/>
    <w:rsid w:val="00D41520"/>
    <w:rsid w:val="00D4430A"/>
    <w:rsid w:val="00D44D37"/>
    <w:rsid w:val="00D458D7"/>
    <w:rsid w:val="00D52C7B"/>
    <w:rsid w:val="00D53E88"/>
    <w:rsid w:val="00D546BA"/>
    <w:rsid w:val="00D5474C"/>
    <w:rsid w:val="00D562AB"/>
    <w:rsid w:val="00D601A7"/>
    <w:rsid w:val="00D60E37"/>
    <w:rsid w:val="00D60F05"/>
    <w:rsid w:val="00D62933"/>
    <w:rsid w:val="00D6755C"/>
    <w:rsid w:val="00D70C86"/>
    <w:rsid w:val="00D7364F"/>
    <w:rsid w:val="00D73DEE"/>
    <w:rsid w:val="00D7554A"/>
    <w:rsid w:val="00D7593F"/>
    <w:rsid w:val="00D75DC8"/>
    <w:rsid w:val="00D76D4B"/>
    <w:rsid w:val="00D774C7"/>
    <w:rsid w:val="00D77785"/>
    <w:rsid w:val="00D806CC"/>
    <w:rsid w:val="00D8232D"/>
    <w:rsid w:val="00D87B9E"/>
    <w:rsid w:val="00D92DAD"/>
    <w:rsid w:val="00D97AB2"/>
    <w:rsid w:val="00DA0CE6"/>
    <w:rsid w:val="00DA2B06"/>
    <w:rsid w:val="00DA30E5"/>
    <w:rsid w:val="00DA3FAD"/>
    <w:rsid w:val="00DA50F2"/>
    <w:rsid w:val="00DA57B0"/>
    <w:rsid w:val="00DA7D31"/>
    <w:rsid w:val="00DA7FE0"/>
    <w:rsid w:val="00DB28E8"/>
    <w:rsid w:val="00DB2A46"/>
    <w:rsid w:val="00DB34B6"/>
    <w:rsid w:val="00DB4757"/>
    <w:rsid w:val="00DB5376"/>
    <w:rsid w:val="00DB58EB"/>
    <w:rsid w:val="00DC065A"/>
    <w:rsid w:val="00DC0F66"/>
    <w:rsid w:val="00DC36AE"/>
    <w:rsid w:val="00DC3D8F"/>
    <w:rsid w:val="00DC62DD"/>
    <w:rsid w:val="00DD2CCA"/>
    <w:rsid w:val="00DD5402"/>
    <w:rsid w:val="00DD6793"/>
    <w:rsid w:val="00DD7FDA"/>
    <w:rsid w:val="00DE29E0"/>
    <w:rsid w:val="00DE4CF8"/>
    <w:rsid w:val="00DF334C"/>
    <w:rsid w:val="00E0276B"/>
    <w:rsid w:val="00E02F16"/>
    <w:rsid w:val="00E044F2"/>
    <w:rsid w:val="00E167CB"/>
    <w:rsid w:val="00E16C74"/>
    <w:rsid w:val="00E1703B"/>
    <w:rsid w:val="00E2192E"/>
    <w:rsid w:val="00E21981"/>
    <w:rsid w:val="00E21B21"/>
    <w:rsid w:val="00E22E0B"/>
    <w:rsid w:val="00E23A8A"/>
    <w:rsid w:val="00E25066"/>
    <w:rsid w:val="00E26D68"/>
    <w:rsid w:val="00E300A5"/>
    <w:rsid w:val="00E31868"/>
    <w:rsid w:val="00E349CC"/>
    <w:rsid w:val="00E34AF1"/>
    <w:rsid w:val="00E40061"/>
    <w:rsid w:val="00E401A1"/>
    <w:rsid w:val="00E477A6"/>
    <w:rsid w:val="00E47FC2"/>
    <w:rsid w:val="00E52159"/>
    <w:rsid w:val="00E522D8"/>
    <w:rsid w:val="00E5460F"/>
    <w:rsid w:val="00E54F3C"/>
    <w:rsid w:val="00E6447C"/>
    <w:rsid w:val="00E66138"/>
    <w:rsid w:val="00E73E98"/>
    <w:rsid w:val="00E75B03"/>
    <w:rsid w:val="00E8024E"/>
    <w:rsid w:val="00E809D2"/>
    <w:rsid w:val="00E839DB"/>
    <w:rsid w:val="00E84822"/>
    <w:rsid w:val="00E93667"/>
    <w:rsid w:val="00E95DA7"/>
    <w:rsid w:val="00E962E6"/>
    <w:rsid w:val="00E97717"/>
    <w:rsid w:val="00EA03CD"/>
    <w:rsid w:val="00EA07C9"/>
    <w:rsid w:val="00EA439B"/>
    <w:rsid w:val="00EA47B7"/>
    <w:rsid w:val="00EA6540"/>
    <w:rsid w:val="00EB0A51"/>
    <w:rsid w:val="00EB30D7"/>
    <w:rsid w:val="00EB3FCB"/>
    <w:rsid w:val="00EB4683"/>
    <w:rsid w:val="00EB48AA"/>
    <w:rsid w:val="00EB6C89"/>
    <w:rsid w:val="00EC0197"/>
    <w:rsid w:val="00EC0CC9"/>
    <w:rsid w:val="00EC31A1"/>
    <w:rsid w:val="00EC655F"/>
    <w:rsid w:val="00EC7DD3"/>
    <w:rsid w:val="00ED0CFE"/>
    <w:rsid w:val="00ED2644"/>
    <w:rsid w:val="00ED59F6"/>
    <w:rsid w:val="00ED7E2B"/>
    <w:rsid w:val="00EE0358"/>
    <w:rsid w:val="00EE0A3C"/>
    <w:rsid w:val="00EE0C3C"/>
    <w:rsid w:val="00EE27BB"/>
    <w:rsid w:val="00EF19FA"/>
    <w:rsid w:val="00EF22AE"/>
    <w:rsid w:val="00EF3AF9"/>
    <w:rsid w:val="00F03119"/>
    <w:rsid w:val="00F0375D"/>
    <w:rsid w:val="00F03A38"/>
    <w:rsid w:val="00F11D9A"/>
    <w:rsid w:val="00F1231B"/>
    <w:rsid w:val="00F12D76"/>
    <w:rsid w:val="00F150B5"/>
    <w:rsid w:val="00F155E6"/>
    <w:rsid w:val="00F317F1"/>
    <w:rsid w:val="00F33A08"/>
    <w:rsid w:val="00F35CAB"/>
    <w:rsid w:val="00F368C2"/>
    <w:rsid w:val="00F36CDF"/>
    <w:rsid w:val="00F4048D"/>
    <w:rsid w:val="00F418AC"/>
    <w:rsid w:val="00F42891"/>
    <w:rsid w:val="00F47099"/>
    <w:rsid w:val="00F50886"/>
    <w:rsid w:val="00F53E54"/>
    <w:rsid w:val="00F54D42"/>
    <w:rsid w:val="00F55976"/>
    <w:rsid w:val="00F561D7"/>
    <w:rsid w:val="00F601F0"/>
    <w:rsid w:val="00F60A70"/>
    <w:rsid w:val="00F62007"/>
    <w:rsid w:val="00F62761"/>
    <w:rsid w:val="00F7208C"/>
    <w:rsid w:val="00F7361A"/>
    <w:rsid w:val="00F74BEF"/>
    <w:rsid w:val="00F756AC"/>
    <w:rsid w:val="00F7687D"/>
    <w:rsid w:val="00F834C3"/>
    <w:rsid w:val="00F84D7B"/>
    <w:rsid w:val="00F85037"/>
    <w:rsid w:val="00F853AF"/>
    <w:rsid w:val="00F858F0"/>
    <w:rsid w:val="00F8595E"/>
    <w:rsid w:val="00F87B87"/>
    <w:rsid w:val="00F87FA2"/>
    <w:rsid w:val="00F9038E"/>
    <w:rsid w:val="00F92C5E"/>
    <w:rsid w:val="00F942F1"/>
    <w:rsid w:val="00F96511"/>
    <w:rsid w:val="00F975D5"/>
    <w:rsid w:val="00FA48E5"/>
    <w:rsid w:val="00FA5139"/>
    <w:rsid w:val="00FA6EA8"/>
    <w:rsid w:val="00FA7D86"/>
    <w:rsid w:val="00FB22AE"/>
    <w:rsid w:val="00FB30FA"/>
    <w:rsid w:val="00FC2025"/>
    <w:rsid w:val="00FC296D"/>
    <w:rsid w:val="00FC5A36"/>
    <w:rsid w:val="00FC5D62"/>
    <w:rsid w:val="00FC6BE1"/>
    <w:rsid w:val="00FD6342"/>
    <w:rsid w:val="00FD7CB7"/>
    <w:rsid w:val="00FE1218"/>
    <w:rsid w:val="00FE1899"/>
    <w:rsid w:val="00FE1B23"/>
    <w:rsid w:val="00FE4483"/>
    <w:rsid w:val="00FE5E85"/>
    <w:rsid w:val="00FE5F4E"/>
    <w:rsid w:val="00FE62DC"/>
    <w:rsid w:val="00FE7309"/>
    <w:rsid w:val="00FF0D31"/>
    <w:rsid w:val="00FF1B73"/>
    <w:rsid w:val="00FF283F"/>
    <w:rsid w:val="00FF2BE5"/>
    <w:rsid w:val="00FF469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17AEC4"/>
  <w15:docId w15:val="{7AE688E5-B240-3A4C-9DD6-2865BF59E2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de-CH" w:eastAsia="en-GB"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189D"/>
    <w:pPr>
      <w:pBdr>
        <w:top w:val="none" w:sz="0" w:space="0" w:color="auto"/>
        <w:left w:val="none" w:sz="0" w:space="0" w:color="auto"/>
        <w:bottom w:val="none" w:sz="0" w:space="0" w:color="auto"/>
        <w:right w:val="none" w:sz="0" w:space="0" w:color="auto"/>
        <w:between w:val="none" w:sz="0" w:space="0" w:color="auto"/>
        <w:bar w:val="none" w:sz="0" w:color="auto"/>
      </w:pBdr>
    </w:pPr>
    <w:rPr>
      <w:rFonts w:eastAsia="Times New Roman"/>
      <w:sz w:val="24"/>
      <w:szCs w:val="24"/>
      <w:bdr w:val="none" w:sz="0" w:space="0" w:color="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
    <w:name w:val="Body"/>
    <w:qFormat/>
    <w:rPr>
      <w:rFonts w:ascii="Calibri" w:hAnsi="Calibri" w:cs="Arial Unicode MS"/>
      <w:color w:val="000000"/>
      <w:sz w:val="24"/>
      <w:szCs w:val="24"/>
      <w:u w:color="000000"/>
      <w14:textOutline w14:w="0" w14:cap="flat" w14:cmpd="sng" w14:algn="ctr">
        <w14:noFill/>
        <w14:prstDash w14:val="solid"/>
        <w14:bevel/>
      </w14:textOutline>
    </w:rPr>
  </w:style>
  <w:style w:type="paragraph" w:styleId="ListParagraph">
    <w:name w:val="List Paragraph"/>
    <w:pPr>
      <w:ind w:left="720"/>
    </w:pPr>
    <w:rPr>
      <w:rFonts w:ascii="Calibri" w:hAnsi="Calibri" w:cs="Arial Unicode MS"/>
      <w:color w:val="000000"/>
      <w:sz w:val="24"/>
      <w:szCs w:val="24"/>
      <w:u w:color="000000"/>
      <w:lang w:val="en-US"/>
    </w:rPr>
  </w:style>
  <w:style w:type="numbering" w:customStyle="1" w:styleId="ImportedStyle1">
    <w:name w:val="Imported Style 1"/>
    <w:pPr>
      <w:numPr>
        <w:numId w:val="1"/>
      </w:numPr>
    </w:pPr>
  </w:style>
  <w:style w:type="numbering" w:customStyle="1" w:styleId="ImportedStyle2">
    <w:name w:val="Imported Style 2"/>
    <w:pPr>
      <w:numPr>
        <w:numId w:val="3"/>
      </w:numPr>
    </w:pPr>
  </w:style>
  <w:style w:type="character" w:styleId="CommentReference">
    <w:name w:val="annotation reference"/>
    <w:basedOn w:val="DefaultParagraphFont"/>
    <w:uiPriority w:val="99"/>
    <w:semiHidden/>
    <w:unhideWhenUsed/>
    <w:rsid w:val="00B44686"/>
    <w:rPr>
      <w:sz w:val="16"/>
      <w:szCs w:val="16"/>
    </w:rPr>
  </w:style>
  <w:style w:type="paragraph" w:styleId="CommentText">
    <w:name w:val="annotation text"/>
    <w:basedOn w:val="Normal"/>
    <w:link w:val="CommentTextChar"/>
    <w:uiPriority w:val="99"/>
    <w:unhideWhenUsed/>
    <w:rsid w:val="00B44686"/>
    <w:pPr>
      <w:pBdr>
        <w:top w:val="nil"/>
        <w:left w:val="nil"/>
        <w:bottom w:val="nil"/>
        <w:right w:val="nil"/>
        <w:between w:val="nil"/>
        <w:bar w:val="nil"/>
      </w:pBdr>
    </w:pPr>
    <w:rPr>
      <w:rFonts w:eastAsia="Arial Unicode MS"/>
      <w:sz w:val="20"/>
      <w:szCs w:val="20"/>
      <w:bdr w:val="nil"/>
      <w:lang w:val="en-US" w:eastAsia="en-US"/>
    </w:rPr>
  </w:style>
  <w:style w:type="character" w:customStyle="1" w:styleId="CommentTextChar">
    <w:name w:val="Comment Text Char"/>
    <w:basedOn w:val="DefaultParagraphFont"/>
    <w:link w:val="CommentText"/>
    <w:uiPriority w:val="99"/>
    <w:rsid w:val="00B44686"/>
    <w:rPr>
      <w:lang w:val="en-US" w:eastAsia="en-US"/>
    </w:rPr>
  </w:style>
  <w:style w:type="paragraph" w:styleId="CommentSubject">
    <w:name w:val="annotation subject"/>
    <w:basedOn w:val="CommentText"/>
    <w:next w:val="CommentText"/>
    <w:link w:val="CommentSubjectChar"/>
    <w:uiPriority w:val="99"/>
    <w:semiHidden/>
    <w:unhideWhenUsed/>
    <w:rsid w:val="00B44686"/>
    <w:rPr>
      <w:b/>
      <w:bCs/>
    </w:rPr>
  </w:style>
  <w:style w:type="character" w:customStyle="1" w:styleId="CommentSubjectChar">
    <w:name w:val="Comment Subject Char"/>
    <w:basedOn w:val="CommentTextChar"/>
    <w:link w:val="CommentSubject"/>
    <w:uiPriority w:val="99"/>
    <w:semiHidden/>
    <w:rsid w:val="00B44686"/>
    <w:rPr>
      <w:b/>
      <w:bCs/>
      <w:lang w:val="en-US" w:eastAsia="en-US"/>
    </w:rPr>
  </w:style>
  <w:style w:type="paragraph" w:styleId="Bibliography">
    <w:name w:val="Bibliography"/>
    <w:basedOn w:val="Normal"/>
    <w:next w:val="Normal"/>
    <w:uiPriority w:val="37"/>
    <w:unhideWhenUsed/>
    <w:rsid w:val="00AA79E9"/>
    <w:pPr>
      <w:pBdr>
        <w:top w:val="nil"/>
        <w:left w:val="nil"/>
        <w:bottom w:val="nil"/>
        <w:right w:val="nil"/>
        <w:between w:val="nil"/>
        <w:bar w:val="nil"/>
      </w:pBdr>
      <w:tabs>
        <w:tab w:val="left" w:pos="380"/>
      </w:tabs>
      <w:spacing w:after="240"/>
    </w:pPr>
    <w:rPr>
      <w:rFonts w:eastAsia="Arial Unicode MS"/>
      <w:bdr w:val="nil"/>
      <w:lang w:val="en-US" w:eastAsia="en-US"/>
    </w:rPr>
  </w:style>
  <w:style w:type="table" w:styleId="TableGrid">
    <w:name w:val="Table Grid"/>
    <w:basedOn w:val="TableNormal"/>
    <w:uiPriority w:val="39"/>
    <w:rsid w:val="0060713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666579"/>
    <w:rPr>
      <w:b/>
      <w:bCs/>
    </w:rPr>
  </w:style>
  <w:style w:type="paragraph" w:customStyle="1" w:styleId="Default">
    <w:name w:val="Default"/>
    <w:rsid w:val="0029469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pPr>
    <w:rPr>
      <w:color w:val="000000"/>
      <w:sz w:val="24"/>
      <w:szCs w:val="24"/>
      <w:lang w:val="en-GB"/>
    </w:rPr>
  </w:style>
  <w:style w:type="character" w:styleId="UnresolvedMention">
    <w:name w:val="Unresolved Mention"/>
    <w:basedOn w:val="DefaultParagraphFont"/>
    <w:uiPriority w:val="99"/>
    <w:semiHidden/>
    <w:unhideWhenUsed/>
    <w:rsid w:val="007A080D"/>
    <w:rPr>
      <w:color w:val="605E5C"/>
      <w:shd w:val="clear" w:color="auto" w:fill="E1DFDD"/>
    </w:rPr>
  </w:style>
  <w:style w:type="paragraph" w:styleId="Revision">
    <w:name w:val="Revision"/>
    <w:hidden/>
    <w:uiPriority w:val="99"/>
    <w:semiHidden/>
    <w:rsid w:val="00D41520"/>
    <w:pPr>
      <w:pBdr>
        <w:top w:val="none" w:sz="0" w:space="0" w:color="auto"/>
        <w:left w:val="none" w:sz="0" w:space="0" w:color="auto"/>
        <w:bottom w:val="none" w:sz="0" w:space="0" w:color="auto"/>
        <w:right w:val="none" w:sz="0" w:space="0" w:color="auto"/>
        <w:between w:val="none" w:sz="0" w:space="0" w:color="auto"/>
        <w:bar w:val="none" w:sz="0" w:color="auto"/>
      </w:pBdr>
    </w:pPr>
    <w:rPr>
      <w:rFonts w:eastAsia="Times New Roman"/>
      <w:sz w:val="24"/>
      <w:szCs w:val="24"/>
      <w:bdr w:val="none" w:sz="0" w:space="0" w:color="auto"/>
    </w:rPr>
  </w:style>
  <w:style w:type="paragraph" w:styleId="NormalWeb">
    <w:name w:val="Normal (Web)"/>
    <w:basedOn w:val="Normal"/>
    <w:uiPriority w:val="99"/>
    <w:semiHidden/>
    <w:unhideWhenUsed/>
    <w:rsid w:val="00075185"/>
    <w:pPr>
      <w:spacing w:before="100" w:beforeAutospacing="1" w:after="100" w:afterAutospacing="1"/>
    </w:pPr>
  </w:style>
  <w:style w:type="character" w:styleId="Emphasis">
    <w:name w:val="Emphasis"/>
    <w:basedOn w:val="DefaultParagraphFont"/>
    <w:uiPriority w:val="20"/>
    <w:qFormat/>
    <w:rsid w:val="00075185"/>
    <w:rPr>
      <w:i/>
      <w:iCs/>
    </w:rPr>
  </w:style>
  <w:style w:type="character" w:styleId="FollowedHyperlink">
    <w:name w:val="FollowedHyperlink"/>
    <w:basedOn w:val="DefaultParagraphFont"/>
    <w:uiPriority w:val="99"/>
    <w:semiHidden/>
    <w:unhideWhenUsed/>
    <w:rsid w:val="0017528C"/>
    <w:rPr>
      <w:color w:val="FF00FF" w:themeColor="followedHyperlink"/>
      <w:u w:val="single"/>
    </w:rPr>
  </w:style>
  <w:style w:type="paragraph" w:customStyle="1" w:styleId="nova-legacy-e-listitem">
    <w:name w:val="nova-legacy-e-list__item"/>
    <w:basedOn w:val="Normal"/>
    <w:rsid w:val="00AA4D1B"/>
    <w:pPr>
      <w:spacing w:before="100" w:beforeAutospacing="1" w:after="100" w:afterAutospacing="1"/>
    </w:pPr>
    <w:rPr>
      <w:lang w:val="it-CH" w:eastAsia="it-CH"/>
    </w:rPr>
  </w:style>
  <w:style w:type="paragraph" w:customStyle="1" w:styleId="pf0">
    <w:name w:val="pf0"/>
    <w:basedOn w:val="Normal"/>
    <w:rsid w:val="00FB22AE"/>
    <w:pPr>
      <w:spacing w:before="100" w:beforeAutospacing="1" w:after="100" w:afterAutospacing="1"/>
    </w:pPr>
    <w:rPr>
      <w:lang w:eastAsia="de-CH"/>
    </w:rPr>
  </w:style>
  <w:style w:type="character" w:customStyle="1" w:styleId="cf01">
    <w:name w:val="cf01"/>
    <w:basedOn w:val="DefaultParagraphFont"/>
    <w:rsid w:val="00FB22AE"/>
    <w:rPr>
      <w:rFonts w:ascii="Segoe UI" w:hAnsi="Segoe UI" w:cs="Segoe UI" w:hint="default"/>
      <w:b/>
      <w:bCs/>
      <w:color w:val="8B8B8B"/>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4932">
      <w:bodyDiv w:val="1"/>
      <w:marLeft w:val="0"/>
      <w:marRight w:val="0"/>
      <w:marTop w:val="0"/>
      <w:marBottom w:val="0"/>
      <w:divBdr>
        <w:top w:val="none" w:sz="0" w:space="0" w:color="auto"/>
        <w:left w:val="none" w:sz="0" w:space="0" w:color="auto"/>
        <w:bottom w:val="none" w:sz="0" w:space="0" w:color="auto"/>
        <w:right w:val="none" w:sz="0" w:space="0" w:color="auto"/>
      </w:divBdr>
    </w:div>
    <w:div w:id="57367740">
      <w:bodyDiv w:val="1"/>
      <w:marLeft w:val="0"/>
      <w:marRight w:val="0"/>
      <w:marTop w:val="0"/>
      <w:marBottom w:val="0"/>
      <w:divBdr>
        <w:top w:val="none" w:sz="0" w:space="0" w:color="auto"/>
        <w:left w:val="none" w:sz="0" w:space="0" w:color="auto"/>
        <w:bottom w:val="none" w:sz="0" w:space="0" w:color="auto"/>
        <w:right w:val="none" w:sz="0" w:space="0" w:color="auto"/>
      </w:divBdr>
    </w:div>
    <w:div w:id="57942485">
      <w:bodyDiv w:val="1"/>
      <w:marLeft w:val="0"/>
      <w:marRight w:val="0"/>
      <w:marTop w:val="0"/>
      <w:marBottom w:val="0"/>
      <w:divBdr>
        <w:top w:val="none" w:sz="0" w:space="0" w:color="auto"/>
        <w:left w:val="none" w:sz="0" w:space="0" w:color="auto"/>
        <w:bottom w:val="none" w:sz="0" w:space="0" w:color="auto"/>
        <w:right w:val="none" w:sz="0" w:space="0" w:color="auto"/>
      </w:divBdr>
    </w:div>
    <w:div w:id="61148897">
      <w:bodyDiv w:val="1"/>
      <w:marLeft w:val="0"/>
      <w:marRight w:val="0"/>
      <w:marTop w:val="0"/>
      <w:marBottom w:val="0"/>
      <w:divBdr>
        <w:top w:val="none" w:sz="0" w:space="0" w:color="auto"/>
        <w:left w:val="none" w:sz="0" w:space="0" w:color="auto"/>
        <w:bottom w:val="none" w:sz="0" w:space="0" w:color="auto"/>
        <w:right w:val="none" w:sz="0" w:space="0" w:color="auto"/>
      </w:divBdr>
    </w:div>
    <w:div w:id="81922654">
      <w:bodyDiv w:val="1"/>
      <w:marLeft w:val="0"/>
      <w:marRight w:val="0"/>
      <w:marTop w:val="0"/>
      <w:marBottom w:val="0"/>
      <w:divBdr>
        <w:top w:val="none" w:sz="0" w:space="0" w:color="auto"/>
        <w:left w:val="none" w:sz="0" w:space="0" w:color="auto"/>
        <w:bottom w:val="none" w:sz="0" w:space="0" w:color="auto"/>
        <w:right w:val="none" w:sz="0" w:space="0" w:color="auto"/>
      </w:divBdr>
    </w:div>
    <w:div w:id="186332680">
      <w:bodyDiv w:val="1"/>
      <w:marLeft w:val="0"/>
      <w:marRight w:val="0"/>
      <w:marTop w:val="0"/>
      <w:marBottom w:val="0"/>
      <w:divBdr>
        <w:top w:val="none" w:sz="0" w:space="0" w:color="auto"/>
        <w:left w:val="none" w:sz="0" w:space="0" w:color="auto"/>
        <w:bottom w:val="none" w:sz="0" w:space="0" w:color="auto"/>
        <w:right w:val="none" w:sz="0" w:space="0" w:color="auto"/>
      </w:divBdr>
    </w:div>
    <w:div w:id="189530699">
      <w:bodyDiv w:val="1"/>
      <w:marLeft w:val="0"/>
      <w:marRight w:val="0"/>
      <w:marTop w:val="0"/>
      <w:marBottom w:val="0"/>
      <w:divBdr>
        <w:top w:val="none" w:sz="0" w:space="0" w:color="auto"/>
        <w:left w:val="none" w:sz="0" w:space="0" w:color="auto"/>
        <w:bottom w:val="none" w:sz="0" w:space="0" w:color="auto"/>
        <w:right w:val="none" w:sz="0" w:space="0" w:color="auto"/>
      </w:divBdr>
    </w:div>
    <w:div w:id="202668900">
      <w:bodyDiv w:val="1"/>
      <w:marLeft w:val="0"/>
      <w:marRight w:val="0"/>
      <w:marTop w:val="0"/>
      <w:marBottom w:val="0"/>
      <w:divBdr>
        <w:top w:val="none" w:sz="0" w:space="0" w:color="auto"/>
        <w:left w:val="none" w:sz="0" w:space="0" w:color="auto"/>
        <w:bottom w:val="none" w:sz="0" w:space="0" w:color="auto"/>
        <w:right w:val="none" w:sz="0" w:space="0" w:color="auto"/>
      </w:divBdr>
    </w:div>
    <w:div w:id="284196259">
      <w:bodyDiv w:val="1"/>
      <w:marLeft w:val="0"/>
      <w:marRight w:val="0"/>
      <w:marTop w:val="0"/>
      <w:marBottom w:val="0"/>
      <w:divBdr>
        <w:top w:val="none" w:sz="0" w:space="0" w:color="auto"/>
        <w:left w:val="none" w:sz="0" w:space="0" w:color="auto"/>
        <w:bottom w:val="none" w:sz="0" w:space="0" w:color="auto"/>
        <w:right w:val="none" w:sz="0" w:space="0" w:color="auto"/>
      </w:divBdr>
    </w:div>
    <w:div w:id="291177940">
      <w:bodyDiv w:val="1"/>
      <w:marLeft w:val="0"/>
      <w:marRight w:val="0"/>
      <w:marTop w:val="0"/>
      <w:marBottom w:val="0"/>
      <w:divBdr>
        <w:top w:val="none" w:sz="0" w:space="0" w:color="auto"/>
        <w:left w:val="none" w:sz="0" w:space="0" w:color="auto"/>
        <w:bottom w:val="none" w:sz="0" w:space="0" w:color="auto"/>
        <w:right w:val="none" w:sz="0" w:space="0" w:color="auto"/>
      </w:divBdr>
    </w:div>
    <w:div w:id="318966085">
      <w:bodyDiv w:val="1"/>
      <w:marLeft w:val="0"/>
      <w:marRight w:val="0"/>
      <w:marTop w:val="0"/>
      <w:marBottom w:val="0"/>
      <w:divBdr>
        <w:top w:val="none" w:sz="0" w:space="0" w:color="auto"/>
        <w:left w:val="none" w:sz="0" w:space="0" w:color="auto"/>
        <w:bottom w:val="none" w:sz="0" w:space="0" w:color="auto"/>
        <w:right w:val="none" w:sz="0" w:space="0" w:color="auto"/>
      </w:divBdr>
    </w:div>
    <w:div w:id="325135215">
      <w:bodyDiv w:val="1"/>
      <w:marLeft w:val="0"/>
      <w:marRight w:val="0"/>
      <w:marTop w:val="0"/>
      <w:marBottom w:val="0"/>
      <w:divBdr>
        <w:top w:val="none" w:sz="0" w:space="0" w:color="auto"/>
        <w:left w:val="none" w:sz="0" w:space="0" w:color="auto"/>
        <w:bottom w:val="none" w:sz="0" w:space="0" w:color="auto"/>
        <w:right w:val="none" w:sz="0" w:space="0" w:color="auto"/>
      </w:divBdr>
    </w:div>
    <w:div w:id="351613167">
      <w:bodyDiv w:val="1"/>
      <w:marLeft w:val="0"/>
      <w:marRight w:val="0"/>
      <w:marTop w:val="0"/>
      <w:marBottom w:val="0"/>
      <w:divBdr>
        <w:top w:val="none" w:sz="0" w:space="0" w:color="auto"/>
        <w:left w:val="none" w:sz="0" w:space="0" w:color="auto"/>
        <w:bottom w:val="none" w:sz="0" w:space="0" w:color="auto"/>
        <w:right w:val="none" w:sz="0" w:space="0" w:color="auto"/>
      </w:divBdr>
    </w:div>
    <w:div w:id="437138021">
      <w:bodyDiv w:val="1"/>
      <w:marLeft w:val="0"/>
      <w:marRight w:val="0"/>
      <w:marTop w:val="0"/>
      <w:marBottom w:val="0"/>
      <w:divBdr>
        <w:top w:val="none" w:sz="0" w:space="0" w:color="auto"/>
        <w:left w:val="none" w:sz="0" w:space="0" w:color="auto"/>
        <w:bottom w:val="none" w:sz="0" w:space="0" w:color="auto"/>
        <w:right w:val="none" w:sz="0" w:space="0" w:color="auto"/>
      </w:divBdr>
    </w:div>
    <w:div w:id="462961721">
      <w:bodyDiv w:val="1"/>
      <w:marLeft w:val="0"/>
      <w:marRight w:val="0"/>
      <w:marTop w:val="0"/>
      <w:marBottom w:val="0"/>
      <w:divBdr>
        <w:top w:val="none" w:sz="0" w:space="0" w:color="auto"/>
        <w:left w:val="none" w:sz="0" w:space="0" w:color="auto"/>
        <w:bottom w:val="none" w:sz="0" w:space="0" w:color="auto"/>
        <w:right w:val="none" w:sz="0" w:space="0" w:color="auto"/>
      </w:divBdr>
    </w:div>
    <w:div w:id="489910998">
      <w:bodyDiv w:val="1"/>
      <w:marLeft w:val="0"/>
      <w:marRight w:val="0"/>
      <w:marTop w:val="0"/>
      <w:marBottom w:val="0"/>
      <w:divBdr>
        <w:top w:val="none" w:sz="0" w:space="0" w:color="auto"/>
        <w:left w:val="none" w:sz="0" w:space="0" w:color="auto"/>
        <w:bottom w:val="none" w:sz="0" w:space="0" w:color="auto"/>
        <w:right w:val="none" w:sz="0" w:space="0" w:color="auto"/>
      </w:divBdr>
    </w:div>
    <w:div w:id="537357127">
      <w:bodyDiv w:val="1"/>
      <w:marLeft w:val="0"/>
      <w:marRight w:val="0"/>
      <w:marTop w:val="0"/>
      <w:marBottom w:val="0"/>
      <w:divBdr>
        <w:top w:val="none" w:sz="0" w:space="0" w:color="auto"/>
        <w:left w:val="none" w:sz="0" w:space="0" w:color="auto"/>
        <w:bottom w:val="none" w:sz="0" w:space="0" w:color="auto"/>
        <w:right w:val="none" w:sz="0" w:space="0" w:color="auto"/>
      </w:divBdr>
    </w:div>
    <w:div w:id="552277391">
      <w:bodyDiv w:val="1"/>
      <w:marLeft w:val="0"/>
      <w:marRight w:val="0"/>
      <w:marTop w:val="0"/>
      <w:marBottom w:val="0"/>
      <w:divBdr>
        <w:top w:val="none" w:sz="0" w:space="0" w:color="auto"/>
        <w:left w:val="none" w:sz="0" w:space="0" w:color="auto"/>
        <w:bottom w:val="none" w:sz="0" w:space="0" w:color="auto"/>
        <w:right w:val="none" w:sz="0" w:space="0" w:color="auto"/>
      </w:divBdr>
    </w:div>
    <w:div w:id="573122822">
      <w:bodyDiv w:val="1"/>
      <w:marLeft w:val="0"/>
      <w:marRight w:val="0"/>
      <w:marTop w:val="0"/>
      <w:marBottom w:val="0"/>
      <w:divBdr>
        <w:top w:val="none" w:sz="0" w:space="0" w:color="auto"/>
        <w:left w:val="none" w:sz="0" w:space="0" w:color="auto"/>
        <w:bottom w:val="none" w:sz="0" w:space="0" w:color="auto"/>
        <w:right w:val="none" w:sz="0" w:space="0" w:color="auto"/>
      </w:divBdr>
    </w:div>
    <w:div w:id="609581634">
      <w:bodyDiv w:val="1"/>
      <w:marLeft w:val="0"/>
      <w:marRight w:val="0"/>
      <w:marTop w:val="0"/>
      <w:marBottom w:val="0"/>
      <w:divBdr>
        <w:top w:val="none" w:sz="0" w:space="0" w:color="auto"/>
        <w:left w:val="none" w:sz="0" w:space="0" w:color="auto"/>
        <w:bottom w:val="none" w:sz="0" w:space="0" w:color="auto"/>
        <w:right w:val="none" w:sz="0" w:space="0" w:color="auto"/>
      </w:divBdr>
    </w:div>
    <w:div w:id="630674194">
      <w:bodyDiv w:val="1"/>
      <w:marLeft w:val="0"/>
      <w:marRight w:val="0"/>
      <w:marTop w:val="0"/>
      <w:marBottom w:val="0"/>
      <w:divBdr>
        <w:top w:val="none" w:sz="0" w:space="0" w:color="auto"/>
        <w:left w:val="none" w:sz="0" w:space="0" w:color="auto"/>
        <w:bottom w:val="none" w:sz="0" w:space="0" w:color="auto"/>
        <w:right w:val="none" w:sz="0" w:space="0" w:color="auto"/>
      </w:divBdr>
    </w:div>
    <w:div w:id="692148842">
      <w:bodyDiv w:val="1"/>
      <w:marLeft w:val="0"/>
      <w:marRight w:val="0"/>
      <w:marTop w:val="0"/>
      <w:marBottom w:val="0"/>
      <w:divBdr>
        <w:top w:val="none" w:sz="0" w:space="0" w:color="auto"/>
        <w:left w:val="none" w:sz="0" w:space="0" w:color="auto"/>
        <w:bottom w:val="none" w:sz="0" w:space="0" w:color="auto"/>
        <w:right w:val="none" w:sz="0" w:space="0" w:color="auto"/>
      </w:divBdr>
    </w:div>
    <w:div w:id="704403506">
      <w:bodyDiv w:val="1"/>
      <w:marLeft w:val="0"/>
      <w:marRight w:val="0"/>
      <w:marTop w:val="0"/>
      <w:marBottom w:val="0"/>
      <w:divBdr>
        <w:top w:val="none" w:sz="0" w:space="0" w:color="auto"/>
        <w:left w:val="none" w:sz="0" w:space="0" w:color="auto"/>
        <w:bottom w:val="none" w:sz="0" w:space="0" w:color="auto"/>
        <w:right w:val="none" w:sz="0" w:space="0" w:color="auto"/>
      </w:divBdr>
    </w:div>
    <w:div w:id="753665002">
      <w:bodyDiv w:val="1"/>
      <w:marLeft w:val="0"/>
      <w:marRight w:val="0"/>
      <w:marTop w:val="0"/>
      <w:marBottom w:val="0"/>
      <w:divBdr>
        <w:top w:val="none" w:sz="0" w:space="0" w:color="auto"/>
        <w:left w:val="none" w:sz="0" w:space="0" w:color="auto"/>
        <w:bottom w:val="none" w:sz="0" w:space="0" w:color="auto"/>
        <w:right w:val="none" w:sz="0" w:space="0" w:color="auto"/>
      </w:divBdr>
    </w:div>
    <w:div w:id="770974934">
      <w:bodyDiv w:val="1"/>
      <w:marLeft w:val="0"/>
      <w:marRight w:val="0"/>
      <w:marTop w:val="0"/>
      <w:marBottom w:val="0"/>
      <w:divBdr>
        <w:top w:val="none" w:sz="0" w:space="0" w:color="auto"/>
        <w:left w:val="none" w:sz="0" w:space="0" w:color="auto"/>
        <w:bottom w:val="none" w:sz="0" w:space="0" w:color="auto"/>
        <w:right w:val="none" w:sz="0" w:space="0" w:color="auto"/>
      </w:divBdr>
    </w:div>
    <w:div w:id="779489622">
      <w:bodyDiv w:val="1"/>
      <w:marLeft w:val="0"/>
      <w:marRight w:val="0"/>
      <w:marTop w:val="0"/>
      <w:marBottom w:val="0"/>
      <w:divBdr>
        <w:top w:val="none" w:sz="0" w:space="0" w:color="auto"/>
        <w:left w:val="none" w:sz="0" w:space="0" w:color="auto"/>
        <w:bottom w:val="none" w:sz="0" w:space="0" w:color="auto"/>
        <w:right w:val="none" w:sz="0" w:space="0" w:color="auto"/>
      </w:divBdr>
    </w:div>
    <w:div w:id="838933855">
      <w:bodyDiv w:val="1"/>
      <w:marLeft w:val="0"/>
      <w:marRight w:val="0"/>
      <w:marTop w:val="0"/>
      <w:marBottom w:val="0"/>
      <w:divBdr>
        <w:top w:val="none" w:sz="0" w:space="0" w:color="auto"/>
        <w:left w:val="none" w:sz="0" w:space="0" w:color="auto"/>
        <w:bottom w:val="none" w:sz="0" w:space="0" w:color="auto"/>
        <w:right w:val="none" w:sz="0" w:space="0" w:color="auto"/>
      </w:divBdr>
    </w:div>
    <w:div w:id="851336619">
      <w:bodyDiv w:val="1"/>
      <w:marLeft w:val="0"/>
      <w:marRight w:val="0"/>
      <w:marTop w:val="0"/>
      <w:marBottom w:val="0"/>
      <w:divBdr>
        <w:top w:val="none" w:sz="0" w:space="0" w:color="auto"/>
        <w:left w:val="none" w:sz="0" w:space="0" w:color="auto"/>
        <w:bottom w:val="none" w:sz="0" w:space="0" w:color="auto"/>
        <w:right w:val="none" w:sz="0" w:space="0" w:color="auto"/>
      </w:divBdr>
    </w:div>
    <w:div w:id="858082377">
      <w:bodyDiv w:val="1"/>
      <w:marLeft w:val="0"/>
      <w:marRight w:val="0"/>
      <w:marTop w:val="0"/>
      <w:marBottom w:val="0"/>
      <w:divBdr>
        <w:top w:val="none" w:sz="0" w:space="0" w:color="auto"/>
        <w:left w:val="none" w:sz="0" w:space="0" w:color="auto"/>
        <w:bottom w:val="none" w:sz="0" w:space="0" w:color="auto"/>
        <w:right w:val="none" w:sz="0" w:space="0" w:color="auto"/>
      </w:divBdr>
    </w:div>
    <w:div w:id="964654455">
      <w:bodyDiv w:val="1"/>
      <w:marLeft w:val="0"/>
      <w:marRight w:val="0"/>
      <w:marTop w:val="0"/>
      <w:marBottom w:val="0"/>
      <w:divBdr>
        <w:top w:val="none" w:sz="0" w:space="0" w:color="auto"/>
        <w:left w:val="none" w:sz="0" w:space="0" w:color="auto"/>
        <w:bottom w:val="none" w:sz="0" w:space="0" w:color="auto"/>
        <w:right w:val="none" w:sz="0" w:space="0" w:color="auto"/>
      </w:divBdr>
    </w:div>
    <w:div w:id="1012024303">
      <w:bodyDiv w:val="1"/>
      <w:marLeft w:val="0"/>
      <w:marRight w:val="0"/>
      <w:marTop w:val="0"/>
      <w:marBottom w:val="0"/>
      <w:divBdr>
        <w:top w:val="none" w:sz="0" w:space="0" w:color="auto"/>
        <w:left w:val="none" w:sz="0" w:space="0" w:color="auto"/>
        <w:bottom w:val="none" w:sz="0" w:space="0" w:color="auto"/>
        <w:right w:val="none" w:sz="0" w:space="0" w:color="auto"/>
      </w:divBdr>
    </w:div>
    <w:div w:id="1036387990">
      <w:bodyDiv w:val="1"/>
      <w:marLeft w:val="0"/>
      <w:marRight w:val="0"/>
      <w:marTop w:val="0"/>
      <w:marBottom w:val="0"/>
      <w:divBdr>
        <w:top w:val="none" w:sz="0" w:space="0" w:color="auto"/>
        <w:left w:val="none" w:sz="0" w:space="0" w:color="auto"/>
        <w:bottom w:val="none" w:sz="0" w:space="0" w:color="auto"/>
        <w:right w:val="none" w:sz="0" w:space="0" w:color="auto"/>
      </w:divBdr>
    </w:div>
    <w:div w:id="1038822012">
      <w:bodyDiv w:val="1"/>
      <w:marLeft w:val="0"/>
      <w:marRight w:val="0"/>
      <w:marTop w:val="0"/>
      <w:marBottom w:val="0"/>
      <w:divBdr>
        <w:top w:val="none" w:sz="0" w:space="0" w:color="auto"/>
        <w:left w:val="none" w:sz="0" w:space="0" w:color="auto"/>
        <w:bottom w:val="none" w:sz="0" w:space="0" w:color="auto"/>
        <w:right w:val="none" w:sz="0" w:space="0" w:color="auto"/>
      </w:divBdr>
    </w:div>
    <w:div w:id="1100222886">
      <w:bodyDiv w:val="1"/>
      <w:marLeft w:val="0"/>
      <w:marRight w:val="0"/>
      <w:marTop w:val="0"/>
      <w:marBottom w:val="0"/>
      <w:divBdr>
        <w:top w:val="none" w:sz="0" w:space="0" w:color="auto"/>
        <w:left w:val="none" w:sz="0" w:space="0" w:color="auto"/>
        <w:bottom w:val="none" w:sz="0" w:space="0" w:color="auto"/>
        <w:right w:val="none" w:sz="0" w:space="0" w:color="auto"/>
      </w:divBdr>
    </w:div>
    <w:div w:id="1182816662">
      <w:bodyDiv w:val="1"/>
      <w:marLeft w:val="0"/>
      <w:marRight w:val="0"/>
      <w:marTop w:val="0"/>
      <w:marBottom w:val="0"/>
      <w:divBdr>
        <w:top w:val="none" w:sz="0" w:space="0" w:color="auto"/>
        <w:left w:val="none" w:sz="0" w:space="0" w:color="auto"/>
        <w:bottom w:val="none" w:sz="0" w:space="0" w:color="auto"/>
        <w:right w:val="none" w:sz="0" w:space="0" w:color="auto"/>
      </w:divBdr>
    </w:div>
    <w:div w:id="1238247487">
      <w:bodyDiv w:val="1"/>
      <w:marLeft w:val="0"/>
      <w:marRight w:val="0"/>
      <w:marTop w:val="0"/>
      <w:marBottom w:val="0"/>
      <w:divBdr>
        <w:top w:val="none" w:sz="0" w:space="0" w:color="auto"/>
        <w:left w:val="none" w:sz="0" w:space="0" w:color="auto"/>
        <w:bottom w:val="none" w:sz="0" w:space="0" w:color="auto"/>
        <w:right w:val="none" w:sz="0" w:space="0" w:color="auto"/>
      </w:divBdr>
    </w:div>
    <w:div w:id="1240943607">
      <w:bodyDiv w:val="1"/>
      <w:marLeft w:val="0"/>
      <w:marRight w:val="0"/>
      <w:marTop w:val="0"/>
      <w:marBottom w:val="0"/>
      <w:divBdr>
        <w:top w:val="none" w:sz="0" w:space="0" w:color="auto"/>
        <w:left w:val="none" w:sz="0" w:space="0" w:color="auto"/>
        <w:bottom w:val="none" w:sz="0" w:space="0" w:color="auto"/>
        <w:right w:val="none" w:sz="0" w:space="0" w:color="auto"/>
      </w:divBdr>
    </w:div>
    <w:div w:id="1292396970">
      <w:bodyDiv w:val="1"/>
      <w:marLeft w:val="0"/>
      <w:marRight w:val="0"/>
      <w:marTop w:val="0"/>
      <w:marBottom w:val="0"/>
      <w:divBdr>
        <w:top w:val="none" w:sz="0" w:space="0" w:color="auto"/>
        <w:left w:val="none" w:sz="0" w:space="0" w:color="auto"/>
        <w:bottom w:val="none" w:sz="0" w:space="0" w:color="auto"/>
        <w:right w:val="none" w:sz="0" w:space="0" w:color="auto"/>
      </w:divBdr>
    </w:div>
    <w:div w:id="1317688337">
      <w:bodyDiv w:val="1"/>
      <w:marLeft w:val="0"/>
      <w:marRight w:val="0"/>
      <w:marTop w:val="0"/>
      <w:marBottom w:val="0"/>
      <w:divBdr>
        <w:top w:val="none" w:sz="0" w:space="0" w:color="auto"/>
        <w:left w:val="none" w:sz="0" w:space="0" w:color="auto"/>
        <w:bottom w:val="none" w:sz="0" w:space="0" w:color="auto"/>
        <w:right w:val="none" w:sz="0" w:space="0" w:color="auto"/>
      </w:divBdr>
    </w:div>
    <w:div w:id="1329022005">
      <w:bodyDiv w:val="1"/>
      <w:marLeft w:val="0"/>
      <w:marRight w:val="0"/>
      <w:marTop w:val="0"/>
      <w:marBottom w:val="0"/>
      <w:divBdr>
        <w:top w:val="none" w:sz="0" w:space="0" w:color="auto"/>
        <w:left w:val="none" w:sz="0" w:space="0" w:color="auto"/>
        <w:bottom w:val="none" w:sz="0" w:space="0" w:color="auto"/>
        <w:right w:val="none" w:sz="0" w:space="0" w:color="auto"/>
      </w:divBdr>
    </w:div>
    <w:div w:id="1369723957">
      <w:bodyDiv w:val="1"/>
      <w:marLeft w:val="0"/>
      <w:marRight w:val="0"/>
      <w:marTop w:val="0"/>
      <w:marBottom w:val="0"/>
      <w:divBdr>
        <w:top w:val="none" w:sz="0" w:space="0" w:color="auto"/>
        <w:left w:val="none" w:sz="0" w:space="0" w:color="auto"/>
        <w:bottom w:val="none" w:sz="0" w:space="0" w:color="auto"/>
        <w:right w:val="none" w:sz="0" w:space="0" w:color="auto"/>
      </w:divBdr>
    </w:div>
    <w:div w:id="1382364122">
      <w:bodyDiv w:val="1"/>
      <w:marLeft w:val="0"/>
      <w:marRight w:val="0"/>
      <w:marTop w:val="0"/>
      <w:marBottom w:val="0"/>
      <w:divBdr>
        <w:top w:val="none" w:sz="0" w:space="0" w:color="auto"/>
        <w:left w:val="none" w:sz="0" w:space="0" w:color="auto"/>
        <w:bottom w:val="none" w:sz="0" w:space="0" w:color="auto"/>
        <w:right w:val="none" w:sz="0" w:space="0" w:color="auto"/>
      </w:divBdr>
    </w:div>
    <w:div w:id="1400325112">
      <w:bodyDiv w:val="1"/>
      <w:marLeft w:val="0"/>
      <w:marRight w:val="0"/>
      <w:marTop w:val="0"/>
      <w:marBottom w:val="0"/>
      <w:divBdr>
        <w:top w:val="none" w:sz="0" w:space="0" w:color="auto"/>
        <w:left w:val="none" w:sz="0" w:space="0" w:color="auto"/>
        <w:bottom w:val="none" w:sz="0" w:space="0" w:color="auto"/>
        <w:right w:val="none" w:sz="0" w:space="0" w:color="auto"/>
      </w:divBdr>
    </w:div>
    <w:div w:id="1414736730">
      <w:bodyDiv w:val="1"/>
      <w:marLeft w:val="0"/>
      <w:marRight w:val="0"/>
      <w:marTop w:val="0"/>
      <w:marBottom w:val="0"/>
      <w:divBdr>
        <w:top w:val="none" w:sz="0" w:space="0" w:color="auto"/>
        <w:left w:val="none" w:sz="0" w:space="0" w:color="auto"/>
        <w:bottom w:val="none" w:sz="0" w:space="0" w:color="auto"/>
        <w:right w:val="none" w:sz="0" w:space="0" w:color="auto"/>
      </w:divBdr>
    </w:div>
    <w:div w:id="1487622031">
      <w:bodyDiv w:val="1"/>
      <w:marLeft w:val="0"/>
      <w:marRight w:val="0"/>
      <w:marTop w:val="0"/>
      <w:marBottom w:val="0"/>
      <w:divBdr>
        <w:top w:val="none" w:sz="0" w:space="0" w:color="auto"/>
        <w:left w:val="none" w:sz="0" w:space="0" w:color="auto"/>
        <w:bottom w:val="none" w:sz="0" w:space="0" w:color="auto"/>
        <w:right w:val="none" w:sz="0" w:space="0" w:color="auto"/>
      </w:divBdr>
    </w:div>
    <w:div w:id="1515415984">
      <w:bodyDiv w:val="1"/>
      <w:marLeft w:val="0"/>
      <w:marRight w:val="0"/>
      <w:marTop w:val="0"/>
      <w:marBottom w:val="0"/>
      <w:divBdr>
        <w:top w:val="none" w:sz="0" w:space="0" w:color="auto"/>
        <w:left w:val="none" w:sz="0" w:space="0" w:color="auto"/>
        <w:bottom w:val="none" w:sz="0" w:space="0" w:color="auto"/>
        <w:right w:val="none" w:sz="0" w:space="0" w:color="auto"/>
      </w:divBdr>
    </w:div>
    <w:div w:id="1580821320">
      <w:bodyDiv w:val="1"/>
      <w:marLeft w:val="0"/>
      <w:marRight w:val="0"/>
      <w:marTop w:val="0"/>
      <w:marBottom w:val="0"/>
      <w:divBdr>
        <w:top w:val="none" w:sz="0" w:space="0" w:color="auto"/>
        <w:left w:val="none" w:sz="0" w:space="0" w:color="auto"/>
        <w:bottom w:val="none" w:sz="0" w:space="0" w:color="auto"/>
        <w:right w:val="none" w:sz="0" w:space="0" w:color="auto"/>
      </w:divBdr>
    </w:div>
    <w:div w:id="1626042383">
      <w:bodyDiv w:val="1"/>
      <w:marLeft w:val="0"/>
      <w:marRight w:val="0"/>
      <w:marTop w:val="0"/>
      <w:marBottom w:val="0"/>
      <w:divBdr>
        <w:top w:val="none" w:sz="0" w:space="0" w:color="auto"/>
        <w:left w:val="none" w:sz="0" w:space="0" w:color="auto"/>
        <w:bottom w:val="none" w:sz="0" w:space="0" w:color="auto"/>
        <w:right w:val="none" w:sz="0" w:space="0" w:color="auto"/>
      </w:divBdr>
    </w:div>
    <w:div w:id="1711418897">
      <w:bodyDiv w:val="1"/>
      <w:marLeft w:val="0"/>
      <w:marRight w:val="0"/>
      <w:marTop w:val="0"/>
      <w:marBottom w:val="0"/>
      <w:divBdr>
        <w:top w:val="none" w:sz="0" w:space="0" w:color="auto"/>
        <w:left w:val="none" w:sz="0" w:space="0" w:color="auto"/>
        <w:bottom w:val="none" w:sz="0" w:space="0" w:color="auto"/>
        <w:right w:val="none" w:sz="0" w:space="0" w:color="auto"/>
      </w:divBdr>
    </w:div>
    <w:div w:id="1727991478">
      <w:bodyDiv w:val="1"/>
      <w:marLeft w:val="0"/>
      <w:marRight w:val="0"/>
      <w:marTop w:val="0"/>
      <w:marBottom w:val="0"/>
      <w:divBdr>
        <w:top w:val="none" w:sz="0" w:space="0" w:color="auto"/>
        <w:left w:val="none" w:sz="0" w:space="0" w:color="auto"/>
        <w:bottom w:val="none" w:sz="0" w:space="0" w:color="auto"/>
        <w:right w:val="none" w:sz="0" w:space="0" w:color="auto"/>
      </w:divBdr>
    </w:div>
    <w:div w:id="1741710285">
      <w:bodyDiv w:val="1"/>
      <w:marLeft w:val="0"/>
      <w:marRight w:val="0"/>
      <w:marTop w:val="0"/>
      <w:marBottom w:val="0"/>
      <w:divBdr>
        <w:top w:val="none" w:sz="0" w:space="0" w:color="auto"/>
        <w:left w:val="none" w:sz="0" w:space="0" w:color="auto"/>
        <w:bottom w:val="none" w:sz="0" w:space="0" w:color="auto"/>
        <w:right w:val="none" w:sz="0" w:space="0" w:color="auto"/>
      </w:divBdr>
    </w:div>
    <w:div w:id="1747803884">
      <w:bodyDiv w:val="1"/>
      <w:marLeft w:val="0"/>
      <w:marRight w:val="0"/>
      <w:marTop w:val="0"/>
      <w:marBottom w:val="0"/>
      <w:divBdr>
        <w:top w:val="none" w:sz="0" w:space="0" w:color="auto"/>
        <w:left w:val="none" w:sz="0" w:space="0" w:color="auto"/>
        <w:bottom w:val="none" w:sz="0" w:space="0" w:color="auto"/>
        <w:right w:val="none" w:sz="0" w:space="0" w:color="auto"/>
      </w:divBdr>
    </w:div>
    <w:div w:id="1754820411">
      <w:bodyDiv w:val="1"/>
      <w:marLeft w:val="0"/>
      <w:marRight w:val="0"/>
      <w:marTop w:val="0"/>
      <w:marBottom w:val="0"/>
      <w:divBdr>
        <w:top w:val="none" w:sz="0" w:space="0" w:color="auto"/>
        <w:left w:val="none" w:sz="0" w:space="0" w:color="auto"/>
        <w:bottom w:val="none" w:sz="0" w:space="0" w:color="auto"/>
        <w:right w:val="none" w:sz="0" w:space="0" w:color="auto"/>
      </w:divBdr>
    </w:div>
    <w:div w:id="1769154417">
      <w:bodyDiv w:val="1"/>
      <w:marLeft w:val="0"/>
      <w:marRight w:val="0"/>
      <w:marTop w:val="0"/>
      <w:marBottom w:val="0"/>
      <w:divBdr>
        <w:top w:val="none" w:sz="0" w:space="0" w:color="auto"/>
        <w:left w:val="none" w:sz="0" w:space="0" w:color="auto"/>
        <w:bottom w:val="none" w:sz="0" w:space="0" w:color="auto"/>
        <w:right w:val="none" w:sz="0" w:space="0" w:color="auto"/>
      </w:divBdr>
    </w:div>
    <w:div w:id="1779451784">
      <w:bodyDiv w:val="1"/>
      <w:marLeft w:val="0"/>
      <w:marRight w:val="0"/>
      <w:marTop w:val="0"/>
      <w:marBottom w:val="0"/>
      <w:divBdr>
        <w:top w:val="none" w:sz="0" w:space="0" w:color="auto"/>
        <w:left w:val="none" w:sz="0" w:space="0" w:color="auto"/>
        <w:bottom w:val="none" w:sz="0" w:space="0" w:color="auto"/>
        <w:right w:val="none" w:sz="0" w:space="0" w:color="auto"/>
      </w:divBdr>
    </w:div>
    <w:div w:id="1882551451">
      <w:bodyDiv w:val="1"/>
      <w:marLeft w:val="0"/>
      <w:marRight w:val="0"/>
      <w:marTop w:val="0"/>
      <w:marBottom w:val="0"/>
      <w:divBdr>
        <w:top w:val="none" w:sz="0" w:space="0" w:color="auto"/>
        <w:left w:val="none" w:sz="0" w:space="0" w:color="auto"/>
        <w:bottom w:val="none" w:sz="0" w:space="0" w:color="auto"/>
        <w:right w:val="none" w:sz="0" w:space="0" w:color="auto"/>
      </w:divBdr>
      <w:divsChild>
        <w:div w:id="1218199019">
          <w:marLeft w:val="0"/>
          <w:marRight w:val="0"/>
          <w:marTop w:val="0"/>
          <w:marBottom w:val="0"/>
          <w:divBdr>
            <w:top w:val="none" w:sz="0" w:space="0" w:color="auto"/>
            <w:left w:val="none" w:sz="0" w:space="0" w:color="auto"/>
            <w:bottom w:val="none" w:sz="0" w:space="0" w:color="auto"/>
            <w:right w:val="none" w:sz="0" w:space="0" w:color="auto"/>
          </w:divBdr>
          <w:divsChild>
            <w:div w:id="1712072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675607">
      <w:bodyDiv w:val="1"/>
      <w:marLeft w:val="0"/>
      <w:marRight w:val="0"/>
      <w:marTop w:val="0"/>
      <w:marBottom w:val="0"/>
      <w:divBdr>
        <w:top w:val="none" w:sz="0" w:space="0" w:color="auto"/>
        <w:left w:val="none" w:sz="0" w:space="0" w:color="auto"/>
        <w:bottom w:val="none" w:sz="0" w:space="0" w:color="auto"/>
        <w:right w:val="none" w:sz="0" w:space="0" w:color="auto"/>
      </w:divBdr>
    </w:div>
    <w:div w:id="1919170791">
      <w:bodyDiv w:val="1"/>
      <w:marLeft w:val="0"/>
      <w:marRight w:val="0"/>
      <w:marTop w:val="0"/>
      <w:marBottom w:val="0"/>
      <w:divBdr>
        <w:top w:val="none" w:sz="0" w:space="0" w:color="auto"/>
        <w:left w:val="none" w:sz="0" w:space="0" w:color="auto"/>
        <w:bottom w:val="none" w:sz="0" w:space="0" w:color="auto"/>
        <w:right w:val="none" w:sz="0" w:space="0" w:color="auto"/>
      </w:divBdr>
    </w:div>
    <w:div w:id="1937127805">
      <w:bodyDiv w:val="1"/>
      <w:marLeft w:val="0"/>
      <w:marRight w:val="0"/>
      <w:marTop w:val="0"/>
      <w:marBottom w:val="0"/>
      <w:divBdr>
        <w:top w:val="none" w:sz="0" w:space="0" w:color="auto"/>
        <w:left w:val="none" w:sz="0" w:space="0" w:color="auto"/>
        <w:bottom w:val="none" w:sz="0" w:space="0" w:color="auto"/>
        <w:right w:val="none" w:sz="0" w:space="0" w:color="auto"/>
      </w:divBdr>
    </w:div>
    <w:div w:id="1940529232">
      <w:bodyDiv w:val="1"/>
      <w:marLeft w:val="0"/>
      <w:marRight w:val="0"/>
      <w:marTop w:val="0"/>
      <w:marBottom w:val="0"/>
      <w:divBdr>
        <w:top w:val="none" w:sz="0" w:space="0" w:color="auto"/>
        <w:left w:val="none" w:sz="0" w:space="0" w:color="auto"/>
        <w:bottom w:val="none" w:sz="0" w:space="0" w:color="auto"/>
        <w:right w:val="none" w:sz="0" w:space="0" w:color="auto"/>
      </w:divBdr>
    </w:div>
    <w:div w:id="2007322051">
      <w:bodyDiv w:val="1"/>
      <w:marLeft w:val="0"/>
      <w:marRight w:val="0"/>
      <w:marTop w:val="0"/>
      <w:marBottom w:val="0"/>
      <w:divBdr>
        <w:top w:val="none" w:sz="0" w:space="0" w:color="auto"/>
        <w:left w:val="none" w:sz="0" w:space="0" w:color="auto"/>
        <w:bottom w:val="none" w:sz="0" w:space="0" w:color="auto"/>
        <w:right w:val="none" w:sz="0" w:space="0" w:color="auto"/>
      </w:divBdr>
    </w:div>
    <w:div w:id="2058627198">
      <w:bodyDiv w:val="1"/>
      <w:marLeft w:val="0"/>
      <w:marRight w:val="0"/>
      <w:marTop w:val="0"/>
      <w:marBottom w:val="0"/>
      <w:divBdr>
        <w:top w:val="none" w:sz="0" w:space="0" w:color="auto"/>
        <w:left w:val="none" w:sz="0" w:space="0" w:color="auto"/>
        <w:bottom w:val="none" w:sz="0" w:space="0" w:color="auto"/>
        <w:right w:val="none" w:sz="0" w:space="0" w:color="auto"/>
      </w:divBdr>
    </w:div>
    <w:div w:id="2078630825">
      <w:bodyDiv w:val="1"/>
      <w:marLeft w:val="0"/>
      <w:marRight w:val="0"/>
      <w:marTop w:val="0"/>
      <w:marBottom w:val="0"/>
      <w:divBdr>
        <w:top w:val="none" w:sz="0" w:space="0" w:color="auto"/>
        <w:left w:val="none" w:sz="0" w:space="0" w:color="auto"/>
        <w:bottom w:val="none" w:sz="0" w:space="0" w:color="auto"/>
        <w:right w:val="none" w:sz="0" w:space="0" w:color="auto"/>
      </w:divBdr>
    </w:div>
    <w:div w:id="2121954383">
      <w:bodyDiv w:val="1"/>
      <w:marLeft w:val="0"/>
      <w:marRight w:val="0"/>
      <w:marTop w:val="0"/>
      <w:marBottom w:val="0"/>
      <w:divBdr>
        <w:top w:val="none" w:sz="0" w:space="0" w:color="auto"/>
        <w:left w:val="none" w:sz="0" w:space="0" w:color="auto"/>
        <w:bottom w:val="none" w:sz="0" w:space="0" w:color="auto"/>
        <w:right w:val="none" w:sz="0" w:space="0" w:color="auto"/>
      </w:divBdr>
    </w:div>
    <w:div w:id="21305821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comments.xml.rels><?xml version="1.0" encoding="UTF-8" standalone="yes"?>
<Relationships xmlns="http://schemas.openxmlformats.org/package/2006/relationships"><Relationship Id="rId3" Type="http://schemas.openxmlformats.org/officeDocument/2006/relationships/hyperlink" Target="https://doi.org/10.1644/10-MAMM-A-056.1" TargetMode="External"/><Relationship Id="rId2" Type="http://schemas.openxmlformats.org/officeDocument/2006/relationships/hyperlink" Target="https://doi.org/10.1002/ecy.1690" TargetMode="External"/><Relationship Id="rId1" Type="http://schemas.openxmlformats.org/officeDocument/2006/relationships/hyperlink" Target="https://link.springer.com/article/10.1007/s00265-016-2137-8" TargetMode="External"/><Relationship Id="rId4" Type="http://schemas.openxmlformats.org/officeDocument/2006/relationships/hyperlink" Target="http://dx.doi.org/10.1016/j.mambio.2018.06.003"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header" Target="header1.xml"/><Relationship Id="rId10" Type="http://schemas.microsoft.com/office/2016/09/relationships/commentsIds" Target="commentsIds.xm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4FC634-AF8E-7140-8BC4-60E7A2300D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26774</Words>
  <Characters>168680</Characters>
  <Application>Microsoft Office Word</Application>
  <DocSecurity>0</DocSecurity>
  <Lines>1405</Lines>
  <Paragraphs>390</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195064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Federico Tettamanti</dc:creator>
  <cp:lastModifiedBy>Pierre Bize</cp:lastModifiedBy>
  <cp:revision>7</cp:revision>
  <cp:lastPrinted>2023-02-24T22:00:00Z</cp:lastPrinted>
  <dcterms:created xsi:type="dcterms:W3CDTF">2023-03-16T20:12:00Z</dcterms:created>
  <dcterms:modified xsi:type="dcterms:W3CDTF">2023-03-22T09:04:00Z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zotero-version="6.0.19"&gt;&lt;session id="lrqRyYid"/&gt;&lt;style id="http://www.zotero.org/styles/behavioral-ecology" hasBibliography="1" bibliographyStyleHasBeenSet="1"/&gt;&lt;prefs&gt;&lt;pref name="fieldType" value="Field"/&gt;&lt;/prefs&gt;&lt;/data&gt;</vt:lpwstr>
  </property>
  <property fmtid="{D5CDD505-2E9C-101B-9397-08002B2CF9AE}" pid="3" name="ZOTERO_PREF_2">
    <vt:lpwstr/>
  </property>
</Properties>
</file>