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98363" w14:textId="5C26637C" w:rsidR="00265CA6" w:rsidRPr="00563380" w:rsidRDefault="00265CA6" w:rsidP="00DA1F7C">
      <w:pPr>
        <w:pStyle w:val="Default"/>
        <w:spacing w:before="120" w:after="120" w:line="360" w:lineRule="auto"/>
        <w:rPr>
          <w:b/>
          <w:bCs/>
        </w:rPr>
      </w:pPr>
      <w:r w:rsidRPr="00563380">
        <w:rPr>
          <w:b/>
          <w:bCs/>
        </w:rPr>
        <w:t>Shrinking Alpine chamois: climate warming has led to a</w:t>
      </w:r>
      <w:r w:rsidR="001F07E4" w:rsidRPr="00563380">
        <w:rPr>
          <w:b/>
          <w:bCs/>
        </w:rPr>
        <w:t xml:space="preserve"> 3</w:t>
      </w:r>
      <w:r w:rsidRPr="00563380">
        <w:rPr>
          <w:b/>
          <w:bCs/>
        </w:rPr>
        <w:t xml:space="preserve">kg decrease in </w:t>
      </w:r>
      <w:r w:rsidR="00684083">
        <w:rPr>
          <w:b/>
          <w:bCs/>
        </w:rPr>
        <w:t>yearling</w:t>
      </w:r>
      <w:r w:rsidRPr="00563380">
        <w:rPr>
          <w:b/>
          <w:bCs/>
        </w:rPr>
        <w:t xml:space="preserve"> body mass over </w:t>
      </w:r>
      <w:r w:rsidR="001F07E4" w:rsidRPr="00563380">
        <w:rPr>
          <w:b/>
          <w:bCs/>
        </w:rPr>
        <w:t>27 years</w:t>
      </w:r>
      <w:r w:rsidRPr="00563380">
        <w:rPr>
          <w:b/>
          <w:bCs/>
        </w:rPr>
        <w:t xml:space="preserve"> in Southern Switzerland</w:t>
      </w:r>
    </w:p>
    <w:p w14:paraId="31B1C295" w14:textId="48CF5DD9" w:rsidR="004E3AFB" w:rsidRPr="00563380" w:rsidRDefault="004E3AFB" w:rsidP="00DA1F7C">
      <w:pPr>
        <w:pStyle w:val="Default"/>
        <w:spacing w:before="120" w:after="120" w:line="360" w:lineRule="auto"/>
      </w:pPr>
      <w:r w:rsidRPr="00563380">
        <w:t xml:space="preserve"> </w:t>
      </w:r>
    </w:p>
    <w:p w14:paraId="18167402" w14:textId="76838699" w:rsidR="005D1C07" w:rsidRPr="003452FA" w:rsidRDefault="005D1C07" w:rsidP="00DA1F7C">
      <w:pPr>
        <w:pStyle w:val="Body"/>
        <w:spacing w:before="120" w:after="120" w:line="360" w:lineRule="auto"/>
        <w:rPr>
          <w:rFonts w:ascii="Times New Roman" w:hAnsi="Times New Roman" w:cs="Times New Roman"/>
          <w:color w:val="000000" w:themeColor="text1"/>
          <w:vertAlign w:val="superscript"/>
          <w:lang w:val="it-CH"/>
        </w:rPr>
      </w:pPr>
      <w:r w:rsidRPr="003452FA">
        <w:rPr>
          <w:rFonts w:ascii="Times New Roman" w:hAnsi="Times New Roman" w:cs="Times New Roman"/>
          <w:color w:val="000000" w:themeColor="text1"/>
          <w:lang w:val="it-CH"/>
        </w:rPr>
        <w:t>Giulia Masoero</w:t>
      </w:r>
      <w:r w:rsidRPr="003452FA">
        <w:rPr>
          <w:rFonts w:ascii="Times New Roman" w:hAnsi="Times New Roman" w:cs="Times New Roman"/>
          <w:color w:val="000000" w:themeColor="text1"/>
          <w:vertAlign w:val="superscript"/>
          <w:lang w:val="it-CH"/>
        </w:rPr>
        <w:t>1</w:t>
      </w:r>
      <w:r w:rsidR="00462D28" w:rsidRPr="003452FA">
        <w:rPr>
          <w:rFonts w:ascii="Times New Roman" w:hAnsi="Times New Roman" w:cs="Times New Roman"/>
          <w:color w:val="000000" w:themeColor="text1"/>
          <w:vertAlign w:val="superscript"/>
          <w:lang w:val="it-CH"/>
        </w:rPr>
        <w:t>,</w:t>
      </w:r>
      <w:r w:rsidR="00FB22AE">
        <w:rPr>
          <w:rFonts w:ascii="Times New Roman" w:hAnsi="Times New Roman" w:cs="Times New Roman"/>
          <w:color w:val="000000" w:themeColor="text1"/>
          <w:vertAlign w:val="superscript"/>
          <w:lang w:val="it-CH"/>
        </w:rPr>
        <w:t>6</w:t>
      </w:r>
      <w:r w:rsidRPr="003452FA">
        <w:rPr>
          <w:rFonts w:ascii="Times New Roman" w:hAnsi="Times New Roman" w:cs="Times New Roman"/>
          <w:color w:val="000000" w:themeColor="text1"/>
          <w:vertAlign w:val="superscript"/>
          <w:lang w:val="it-CH"/>
        </w:rPr>
        <w:t>*</w:t>
      </w:r>
      <w:r w:rsidRPr="003452FA">
        <w:rPr>
          <w:rFonts w:ascii="Times New Roman" w:hAnsi="Times New Roman" w:cs="Times New Roman"/>
          <w:color w:val="000000" w:themeColor="text1"/>
          <w:lang w:val="it-CH"/>
        </w:rPr>
        <w:t xml:space="preserve">, </w:t>
      </w:r>
      <w:r w:rsidR="00E54F3C" w:rsidRPr="003452FA">
        <w:rPr>
          <w:rFonts w:ascii="Times New Roman" w:hAnsi="Times New Roman" w:cs="Times New Roman"/>
          <w:lang w:val="it-CH"/>
        </w:rPr>
        <w:t xml:space="preserve">Kristina </w:t>
      </w:r>
      <w:proofErr w:type="spellStart"/>
      <w:r w:rsidR="00E54F3C" w:rsidRPr="003452FA">
        <w:rPr>
          <w:rFonts w:ascii="Times New Roman" w:hAnsi="Times New Roman" w:cs="Times New Roman"/>
          <w:lang w:val="it-CH"/>
        </w:rPr>
        <w:t>Georgieva</w:t>
      </w:r>
      <w:proofErr w:type="spellEnd"/>
      <w:r w:rsidR="00E54F3C" w:rsidRPr="003452FA">
        <w:rPr>
          <w:rFonts w:ascii="Times New Roman" w:hAnsi="Times New Roman" w:cs="Times New Roman"/>
          <w:lang w:val="it-CH"/>
        </w:rPr>
        <w:t xml:space="preserve"> Gencheva</w:t>
      </w:r>
      <w:r w:rsidR="00E54F3C" w:rsidRPr="003452FA">
        <w:rPr>
          <w:rFonts w:ascii="Times New Roman" w:hAnsi="Times New Roman" w:cs="Times New Roman"/>
          <w:color w:val="000000" w:themeColor="text1"/>
          <w:vertAlign w:val="superscript"/>
          <w:lang w:val="it-CH"/>
        </w:rPr>
        <w:t>2</w:t>
      </w:r>
      <w:r w:rsidR="00E54F3C" w:rsidRPr="003452FA">
        <w:rPr>
          <w:rFonts w:ascii="Times New Roman" w:hAnsi="Times New Roman" w:cs="Times New Roman"/>
          <w:color w:val="000000" w:themeColor="text1"/>
          <w:lang w:val="it-CH"/>
        </w:rPr>
        <w:t xml:space="preserve">, </w:t>
      </w:r>
      <w:proofErr w:type="spellStart"/>
      <w:r w:rsidR="0098258D" w:rsidRPr="003452FA">
        <w:rPr>
          <w:rFonts w:ascii="Times New Roman" w:hAnsi="Times New Roman" w:cs="Times New Roman"/>
          <w:color w:val="000000" w:themeColor="text1"/>
          <w:lang w:val="it-CH"/>
        </w:rPr>
        <w:t>Noémie</w:t>
      </w:r>
      <w:proofErr w:type="spellEnd"/>
      <w:r w:rsidR="0098258D" w:rsidRPr="003452FA">
        <w:rPr>
          <w:rFonts w:ascii="Times New Roman" w:hAnsi="Times New Roman" w:cs="Times New Roman"/>
          <w:color w:val="000000" w:themeColor="text1"/>
          <w:lang w:val="it-CH"/>
        </w:rPr>
        <w:t xml:space="preserve"> Ioset</w:t>
      </w:r>
      <w:r w:rsidR="003C3D17" w:rsidRPr="003452FA">
        <w:rPr>
          <w:rFonts w:ascii="Times New Roman" w:hAnsi="Times New Roman" w:cs="Times New Roman"/>
          <w:color w:val="000000" w:themeColor="text1"/>
          <w:vertAlign w:val="superscript"/>
          <w:lang w:val="it-CH"/>
        </w:rPr>
        <w:t>3</w:t>
      </w:r>
      <w:r w:rsidR="0098258D" w:rsidRPr="003452FA">
        <w:rPr>
          <w:rFonts w:ascii="Times New Roman" w:hAnsi="Times New Roman" w:cs="Times New Roman"/>
          <w:color w:val="000000" w:themeColor="text1"/>
          <w:lang w:val="it-CH"/>
        </w:rPr>
        <w:t xml:space="preserve">, </w:t>
      </w:r>
      <w:proofErr w:type="spellStart"/>
      <w:r w:rsidR="00560A92" w:rsidRPr="003452FA">
        <w:rPr>
          <w:rFonts w:ascii="Times New Roman" w:hAnsi="Times New Roman" w:cs="Times New Roman"/>
          <w:color w:val="000000" w:themeColor="text1"/>
          <w:lang w:val="it-CH"/>
        </w:rPr>
        <w:t>Louis-Félix</w:t>
      </w:r>
      <w:proofErr w:type="spellEnd"/>
      <w:r w:rsidR="00560A92" w:rsidRPr="003452FA">
        <w:rPr>
          <w:rFonts w:ascii="Times New Roman" w:hAnsi="Times New Roman" w:cs="Times New Roman"/>
          <w:color w:val="000000" w:themeColor="text1"/>
          <w:lang w:val="it-CH"/>
        </w:rPr>
        <w:t xml:space="preserve"> Bersier</w:t>
      </w:r>
      <w:r w:rsidR="003C3D17" w:rsidRPr="003452FA">
        <w:rPr>
          <w:rFonts w:ascii="Times New Roman" w:hAnsi="Times New Roman" w:cs="Times New Roman"/>
          <w:color w:val="000000" w:themeColor="text1"/>
          <w:vertAlign w:val="superscript"/>
          <w:lang w:val="it-CH"/>
        </w:rPr>
        <w:t>3</w:t>
      </w:r>
      <w:r w:rsidR="00560A92" w:rsidRPr="003452FA">
        <w:rPr>
          <w:rFonts w:ascii="Times New Roman" w:hAnsi="Times New Roman" w:cs="Times New Roman"/>
          <w:color w:val="000000" w:themeColor="text1"/>
          <w:lang w:val="it-CH"/>
        </w:rPr>
        <w:t>, Federico Tettamanti</w:t>
      </w:r>
      <w:r w:rsidR="00DD6793" w:rsidRPr="003452FA">
        <w:rPr>
          <w:rFonts w:ascii="Times New Roman" w:hAnsi="Times New Roman" w:cs="Times New Roman"/>
          <w:color w:val="000000" w:themeColor="text1"/>
          <w:vertAlign w:val="superscript"/>
          <w:lang w:val="it-CH"/>
        </w:rPr>
        <w:t>4</w:t>
      </w:r>
      <w:r w:rsidR="00FB22AE">
        <w:rPr>
          <w:rFonts w:ascii="Times New Roman" w:hAnsi="Times New Roman" w:cs="Times New Roman"/>
          <w:color w:val="000000" w:themeColor="text1"/>
          <w:vertAlign w:val="superscript"/>
          <w:lang w:val="it-CH"/>
        </w:rPr>
        <w:t>,5</w:t>
      </w:r>
      <w:r w:rsidR="00560A92" w:rsidRPr="003452FA">
        <w:rPr>
          <w:rFonts w:ascii="Times New Roman" w:hAnsi="Times New Roman" w:cs="Times New Roman"/>
          <w:color w:val="000000" w:themeColor="text1"/>
          <w:lang w:val="it-CH"/>
        </w:rPr>
        <w:t xml:space="preserve">, </w:t>
      </w:r>
      <w:r w:rsidRPr="003452FA">
        <w:rPr>
          <w:rFonts w:ascii="Times New Roman" w:hAnsi="Times New Roman" w:cs="Times New Roman"/>
          <w:color w:val="000000" w:themeColor="text1"/>
          <w:lang w:val="it-CH"/>
        </w:rPr>
        <w:t>Pierre Bize</w:t>
      </w:r>
      <w:r w:rsidR="00FB22AE" w:rsidRPr="003452FA">
        <w:rPr>
          <w:rFonts w:ascii="Times New Roman" w:hAnsi="Times New Roman" w:cs="Times New Roman"/>
          <w:color w:val="000000" w:themeColor="text1"/>
          <w:vertAlign w:val="superscript"/>
          <w:lang w:val="it-CH"/>
        </w:rPr>
        <w:t>2,</w:t>
      </w:r>
      <w:r w:rsidR="00FB22AE">
        <w:rPr>
          <w:rFonts w:ascii="Times New Roman" w:hAnsi="Times New Roman" w:cs="Times New Roman"/>
          <w:color w:val="000000" w:themeColor="text1"/>
          <w:vertAlign w:val="superscript"/>
          <w:lang w:val="it-CH"/>
        </w:rPr>
        <w:t>6</w:t>
      </w:r>
    </w:p>
    <w:p w14:paraId="4701B1D1" w14:textId="6874C5DA" w:rsidR="00E54F3C" w:rsidRPr="00563380" w:rsidRDefault="005D1C07"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1</w:t>
      </w:r>
      <w:r w:rsidRPr="00563380">
        <w:rPr>
          <w:rFonts w:ascii="Times New Roman" w:hAnsi="Times New Roman" w:cs="Times New Roman"/>
          <w:color w:val="000000" w:themeColor="text1"/>
          <w:lang w:val="en-GB"/>
        </w:rPr>
        <w:t xml:space="preserve"> Department of Biology, University of Ottawa, Canada</w:t>
      </w:r>
    </w:p>
    <w:p w14:paraId="17092547" w14:textId="2ECF8B9A" w:rsidR="00E54F3C" w:rsidRPr="00563380" w:rsidRDefault="005D1C07"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2</w:t>
      </w:r>
      <w:r w:rsidRPr="00563380">
        <w:rPr>
          <w:rFonts w:ascii="Times New Roman" w:hAnsi="Times New Roman" w:cs="Times New Roman"/>
          <w:color w:val="000000" w:themeColor="text1"/>
          <w:lang w:val="en-GB"/>
        </w:rPr>
        <w:t xml:space="preserve"> </w:t>
      </w:r>
      <w:r w:rsidR="00F418AC">
        <w:rPr>
          <w:rFonts w:ascii="Times New Roman" w:hAnsi="Times New Roman" w:cs="Times New Roman"/>
          <w:color w:val="000000" w:themeColor="text1"/>
          <w:lang w:val="en-GB"/>
        </w:rPr>
        <w:t>School of Biological Sciences, University of Aberdeen</w:t>
      </w:r>
      <w:r w:rsidR="004B0520">
        <w:rPr>
          <w:rFonts w:ascii="Times New Roman" w:hAnsi="Times New Roman" w:cs="Times New Roman"/>
          <w:color w:val="000000" w:themeColor="text1"/>
          <w:lang w:val="en-GB"/>
        </w:rPr>
        <w:t>, United Kingdom</w:t>
      </w:r>
    </w:p>
    <w:p w14:paraId="13B1231D" w14:textId="19FD6EFC" w:rsidR="00265CA6" w:rsidRPr="007A55F6" w:rsidRDefault="00265CA6"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vertAlign w:val="superscript"/>
          <w:lang w:val="en-GB"/>
        </w:rPr>
        <w:t>3</w:t>
      </w:r>
      <w:r w:rsidR="007A55F6">
        <w:rPr>
          <w:rFonts w:ascii="Times New Roman" w:hAnsi="Times New Roman" w:cs="Times New Roman"/>
          <w:color w:val="000000" w:themeColor="text1"/>
          <w:vertAlign w:val="superscript"/>
          <w:lang w:val="en-GB"/>
        </w:rPr>
        <w:t xml:space="preserve"> </w:t>
      </w:r>
      <w:r w:rsidR="007A55F6">
        <w:rPr>
          <w:rFonts w:ascii="Times New Roman" w:hAnsi="Times New Roman" w:cs="Times New Roman"/>
          <w:color w:val="000000" w:themeColor="text1"/>
          <w:lang w:val="en-GB"/>
        </w:rPr>
        <w:t xml:space="preserve">Department of Biology, University of Fribourg, Chemin du </w:t>
      </w:r>
      <w:proofErr w:type="spellStart"/>
      <w:r w:rsidR="007A55F6">
        <w:rPr>
          <w:rFonts w:ascii="Times New Roman" w:hAnsi="Times New Roman" w:cs="Times New Roman"/>
          <w:color w:val="000000" w:themeColor="text1"/>
          <w:lang w:val="en-GB"/>
        </w:rPr>
        <w:t>Musée</w:t>
      </w:r>
      <w:proofErr w:type="spellEnd"/>
      <w:r w:rsidR="007A55F6">
        <w:rPr>
          <w:rFonts w:ascii="Times New Roman" w:hAnsi="Times New Roman" w:cs="Times New Roman"/>
          <w:color w:val="000000" w:themeColor="text1"/>
          <w:lang w:val="en-GB"/>
        </w:rPr>
        <w:t xml:space="preserve"> 10, Fribourg, Switzerland</w:t>
      </w:r>
    </w:p>
    <w:p w14:paraId="366157DF" w14:textId="51CB53B3" w:rsidR="00265CA6" w:rsidRDefault="00265CA6" w:rsidP="00DA1F7C">
      <w:pPr>
        <w:pStyle w:val="Body"/>
        <w:spacing w:before="120" w:after="120" w:line="360" w:lineRule="auto"/>
        <w:rPr>
          <w:rFonts w:ascii="Times New Roman" w:hAnsi="Times New Roman" w:cs="Times New Roman"/>
          <w:color w:val="000000" w:themeColor="text1"/>
          <w:lang w:val="it-CH"/>
        </w:rPr>
      </w:pPr>
      <w:r w:rsidRPr="003452FA">
        <w:rPr>
          <w:rFonts w:ascii="Times New Roman" w:hAnsi="Times New Roman" w:cs="Times New Roman"/>
          <w:color w:val="000000" w:themeColor="text1"/>
          <w:vertAlign w:val="superscript"/>
          <w:lang w:val="it-CH"/>
        </w:rPr>
        <w:t>4</w:t>
      </w:r>
      <w:r w:rsidR="005D6730" w:rsidRPr="003452FA">
        <w:rPr>
          <w:rFonts w:ascii="Times New Roman" w:hAnsi="Times New Roman" w:cs="Times New Roman"/>
          <w:color w:val="000000" w:themeColor="text1"/>
          <w:vertAlign w:val="superscript"/>
          <w:lang w:val="it-CH"/>
        </w:rPr>
        <w:t xml:space="preserve"> </w:t>
      </w:r>
      <w:r w:rsidR="005D6730" w:rsidRPr="003452FA">
        <w:rPr>
          <w:rFonts w:ascii="Times New Roman" w:hAnsi="Times New Roman" w:cs="Times New Roman"/>
          <w:color w:val="000000" w:themeColor="text1"/>
          <w:lang w:val="it-CH"/>
        </w:rPr>
        <w:t>Studio alpino Tettamanti, La C</w:t>
      </w:r>
      <w:r w:rsidR="005D6730">
        <w:rPr>
          <w:rFonts w:ascii="Times New Roman" w:hAnsi="Times New Roman" w:cs="Times New Roman"/>
          <w:color w:val="000000" w:themeColor="text1"/>
          <w:lang w:val="it-CH"/>
        </w:rPr>
        <w:t xml:space="preserve">ampagna d Zora 15, 6678 Lodano, </w:t>
      </w:r>
      <w:proofErr w:type="spellStart"/>
      <w:r w:rsidR="005D6730">
        <w:rPr>
          <w:rFonts w:ascii="Times New Roman" w:hAnsi="Times New Roman" w:cs="Times New Roman"/>
          <w:color w:val="000000" w:themeColor="text1"/>
          <w:lang w:val="it-CH"/>
        </w:rPr>
        <w:t>Switzerland</w:t>
      </w:r>
      <w:proofErr w:type="spellEnd"/>
    </w:p>
    <w:p w14:paraId="6E42B6DB" w14:textId="77777777" w:rsidR="00FB22AE" w:rsidRPr="003452FA" w:rsidRDefault="00FB22AE" w:rsidP="00E34688">
      <w:pPr>
        <w:pStyle w:val="pf0"/>
        <w:spacing w:line="360" w:lineRule="auto"/>
        <w:rPr>
          <w:rFonts w:eastAsia="Arial Unicode MS"/>
          <w:color w:val="000000" w:themeColor="text1"/>
          <w:u w:color="000000"/>
          <w:bdr w:val="nil"/>
          <w:lang w:val="it-CH" w:eastAsia="en-GB"/>
          <w14:textOutline w14:w="0" w14:cap="flat" w14:cmpd="sng" w14:algn="ctr">
            <w14:noFill/>
            <w14:prstDash w14:val="solid"/>
            <w14:bevel/>
          </w14:textOutline>
        </w:rPr>
      </w:pPr>
      <w:r w:rsidRPr="003452FA">
        <w:rPr>
          <w:rFonts w:eastAsia="Arial Unicode MS"/>
          <w:color w:val="000000" w:themeColor="text1"/>
          <w:u w:color="000000"/>
          <w:bdr w:val="nil"/>
          <w:vertAlign w:val="superscript"/>
          <w:lang w:val="it-CH" w:eastAsia="en-GB"/>
          <w14:textOutline w14:w="0" w14:cap="flat" w14:cmpd="sng" w14:algn="ctr">
            <w14:noFill/>
            <w14:prstDash w14:val="solid"/>
            <w14:bevel/>
          </w14:textOutline>
        </w:rPr>
        <w:t>5</w:t>
      </w:r>
      <w:r w:rsidRPr="003452FA">
        <w:rPr>
          <w:rFonts w:eastAsia="Arial Unicode MS"/>
          <w:color w:val="000000" w:themeColor="text1"/>
          <w:u w:color="000000"/>
          <w:bdr w:val="nil"/>
          <w:lang w:val="it-CH" w:eastAsia="en-GB"/>
          <w14:textOutline w14:w="0" w14:cap="flat" w14:cmpd="sng" w14:algn="ctr">
            <w14:noFill/>
            <w14:prstDash w14:val="solid"/>
            <w14:bevel/>
          </w14:textOutline>
        </w:rPr>
        <w:t xml:space="preserve"> Ufficio della Caccia e della Pesca del Cantone Ticino, Bellinzona, </w:t>
      </w:r>
      <w:proofErr w:type="spellStart"/>
      <w:r w:rsidRPr="003452FA">
        <w:rPr>
          <w:rFonts w:eastAsia="Arial Unicode MS"/>
          <w:color w:val="000000" w:themeColor="text1"/>
          <w:u w:color="000000"/>
          <w:bdr w:val="nil"/>
          <w:lang w:val="it-CH" w:eastAsia="en-GB"/>
          <w14:textOutline w14:w="0" w14:cap="flat" w14:cmpd="sng" w14:algn="ctr">
            <w14:noFill/>
            <w14:prstDash w14:val="solid"/>
            <w14:bevel/>
          </w14:textOutline>
        </w:rPr>
        <w:t>Switzerland</w:t>
      </w:r>
      <w:proofErr w:type="spellEnd"/>
    </w:p>
    <w:p w14:paraId="10B49E88" w14:textId="6B2B5BB3" w:rsidR="001F7321" w:rsidRPr="00563380" w:rsidRDefault="00694F50" w:rsidP="00DA1F7C">
      <w:pPr>
        <w:pStyle w:val="Body"/>
        <w:spacing w:before="120" w:after="120" w:line="360" w:lineRule="auto"/>
        <w:rPr>
          <w:rFonts w:ascii="Times New Roman" w:hAnsi="Times New Roman" w:cs="Times New Roman"/>
          <w:color w:val="000000" w:themeColor="text1"/>
          <w:lang w:val="en-GB"/>
        </w:rPr>
      </w:pPr>
      <w:r>
        <w:rPr>
          <w:rFonts w:ascii="Times New Roman" w:hAnsi="Times New Roman" w:cs="Times New Roman"/>
          <w:color w:val="000000" w:themeColor="text1"/>
          <w:vertAlign w:val="superscript"/>
          <w:lang w:val="en-GB"/>
        </w:rPr>
        <w:t>6</w:t>
      </w:r>
      <w:r w:rsidR="00E54F3C" w:rsidRPr="00563380">
        <w:rPr>
          <w:rFonts w:ascii="Times New Roman" w:hAnsi="Times New Roman" w:cs="Times New Roman"/>
          <w:color w:val="000000" w:themeColor="text1"/>
          <w:vertAlign w:val="superscript"/>
          <w:lang w:val="en-GB"/>
        </w:rPr>
        <w:t xml:space="preserve"> </w:t>
      </w:r>
      <w:r w:rsidR="001F7321" w:rsidRPr="00563380">
        <w:rPr>
          <w:rFonts w:ascii="Times New Roman" w:hAnsi="Times New Roman" w:cs="Times New Roman"/>
          <w:color w:val="000000" w:themeColor="text1"/>
          <w:lang w:val="en-GB"/>
        </w:rPr>
        <w:t xml:space="preserve">Swiss Ornithological Institute, </w:t>
      </w:r>
      <w:proofErr w:type="spellStart"/>
      <w:r w:rsidR="001F7321" w:rsidRPr="00563380">
        <w:rPr>
          <w:rFonts w:ascii="Times New Roman" w:hAnsi="Times New Roman" w:cs="Times New Roman"/>
          <w:color w:val="000000" w:themeColor="text1"/>
          <w:lang w:val="en-GB"/>
        </w:rPr>
        <w:t>Seerose</w:t>
      </w:r>
      <w:proofErr w:type="spellEnd"/>
      <w:r w:rsidR="001F7321" w:rsidRPr="00563380">
        <w:rPr>
          <w:rFonts w:ascii="Times New Roman" w:hAnsi="Times New Roman" w:cs="Times New Roman"/>
          <w:color w:val="000000" w:themeColor="text1"/>
          <w:lang w:val="en-GB"/>
        </w:rPr>
        <w:t xml:space="preserve"> 1, 6204 </w:t>
      </w:r>
      <w:proofErr w:type="spellStart"/>
      <w:r w:rsidR="001F7321" w:rsidRPr="00563380">
        <w:rPr>
          <w:rFonts w:ascii="Times New Roman" w:hAnsi="Times New Roman" w:cs="Times New Roman"/>
          <w:color w:val="000000" w:themeColor="text1"/>
          <w:lang w:val="en-GB"/>
        </w:rPr>
        <w:t>Sempach</w:t>
      </w:r>
      <w:proofErr w:type="spellEnd"/>
      <w:r w:rsidR="001F7321" w:rsidRPr="00563380">
        <w:rPr>
          <w:rFonts w:ascii="Times New Roman" w:hAnsi="Times New Roman" w:cs="Times New Roman"/>
          <w:color w:val="000000" w:themeColor="text1"/>
          <w:lang w:val="en-GB"/>
        </w:rPr>
        <w:t>, Switzerland</w:t>
      </w:r>
    </w:p>
    <w:p w14:paraId="65BD373A" w14:textId="50B2071E" w:rsidR="005D1C07" w:rsidRPr="00563380" w:rsidRDefault="005D1C07"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 xml:space="preserve">* Corresponding author: </w:t>
      </w:r>
      <w:hyperlink r:id="rId8" w:history="1">
        <w:r w:rsidR="001F7321" w:rsidRPr="00563380">
          <w:rPr>
            <w:rStyle w:val="Hyperlink"/>
            <w:rFonts w:ascii="Times New Roman" w:hAnsi="Times New Roman" w:cs="Times New Roman"/>
            <w:lang w:val="en-GB"/>
          </w:rPr>
          <w:t>giulia.masoero@gmail.com</w:t>
        </w:r>
      </w:hyperlink>
    </w:p>
    <w:p w14:paraId="4567B2BA" w14:textId="4D5CA791" w:rsidR="00294694" w:rsidRPr="00563380" w:rsidRDefault="00294694" w:rsidP="00DA1F7C">
      <w:pPr>
        <w:pStyle w:val="Default"/>
        <w:spacing w:before="120" w:after="120" w:line="360" w:lineRule="auto"/>
        <w:ind w:firstLine="426"/>
      </w:pPr>
    </w:p>
    <w:p w14:paraId="6BDCA12B" w14:textId="66BE9E0E" w:rsidR="005D1C07" w:rsidRPr="00563380" w:rsidRDefault="005D1C07" w:rsidP="00DA1F7C">
      <w:pPr>
        <w:pStyle w:val="Body"/>
        <w:spacing w:before="120" w:after="120" w:line="360" w:lineRule="auto"/>
        <w:rPr>
          <w:rFonts w:ascii="Times New Roman" w:hAnsi="Times New Roman" w:cs="Times New Roman"/>
          <w:b/>
          <w:bCs/>
          <w:color w:val="000000" w:themeColor="text1"/>
          <w:lang w:val="en-GB"/>
        </w:rPr>
      </w:pPr>
      <w:r w:rsidRPr="00563380">
        <w:rPr>
          <w:rFonts w:ascii="Times New Roman" w:hAnsi="Times New Roman" w:cs="Times New Roman"/>
          <w:b/>
          <w:bCs/>
          <w:color w:val="000000" w:themeColor="text1"/>
          <w:lang w:val="en-GB"/>
        </w:rPr>
        <w:t>ORCID</w:t>
      </w:r>
    </w:p>
    <w:p w14:paraId="0A1FCC5C" w14:textId="77777777" w:rsidR="005D1C07" w:rsidRPr="00563380" w:rsidRDefault="005D1C07"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GM: 0000-0003-4429-7726</w:t>
      </w:r>
    </w:p>
    <w:p w14:paraId="042271B6" w14:textId="0D0C990C" w:rsidR="005D1C07" w:rsidRPr="00563380" w:rsidRDefault="005D1C07" w:rsidP="00DA1F7C">
      <w:pPr>
        <w:pStyle w:val="Body"/>
        <w:spacing w:before="120" w:after="120" w:line="360" w:lineRule="auto"/>
        <w:rPr>
          <w:rFonts w:ascii="Times New Roman" w:hAnsi="Times New Roman" w:cs="Times New Roman"/>
          <w:color w:val="000000" w:themeColor="text1"/>
          <w:lang w:val="en-GB"/>
        </w:rPr>
      </w:pPr>
      <w:r w:rsidRPr="00563380">
        <w:rPr>
          <w:rFonts w:ascii="Times New Roman" w:hAnsi="Times New Roman" w:cs="Times New Roman"/>
          <w:color w:val="000000" w:themeColor="text1"/>
          <w:lang w:val="en-GB"/>
        </w:rPr>
        <w:t>PB: 0000-0002-6759-4371</w:t>
      </w:r>
    </w:p>
    <w:p w14:paraId="3758106A" w14:textId="7153DAD6" w:rsidR="003D28B6" w:rsidRPr="00563380" w:rsidRDefault="007A55F6" w:rsidP="00DA1F7C">
      <w:pPr>
        <w:pStyle w:val="Body"/>
        <w:spacing w:before="120" w:after="120" w:line="360" w:lineRule="auto"/>
        <w:rPr>
          <w:rFonts w:ascii="Times New Roman" w:hAnsi="Times New Roman" w:cs="Times New Roman"/>
          <w:color w:val="000000" w:themeColor="text1"/>
          <w:lang w:val="en-GB"/>
        </w:rPr>
      </w:pPr>
      <w:r>
        <w:rPr>
          <w:rFonts w:ascii="Times New Roman" w:hAnsi="Times New Roman" w:cs="Times New Roman"/>
          <w:color w:val="000000" w:themeColor="text1"/>
          <w:lang w:val="en-GB"/>
        </w:rPr>
        <w:t xml:space="preserve">LFB: </w:t>
      </w:r>
      <w:r w:rsidRPr="007A55F6">
        <w:rPr>
          <w:rFonts w:ascii="Times New Roman" w:hAnsi="Times New Roman" w:cs="Times New Roman"/>
          <w:color w:val="000000" w:themeColor="text1"/>
          <w:lang w:val="en-GB"/>
        </w:rPr>
        <w:t>0000-0001-9552-8032</w:t>
      </w:r>
    </w:p>
    <w:p w14:paraId="7695522B" w14:textId="1D9C30DC" w:rsidR="005D1C07" w:rsidRPr="00563380" w:rsidRDefault="005D1C07" w:rsidP="00DA1F7C">
      <w:pPr>
        <w:pStyle w:val="Default"/>
        <w:spacing w:before="120" w:after="120" w:line="360" w:lineRule="auto"/>
        <w:ind w:firstLine="426"/>
      </w:pPr>
    </w:p>
    <w:p w14:paraId="0C0B1C13" w14:textId="47C38295" w:rsidR="00075185" w:rsidRPr="00563380" w:rsidRDefault="00693283" w:rsidP="00DA1F7C">
      <w:pPr>
        <w:pStyle w:val="Default"/>
        <w:spacing w:before="120" w:after="120" w:line="360" w:lineRule="auto"/>
      </w:pPr>
      <w:r w:rsidRPr="00563380">
        <w:rPr>
          <w:b/>
          <w:bCs/>
          <w:color w:val="auto"/>
        </w:rPr>
        <w:t>Keywords</w:t>
      </w:r>
      <w:r w:rsidR="00942763" w:rsidRPr="00563380">
        <w:rPr>
          <w:color w:val="auto"/>
        </w:rPr>
        <w:t xml:space="preserve">: climate change, </w:t>
      </w:r>
      <w:proofErr w:type="spellStart"/>
      <w:r w:rsidR="00942763" w:rsidRPr="00563380">
        <w:rPr>
          <w:i/>
          <w:iCs/>
          <w:color w:val="auto"/>
        </w:rPr>
        <w:t>climwin</w:t>
      </w:r>
      <w:proofErr w:type="spellEnd"/>
      <w:r w:rsidR="00942763" w:rsidRPr="00563380">
        <w:rPr>
          <w:color w:val="auto"/>
        </w:rPr>
        <w:t xml:space="preserve">, gestation, </w:t>
      </w:r>
      <w:r w:rsidR="00684083">
        <w:rPr>
          <w:color w:val="auto"/>
        </w:rPr>
        <w:t>yearling</w:t>
      </w:r>
      <w:r w:rsidR="00942763" w:rsidRPr="00563380">
        <w:rPr>
          <w:color w:val="auto"/>
        </w:rPr>
        <w:t xml:space="preserve">s, lactation, large ungulates, life stages, Switzerland, Ticino canton </w:t>
      </w:r>
    </w:p>
    <w:p w14:paraId="08E9F9BA" w14:textId="42F067C1" w:rsidR="00075185" w:rsidRPr="00BF0D9F" w:rsidRDefault="00075185" w:rsidP="00E34688">
      <w:pPr>
        <w:pBdr>
          <w:top w:val="nil"/>
          <w:left w:val="nil"/>
          <w:bottom w:val="nil"/>
          <w:right w:val="nil"/>
          <w:between w:val="nil"/>
          <w:bar w:val="nil"/>
        </w:pBdr>
        <w:spacing w:line="360" w:lineRule="auto"/>
        <w:rPr>
          <w:lang w:val="en-GB"/>
        </w:rPr>
      </w:pPr>
      <w:r w:rsidRPr="00BF0D9F">
        <w:rPr>
          <w:b/>
          <w:bCs/>
          <w:lang w:val="en-GB"/>
        </w:rPr>
        <w:t>Journal</w:t>
      </w:r>
      <w:r w:rsidRPr="00BF0D9F">
        <w:rPr>
          <w:lang w:val="en-GB"/>
        </w:rPr>
        <w:t>:</w:t>
      </w:r>
      <w:r w:rsidR="00942763" w:rsidRPr="00BF0D9F">
        <w:rPr>
          <w:lang w:val="en-GB"/>
        </w:rPr>
        <w:t xml:space="preserve"> </w:t>
      </w:r>
      <w:commentRangeStart w:id="0"/>
      <w:r w:rsidRPr="00BF0D9F">
        <w:rPr>
          <w:lang w:val="en-GB"/>
        </w:rPr>
        <w:t>Biology letters</w:t>
      </w:r>
      <w:commentRangeEnd w:id="0"/>
      <w:r w:rsidR="002F607E">
        <w:rPr>
          <w:rStyle w:val="CommentReference"/>
          <w:rFonts w:eastAsia="Arial Unicode MS"/>
          <w:bdr w:val="nil"/>
          <w:lang w:val="en-US" w:eastAsia="en-US"/>
        </w:rPr>
        <w:commentReference w:id="0"/>
      </w:r>
    </w:p>
    <w:p w14:paraId="1DF54625" w14:textId="77777777" w:rsidR="00684083" w:rsidRDefault="00684083" w:rsidP="00DA1F7C">
      <w:pPr>
        <w:pStyle w:val="Default"/>
        <w:spacing w:before="120" w:after="120" w:line="360" w:lineRule="auto"/>
        <w:ind w:firstLine="426"/>
        <w:rPr>
          <w:color w:val="333132"/>
        </w:rPr>
      </w:pPr>
      <w:r>
        <w:rPr>
          <w:color w:val="333132"/>
        </w:rPr>
        <w:br w:type="page"/>
      </w:r>
    </w:p>
    <w:p w14:paraId="6037032D" w14:textId="0FD2590A" w:rsidR="00D41520" w:rsidRPr="00563380" w:rsidRDefault="00D41520" w:rsidP="00DA1F7C">
      <w:pPr>
        <w:pStyle w:val="Default"/>
        <w:spacing w:before="120" w:after="120" w:line="360" w:lineRule="auto"/>
        <w:ind w:firstLine="426"/>
        <w:rPr>
          <w:b/>
          <w:bCs/>
        </w:rPr>
      </w:pPr>
      <w:r w:rsidRPr="00563380">
        <w:rPr>
          <w:b/>
          <w:bCs/>
        </w:rPr>
        <w:lastRenderedPageBreak/>
        <w:t>Abstract</w:t>
      </w:r>
      <w:r w:rsidR="00125019" w:rsidRPr="00563380">
        <w:rPr>
          <w:b/>
          <w:bCs/>
        </w:rPr>
        <w:t xml:space="preserve"> </w:t>
      </w:r>
    </w:p>
    <w:p w14:paraId="4CBBA1A8" w14:textId="1485D156" w:rsidR="00294694" w:rsidRDefault="000600EB" w:rsidP="00DA1F7C">
      <w:pPr>
        <w:pStyle w:val="Default"/>
        <w:spacing w:before="120" w:after="120" w:line="360" w:lineRule="auto"/>
        <w:rPr>
          <w:ins w:id="1" w:author="Pierre Bize" w:date="2023-05-22T14:00:00Z"/>
        </w:rPr>
      </w:pPr>
      <w:commentRangeStart w:id="2"/>
      <w:r>
        <w:t>Climate change has been hypothesised to be partly driving the change in size observed in numerous species</w:t>
      </w:r>
      <w:commentRangeEnd w:id="2"/>
      <w:r w:rsidR="009F4E3B">
        <w:rPr>
          <w:rStyle w:val="CommentReference"/>
          <w:color w:val="auto"/>
          <w:lang w:val="en-US" w:eastAsia="en-US"/>
        </w:rPr>
        <w:commentReference w:id="2"/>
      </w:r>
      <w:r w:rsidR="00CF0A0E">
        <w:t>.</w:t>
      </w:r>
      <w:r w:rsidR="00C96D34">
        <w:t xml:space="preserve"> </w:t>
      </w:r>
      <w:r>
        <w:t>W</w:t>
      </w:r>
      <w:r w:rsidR="00CA2D77">
        <w:t xml:space="preserve">e investigated </w:t>
      </w:r>
      <w:r w:rsidR="001B0BB7">
        <w:t xml:space="preserve">the body mass </w:t>
      </w:r>
      <w:r w:rsidR="008175A9">
        <w:t xml:space="preserve">changes </w:t>
      </w:r>
      <w:r w:rsidR="001B0BB7">
        <w:t xml:space="preserve">of </w:t>
      </w:r>
      <w:r w:rsidR="00EA47B7" w:rsidRPr="00563380">
        <w:rPr>
          <w:color w:val="auto"/>
        </w:rPr>
        <w:t xml:space="preserve">5635 </w:t>
      </w:r>
      <w:r w:rsidR="00684083">
        <w:t>yearling</w:t>
      </w:r>
      <w:r w:rsidR="00C6769A">
        <w:t xml:space="preserve"> </w:t>
      </w:r>
      <w:r w:rsidR="00325F00">
        <w:t xml:space="preserve">Alpine </w:t>
      </w:r>
      <w:r w:rsidR="00C6769A">
        <w:t>chamois</w:t>
      </w:r>
      <w:r w:rsidR="00325F00">
        <w:t xml:space="preserve"> </w:t>
      </w:r>
      <w:r w:rsidR="00325F00" w:rsidRPr="00563380">
        <w:t>(</w:t>
      </w:r>
      <w:r w:rsidR="00325F00" w:rsidRPr="00563380">
        <w:rPr>
          <w:i/>
          <w:iCs/>
        </w:rPr>
        <w:t>Rupicapra rupicapra</w:t>
      </w:r>
      <w:r w:rsidR="00325F00" w:rsidRPr="00563380">
        <w:t>)</w:t>
      </w:r>
      <w:r w:rsidR="00C6769A">
        <w:t xml:space="preserve"> </w:t>
      </w:r>
      <w:r w:rsidR="0076328A">
        <w:t>harvested</w:t>
      </w:r>
      <w:r w:rsidR="003452FA">
        <w:t xml:space="preserve"> in September</w:t>
      </w:r>
      <w:r w:rsidR="0076328A">
        <w:t xml:space="preserve"> at</w:t>
      </w:r>
      <w:r w:rsidR="00C6769A">
        <w:t xml:space="preserve"> 1.5 years of age</w:t>
      </w:r>
      <w:r w:rsidR="00B93A5F">
        <w:t xml:space="preserve"> </w:t>
      </w:r>
      <w:r w:rsidR="00294694" w:rsidRPr="00563380">
        <w:t>in the Swiss Alps</w:t>
      </w:r>
      <w:r w:rsidR="00D12EA5">
        <w:t xml:space="preserve"> (Ticino canton)</w:t>
      </w:r>
      <w:r w:rsidR="0024007D">
        <w:t xml:space="preserve"> in relation to temperature</w:t>
      </w:r>
      <w:r w:rsidR="0053127C">
        <w:t xml:space="preserve"> </w:t>
      </w:r>
      <w:r w:rsidR="00294694" w:rsidRPr="00563380">
        <w:t xml:space="preserve">from 1992 to 2018. </w:t>
      </w:r>
      <w:r w:rsidR="008175A9">
        <w:t>Y</w:t>
      </w:r>
      <w:r w:rsidR="00684083">
        <w:t>earling</w:t>
      </w:r>
      <w:r w:rsidR="003452FA">
        <w:t xml:space="preserve"> chamois shrank by 2.97kg while temperatures between May and July raised by </w:t>
      </w:r>
      <w:r w:rsidR="003452FA" w:rsidRPr="00563380">
        <w:t>1.</w:t>
      </w:r>
      <w:r w:rsidR="003452FA">
        <w:t>7</w:t>
      </w:r>
      <w:r w:rsidR="003452FA" w:rsidRPr="00563380">
        <w:t>°C</w:t>
      </w:r>
      <w:r w:rsidR="003452FA">
        <w:t xml:space="preserve">. </w:t>
      </w:r>
      <w:r w:rsidR="007A55F6">
        <w:t>W</w:t>
      </w:r>
      <w:r w:rsidR="003452FA">
        <w:t xml:space="preserve">armer temperatures were associated with </w:t>
      </w:r>
      <w:commentRangeStart w:id="3"/>
      <w:del w:id="4" w:author="Pierre Bize" w:date="2023-05-22T13:56:00Z">
        <w:r w:rsidR="003452FA" w:rsidDel="006D329E">
          <w:delText xml:space="preserve">slower </w:delText>
        </w:r>
      </w:del>
      <w:ins w:id="5" w:author="Pierre Bize" w:date="2023-05-22T13:56:00Z">
        <w:r w:rsidR="006D329E">
          <w:t>lower</w:t>
        </w:r>
        <w:r w:rsidR="006D329E">
          <w:t xml:space="preserve"> </w:t>
        </w:r>
      </w:ins>
      <w:del w:id="6" w:author="Pierre Bize" w:date="2023-05-22T13:56:00Z">
        <w:r w:rsidR="003452FA" w:rsidDel="00126C39">
          <w:delText>growth</w:delText>
        </w:r>
      </w:del>
      <w:ins w:id="7" w:author="Pierre Bize" w:date="2023-05-22T13:56:00Z">
        <w:r w:rsidR="00126C39">
          <w:t>mass</w:t>
        </w:r>
      </w:ins>
      <w:ins w:id="8" w:author="Pierre Bize" w:date="2023-05-22T13:57:00Z">
        <w:r w:rsidR="00126C39">
          <w:t xml:space="preserve"> </w:t>
        </w:r>
      </w:ins>
      <w:commentRangeEnd w:id="3"/>
      <w:ins w:id="9" w:author="Pierre Bize" w:date="2023-05-22T14:03:00Z">
        <w:r w:rsidR="00E61D1A">
          <w:rPr>
            <w:rStyle w:val="CommentReference"/>
            <w:color w:val="auto"/>
            <w:lang w:val="en-US" w:eastAsia="en-US"/>
          </w:rPr>
          <w:commentReference w:id="3"/>
        </w:r>
      </w:ins>
      <w:ins w:id="10" w:author="Pierre Bize" w:date="2023-05-22T13:57:00Z">
        <w:r w:rsidR="00126C39">
          <w:t>of yearlings</w:t>
        </w:r>
      </w:ins>
      <w:r>
        <w:t>,</w:t>
      </w:r>
      <w:r w:rsidR="003452FA">
        <w:t xml:space="preserve"> with two periods having the strongest impact</w:t>
      </w:r>
      <w:del w:id="11" w:author="Pierre Bize" w:date="2023-05-22T13:57:00Z">
        <w:r w:rsidR="003452FA" w:rsidDel="00126C39">
          <w:delText xml:space="preserve"> on </w:delText>
        </w:r>
        <w:r w:rsidR="003452FA" w:rsidRPr="00563380" w:rsidDel="00126C39">
          <w:delText>the growth of chamois</w:delText>
        </w:r>
      </w:del>
      <w:r w:rsidR="003452FA">
        <w:t>:</w:t>
      </w:r>
      <w:r w:rsidR="003452FA" w:rsidRPr="00563380">
        <w:t xml:space="preserve"> </w:t>
      </w:r>
      <w:r>
        <w:t xml:space="preserve">birth and </w:t>
      </w:r>
      <w:r w:rsidR="00BD273E" w:rsidRPr="00563380">
        <w:t>early</w:t>
      </w:r>
      <w:r w:rsidR="00294694" w:rsidRPr="00563380">
        <w:t xml:space="preserve"> lactation </w:t>
      </w:r>
      <w:r w:rsidR="00BD273E" w:rsidRPr="00563380">
        <w:t>(</w:t>
      </w:r>
      <w:commentRangeStart w:id="12"/>
      <w:r w:rsidR="00BD273E" w:rsidRPr="00563380">
        <w:t>May 9</w:t>
      </w:r>
      <w:del w:id="13" w:author="Pierre Bize" w:date="2023-05-22T13:40:00Z">
        <w:r w:rsidR="00BD273E" w:rsidRPr="00563380" w:rsidDel="008C2429">
          <w:rPr>
            <w:vertAlign w:val="superscript"/>
          </w:rPr>
          <w:delText>th</w:delText>
        </w:r>
      </w:del>
      <w:r w:rsidR="00BD273E" w:rsidRPr="00563380">
        <w:t xml:space="preserve"> </w:t>
      </w:r>
      <w:del w:id="14" w:author="Pierre Bize" w:date="2023-05-22T13:40:00Z">
        <w:r w:rsidR="00BD273E" w:rsidRPr="00563380" w:rsidDel="008C2429">
          <w:delText xml:space="preserve">- </w:delText>
        </w:r>
      </w:del>
      <w:ins w:id="15" w:author="Pierre Bize" w:date="2023-05-22T13:40:00Z">
        <w:r w:rsidR="008C2429">
          <w:t>to</w:t>
        </w:r>
        <w:r w:rsidR="008C2429" w:rsidRPr="00563380">
          <w:t xml:space="preserve"> </w:t>
        </w:r>
      </w:ins>
      <w:r w:rsidR="00BD273E" w:rsidRPr="00563380">
        <w:t>July 2</w:t>
      </w:r>
      <w:commentRangeEnd w:id="12"/>
      <w:r w:rsidR="00D86071">
        <w:rPr>
          <w:rStyle w:val="CommentReference"/>
          <w:color w:val="auto"/>
          <w:lang w:val="en-US" w:eastAsia="en-US"/>
        </w:rPr>
        <w:commentReference w:id="12"/>
      </w:r>
      <w:del w:id="16" w:author="Pierre Bize" w:date="2023-05-22T13:40:00Z">
        <w:r w:rsidR="00BD273E" w:rsidRPr="00563380" w:rsidDel="008C2429">
          <w:rPr>
            <w:vertAlign w:val="superscript"/>
          </w:rPr>
          <w:delText>nd</w:delText>
        </w:r>
      </w:del>
      <w:r w:rsidR="00BD273E" w:rsidRPr="00563380">
        <w:t>)</w:t>
      </w:r>
      <w:r w:rsidR="00E52159">
        <w:t xml:space="preserve"> and</w:t>
      </w:r>
      <w:r w:rsidR="003452FA">
        <w:t>,</w:t>
      </w:r>
      <w:r w:rsidR="00E52159">
        <w:t xml:space="preserve"> to a </w:t>
      </w:r>
      <w:r w:rsidR="002950FD">
        <w:t>lesser</w:t>
      </w:r>
      <w:r w:rsidR="00E52159">
        <w:t xml:space="preserve"> extent</w:t>
      </w:r>
      <w:r w:rsidR="003452FA">
        <w:t>,</w:t>
      </w:r>
      <w:r w:rsidR="00E52159">
        <w:t xml:space="preserve"> </w:t>
      </w:r>
      <w:r w:rsidR="00BD2EAD">
        <w:t>the summer</w:t>
      </w:r>
      <w:r w:rsidR="001A1F53">
        <w:t xml:space="preserve"> (May 2</w:t>
      </w:r>
      <w:del w:id="17" w:author="Pierre Bize" w:date="2023-05-22T13:40:00Z">
        <w:r w:rsidR="001A1F53" w:rsidRPr="00000D53" w:rsidDel="008C2429">
          <w:rPr>
            <w:vertAlign w:val="superscript"/>
          </w:rPr>
          <w:delText>nd</w:delText>
        </w:r>
      </w:del>
      <w:r w:rsidR="001A1F53">
        <w:t xml:space="preserve"> </w:t>
      </w:r>
      <w:del w:id="18" w:author="Pierre Bize" w:date="2023-05-22T13:40:00Z">
        <w:r w:rsidR="001A1F53" w:rsidDel="008C2429">
          <w:delText xml:space="preserve">until </w:delText>
        </w:r>
      </w:del>
      <w:ins w:id="19" w:author="Pierre Bize" w:date="2023-05-22T13:40:00Z">
        <w:r w:rsidR="008C2429">
          <w:t>to</w:t>
        </w:r>
        <w:r w:rsidR="008C2429">
          <w:t xml:space="preserve"> </w:t>
        </w:r>
      </w:ins>
      <w:r w:rsidR="001A1F53">
        <w:t>July 21</w:t>
      </w:r>
      <w:del w:id="20" w:author="Pierre Bize" w:date="2023-05-22T13:40:00Z">
        <w:r w:rsidR="001A1F53" w:rsidRPr="00000D53" w:rsidDel="008C2429">
          <w:rPr>
            <w:vertAlign w:val="superscript"/>
          </w:rPr>
          <w:delText>st</w:delText>
        </w:r>
      </w:del>
      <w:r w:rsidR="001A1F53">
        <w:t>)</w:t>
      </w:r>
      <w:r w:rsidR="006F3D28">
        <w:t xml:space="preserve"> </w:t>
      </w:r>
      <w:r w:rsidR="001A1F53">
        <w:t>previous to the harvest</w:t>
      </w:r>
      <w:r w:rsidR="00294694" w:rsidRPr="00563380">
        <w:t xml:space="preserve">. </w:t>
      </w:r>
      <w:del w:id="21" w:author="Pierre Bize" w:date="2023-05-22T13:55:00Z">
        <w:r w:rsidR="009D6DC3" w:rsidDel="00903548">
          <w:delText>Finally,</w:delText>
        </w:r>
        <w:r w:rsidR="00534AC2" w:rsidDel="00903548">
          <w:delText xml:space="preserve"> </w:delText>
        </w:r>
      </w:del>
      <w:ins w:id="22" w:author="Pierre Bize" w:date="2023-05-22T13:55:00Z">
        <w:r w:rsidR="00903548">
          <w:t xml:space="preserve">The </w:t>
        </w:r>
      </w:ins>
      <w:del w:id="23" w:author="Pierre Bize" w:date="2023-05-22T13:55:00Z">
        <w:r w:rsidR="003452FA" w:rsidDel="00903548">
          <w:delText xml:space="preserve">analysing </w:delText>
        </w:r>
      </w:del>
      <w:ins w:id="24" w:author="Pierre Bize" w:date="2023-05-22T13:55:00Z">
        <w:r w:rsidR="00903548">
          <w:t>analysi</w:t>
        </w:r>
        <w:r w:rsidR="00903548">
          <w:t>s of</w:t>
        </w:r>
        <w:r w:rsidR="00903548">
          <w:t xml:space="preserve"> </w:t>
        </w:r>
      </w:ins>
      <w:r w:rsidR="00AD40F8">
        <w:t xml:space="preserve">year-detrended </w:t>
      </w:r>
      <w:r w:rsidR="00E401A1">
        <w:t xml:space="preserve">mass and temperature </w:t>
      </w:r>
      <w:r w:rsidR="00AD40F8">
        <w:t xml:space="preserve">data </w:t>
      </w:r>
      <w:r w:rsidR="00345233">
        <w:t xml:space="preserve">strongly </w:t>
      </w:r>
      <w:r w:rsidR="003452FA">
        <w:t>support</w:t>
      </w:r>
      <w:r>
        <w:t>s</w:t>
      </w:r>
      <w:r w:rsidR="005B26CB">
        <w:t xml:space="preserve"> the </w:t>
      </w:r>
      <w:r w:rsidR="0038075E">
        <w:t xml:space="preserve">hypothesis that </w:t>
      </w:r>
      <w:r w:rsidR="00831D6E">
        <w:t xml:space="preserve">the </w:t>
      </w:r>
      <w:r w:rsidR="0038075E">
        <w:t xml:space="preserve">increases in temperature during </w:t>
      </w:r>
      <w:r w:rsidR="00336130">
        <w:t>growth</w:t>
      </w:r>
      <w:r w:rsidR="0038075E">
        <w:t xml:space="preserve"> </w:t>
      </w:r>
      <w:r w:rsidR="003452FA">
        <w:t>are</w:t>
      </w:r>
      <w:r w:rsidR="00B12C7D">
        <w:t xml:space="preserve"> </w:t>
      </w:r>
      <w:r w:rsidR="00831D6E">
        <w:t>responsible for</w:t>
      </w:r>
      <w:r w:rsidR="00B12C7D">
        <w:t xml:space="preserve"> the decrease in body mass of </w:t>
      </w:r>
      <w:r w:rsidR="00684083">
        <w:t>yearling</w:t>
      </w:r>
      <w:r w:rsidR="00B12C7D">
        <w:t xml:space="preserve"> chamois. </w:t>
      </w:r>
      <w:r w:rsidR="002D42B3">
        <w:t>Altogether, our</w:t>
      </w:r>
      <w:r w:rsidR="00203ECD" w:rsidRPr="00563380">
        <w:t xml:space="preserve"> results suggest that the rising temperatures in the </w:t>
      </w:r>
      <w:r w:rsidR="00B748EF">
        <w:t>A</w:t>
      </w:r>
      <w:r w:rsidR="00203ECD" w:rsidRPr="00563380">
        <w:t xml:space="preserve">lpine regions could have </w:t>
      </w:r>
      <w:r w:rsidR="00AE4E83">
        <w:t>significant</w:t>
      </w:r>
      <w:r w:rsidR="00203ECD" w:rsidRPr="00563380">
        <w:t xml:space="preserve"> </w:t>
      </w:r>
      <w:r w:rsidR="00693283" w:rsidRPr="00563380">
        <w:t>consequences</w:t>
      </w:r>
      <w:r w:rsidR="00203ECD" w:rsidRPr="00563380">
        <w:t xml:space="preserve"> on the ecology and evolution of </w:t>
      </w:r>
      <w:commentRangeStart w:id="25"/>
      <w:ins w:id="26" w:author="Pierre Bize" w:date="2023-05-22T13:38:00Z">
        <w:r w:rsidR="00481A88">
          <w:t xml:space="preserve">this </w:t>
        </w:r>
      </w:ins>
      <w:r w:rsidR="00203ECD" w:rsidRPr="00563380">
        <w:t>wild ungulate</w:t>
      </w:r>
      <w:commentRangeEnd w:id="25"/>
      <w:r w:rsidR="008C2429">
        <w:rPr>
          <w:rStyle w:val="CommentReference"/>
          <w:color w:val="auto"/>
          <w:lang w:val="en-US" w:eastAsia="en-US"/>
        </w:rPr>
        <w:commentReference w:id="25"/>
      </w:r>
      <w:del w:id="27" w:author="Pierre Bize" w:date="2023-05-22T13:38:00Z">
        <w:r w:rsidR="00203ECD" w:rsidRPr="00563380" w:rsidDel="00481A88">
          <w:delText>s</w:delText>
        </w:r>
      </w:del>
      <w:r w:rsidR="00203ECD" w:rsidRPr="00563380">
        <w:t>.</w:t>
      </w:r>
    </w:p>
    <w:p w14:paraId="1F8C1D46" w14:textId="77777777" w:rsidR="007C5E3D" w:rsidRDefault="007C5E3D" w:rsidP="00DA1F7C">
      <w:pPr>
        <w:pStyle w:val="Default"/>
        <w:spacing w:before="120" w:after="120" w:line="360" w:lineRule="auto"/>
        <w:rPr>
          <w:ins w:id="28" w:author="Pierre Bize" w:date="2023-05-22T14:00:00Z"/>
        </w:rPr>
      </w:pPr>
    </w:p>
    <w:p w14:paraId="542111D3" w14:textId="08852944" w:rsidR="007C5E3D" w:rsidRPr="005637ED" w:rsidRDefault="007C5E3D" w:rsidP="007C5E3D">
      <w:pPr>
        <w:spacing w:before="100" w:beforeAutospacing="1" w:after="100" w:afterAutospacing="1"/>
        <w:rPr>
          <w:ins w:id="29" w:author="Pierre Bize" w:date="2023-05-22T14:00:00Z"/>
          <w:rFonts w:ascii="Segoe UI" w:hAnsi="Segoe UI" w:cs="Segoe UI"/>
          <w:sz w:val="18"/>
          <w:szCs w:val="18"/>
          <w:lang w:val="en-GB"/>
          <w:rPrChange w:id="30" w:author="Pierre Bize" w:date="2023-05-22T14:07:00Z">
            <w:rPr>
              <w:ins w:id="31" w:author="Pierre Bize" w:date="2023-05-22T14:00:00Z"/>
              <w:rFonts w:ascii="Arial" w:hAnsi="Arial" w:cs="Arial"/>
              <w:sz w:val="20"/>
              <w:szCs w:val="20"/>
              <w:lang w:val="en-GB"/>
            </w:rPr>
          </w:rPrChange>
        </w:rPr>
      </w:pPr>
      <w:ins w:id="32" w:author="Pierre Bize" w:date="2023-05-22T14:00:00Z">
        <w:r w:rsidRPr="007C5E3D">
          <w:rPr>
            <w:rFonts w:ascii="Segoe UI" w:hAnsi="Segoe UI" w:cs="Segoe UI"/>
            <w:sz w:val="18"/>
            <w:szCs w:val="18"/>
            <w:lang w:val="en-GB"/>
          </w:rPr>
          <w:t xml:space="preserve">Although climate change </w:t>
        </w:r>
      </w:ins>
      <w:proofErr w:type="gramStart"/>
      <w:r w:rsidR="00633EE7">
        <w:rPr>
          <w:rFonts w:ascii="Segoe UI" w:hAnsi="Segoe UI" w:cs="Segoe UI"/>
          <w:sz w:val="18"/>
          <w:szCs w:val="18"/>
          <w:lang w:val="en-GB"/>
        </w:rPr>
        <w:t>is considered</w:t>
      </w:r>
      <w:ins w:id="33" w:author="Pierre Bize" w:date="2023-05-22T14:00:00Z">
        <w:r w:rsidRPr="007C5E3D">
          <w:rPr>
            <w:rFonts w:ascii="Segoe UI" w:hAnsi="Segoe UI" w:cs="Segoe UI"/>
            <w:sz w:val="18"/>
            <w:szCs w:val="18"/>
            <w:lang w:val="en-GB"/>
          </w:rPr>
          <w:t xml:space="preserve"> to be</w:t>
        </w:r>
        <w:proofErr w:type="gramEnd"/>
        <w:r w:rsidRPr="007C5E3D">
          <w:rPr>
            <w:rFonts w:ascii="Segoe UI" w:hAnsi="Segoe UI" w:cs="Segoe UI"/>
            <w:sz w:val="18"/>
            <w:szCs w:val="18"/>
            <w:lang w:val="en-GB"/>
          </w:rPr>
          <w:t xml:space="preserve"> partly responsible for the </w:t>
        </w:r>
      </w:ins>
      <w:r w:rsidR="00D92CD2">
        <w:rPr>
          <w:rFonts w:ascii="Segoe UI" w:hAnsi="Segoe UI" w:cs="Segoe UI"/>
          <w:sz w:val="18"/>
          <w:szCs w:val="18"/>
          <w:lang w:val="en-GB"/>
        </w:rPr>
        <w:t xml:space="preserve">size </w:t>
      </w:r>
      <w:ins w:id="34" w:author="Pierre Bize" w:date="2023-05-22T14:00:00Z">
        <w:r w:rsidRPr="007C5E3D">
          <w:rPr>
            <w:rFonts w:ascii="Segoe UI" w:hAnsi="Segoe UI" w:cs="Segoe UI"/>
            <w:sz w:val="18"/>
            <w:szCs w:val="18"/>
            <w:lang w:val="en-GB"/>
          </w:rPr>
          <w:t xml:space="preserve">change observed in numerous species, the relevance of this hypothesis for the Alpine chamois remains debated. Using </w:t>
        </w:r>
      </w:ins>
      <w:r w:rsidR="00BD1E11">
        <w:rPr>
          <w:rFonts w:ascii="Segoe UI" w:hAnsi="Segoe UI" w:cs="Segoe UI"/>
          <w:sz w:val="18"/>
          <w:szCs w:val="18"/>
          <w:lang w:val="en-GB"/>
        </w:rPr>
        <w:t xml:space="preserve">body mass </w:t>
      </w:r>
      <w:ins w:id="35" w:author="Pierre Bize" w:date="2023-05-22T14:00:00Z">
        <w:r w:rsidRPr="007C5E3D">
          <w:rPr>
            <w:rFonts w:ascii="Segoe UI" w:hAnsi="Segoe UI" w:cs="Segoe UI"/>
            <w:sz w:val="18"/>
            <w:szCs w:val="18"/>
            <w:lang w:val="en-GB"/>
          </w:rPr>
          <w:t>measure</w:t>
        </w:r>
      </w:ins>
      <w:r w:rsidR="00BD1E11">
        <w:rPr>
          <w:rFonts w:ascii="Segoe UI" w:hAnsi="Segoe UI" w:cs="Segoe UI"/>
          <w:sz w:val="18"/>
          <w:szCs w:val="18"/>
          <w:lang w:val="en-GB"/>
        </w:rPr>
        <w:t>ment</w:t>
      </w:r>
      <w:ins w:id="36" w:author="Pierre Bize" w:date="2023-05-22T14:00:00Z">
        <w:r w:rsidRPr="007C5E3D">
          <w:rPr>
            <w:rFonts w:ascii="Segoe UI" w:hAnsi="Segoe UI" w:cs="Segoe UI"/>
            <w:sz w:val="18"/>
            <w:szCs w:val="18"/>
            <w:lang w:val="en-GB"/>
          </w:rPr>
          <w:t>s of 5635 yearling (</w:t>
        </w:r>
      </w:ins>
      <w:proofErr w:type="gramStart"/>
      <w:ins w:id="37" w:author="Pierre Bize" w:date="2023-05-22T14:01:00Z">
        <w:r w:rsidR="009D11B1">
          <w:rPr>
            <w:rFonts w:ascii="Segoe UI" w:hAnsi="Segoe UI" w:cs="Segoe UI"/>
            <w:sz w:val="18"/>
            <w:szCs w:val="18"/>
            <w:lang w:val="en-GB"/>
          </w:rPr>
          <w:t>i.e.</w:t>
        </w:r>
        <w:proofErr w:type="gramEnd"/>
        <w:r w:rsidR="009D11B1">
          <w:rPr>
            <w:rFonts w:ascii="Segoe UI" w:hAnsi="Segoe UI" w:cs="Segoe UI"/>
            <w:sz w:val="18"/>
            <w:szCs w:val="18"/>
            <w:lang w:val="en-GB"/>
          </w:rPr>
          <w:t xml:space="preserve"> </w:t>
        </w:r>
      </w:ins>
      <w:ins w:id="38" w:author="Pierre Bize" w:date="2023-05-22T14:00:00Z">
        <w:r w:rsidRPr="007C5E3D">
          <w:rPr>
            <w:rFonts w:ascii="Segoe UI" w:hAnsi="Segoe UI" w:cs="Segoe UI"/>
            <w:sz w:val="18"/>
            <w:szCs w:val="18"/>
            <w:lang w:val="en-GB"/>
          </w:rPr>
          <w:t>1.5 years old) Alpine chamois (</w:t>
        </w:r>
        <w:r w:rsidRPr="007C5E3D">
          <w:rPr>
            <w:rFonts w:ascii="Segoe UI" w:hAnsi="Segoe UI" w:cs="Segoe UI"/>
            <w:i/>
            <w:iCs/>
            <w:sz w:val="18"/>
            <w:szCs w:val="18"/>
            <w:lang w:val="en-GB"/>
          </w:rPr>
          <w:t>Rupicapra rupicapra</w:t>
        </w:r>
        <w:r w:rsidRPr="007C5E3D">
          <w:rPr>
            <w:rFonts w:ascii="Segoe UI" w:hAnsi="Segoe UI" w:cs="Segoe UI"/>
            <w:sz w:val="18"/>
            <w:szCs w:val="18"/>
            <w:lang w:val="en-GB"/>
          </w:rPr>
          <w:t xml:space="preserve">) harvested in September in the Swiss Alps (Ticino canton) from 1992 to 2018, we first show that, during this period, yearlings shrank by 2.97kg while temperatures between May and July raised by 1.7°C. </w:t>
        </w:r>
      </w:ins>
      <w:ins w:id="39" w:author="Pierre Bize" w:date="2023-05-22T14:04:00Z">
        <w:r w:rsidR="00601AA8">
          <w:rPr>
            <w:rFonts w:ascii="Segoe UI" w:hAnsi="Segoe UI" w:cs="Segoe UI"/>
            <w:sz w:val="18"/>
            <w:szCs w:val="18"/>
            <w:lang w:val="en-GB"/>
          </w:rPr>
          <w:t>We identified that w</w:t>
        </w:r>
      </w:ins>
      <w:ins w:id="40" w:author="Pierre Bize" w:date="2023-05-22T14:03:00Z">
        <w:r w:rsidR="00601AA8">
          <w:rPr>
            <w:rFonts w:ascii="Segoe UI" w:hAnsi="Segoe UI" w:cs="Segoe UI"/>
            <w:sz w:val="18"/>
            <w:szCs w:val="18"/>
            <w:lang w:val="en-GB"/>
          </w:rPr>
          <w:t xml:space="preserve">armer temperatures </w:t>
        </w:r>
      </w:ins>
      <w:ins w:id="41" w:author="Pierre Bize" w:date="2023-05-22T14:04:00Z">
        <w:r w:rsidR="00E81FDF">
          <w:rPr>
            <w:rFonts w:ascii="Segoe UI" w:hAnsi="Segoe UI" w:cs="Segoe UI"/>
            <w:sz w:val="18"/>
            <w:szCs w:val="18"/>
            <w:lang w:val="en-GB"/>
          </w:rPr>
          <w:t xml:space="preserve">during birth and early lactation (May 9 to July 2 </w:t>
        </w:r>
        <w:r w:rsidR="000225FE">
          <w:rPr>
            <w:rFonts w:ascii="Segoe UI" w:hAnsi="Segoe UI" w:cs="Segoe UI"/>
            <w:sz w:val="18"/>
            <w:szCs w:val="18"/>
            <w:lang w:val="en-GB"/>
          </w:rPr>
          <w:t>in the year of birth)</w:t>
        </w:r>
      </w:ins>
      <w:ins w:id="42" w:author="Pierre Bize" w:date="2023-05-22T14:05:00Z">
        <w:r w:rsidR="00597BD6">
          <w:rPr>
            <w:rFonts w:ascii="Segoe UI" w:hAnsi="Segoe UI" w:cs="Segoe UI"/>
            <w:sz w:val="18"/>
            <w:szCs w:val="18"/>
            <w:lang w:val="en-GB"/>
          </w:rPr>
          <w:t>,</w:t>
        </w:r>
      </w:ins>
      <w:ins w:id="43" w:author="Pierre Bize" w:date="2023-05-22T14:04:00Z">
        <w:r w:rsidR="000225FE">
          <w:rPr>
            <w:rFonts w:ascii="Segoe UI" w:hAnsi="Segoe UI" w:cs="Segoe UI"/>
            <w:sz w:val="18"/>
            <w:szCs w:val="18"/>
            <w:lang w:val="en-GB"/>
          </w:rPr>
          <w:t xml:space="preserve"> and </w:t>
        </w:r>
      </w:ins>
      <w:ins w:id="44" w:author="Pierre Bize" w:date="2023-05-22T14:06:00Z">
        <w:r w:rsidR="00597BD6">
          <w:rPr>
            <w:rFonts w:ascii="Segoe UI" w:hAnsi="Segoe UI" w:cs="Segoe UI"/>
            <w:sz w:val="18"/>
            <w:szCs w:val="18"/>
            <w:lang w:val="en-GB"/>
          </w:rPr>
          <w:t xml:space="preserve">to a lower extent </w:t>
        </w:r>
      </w:ins>
      <w:ins w:id="45" w:author="Pierre Bize" w:date="2023-05-22T14:05:00Z">
        <w:r w:rsidR="000225FE">
          <w:rPr>
            <w:rFonts w:ascii="Segoe UI" w:hAnsi="Segoe UI" w:cs="Segoe UI"/>
            <w:sz w:val="18"/>
            <w:szCs w:val="18"/>
            <w:lang w:val="en-GB"/>
          </w:rPr>
          <w:t>during the summer (May 2 to July 21) they were harvested</w:t>
        </w:r>
      </w:ins>
      <w:ins w:id="46" w:author="Pierre Bize" w:date="2023-05-22T14:06:00Z">
        <w:r w:rsidR="00597BD6">
          <w:rPr>
            <w:rFonts w:ascii="Segoe UI" w:hAnsi="Segoe UI" w:cs="Segoe UI"/>
            <w:sz w:val="18"/>
            <w:szCs w:val="18"/>
            <w:lang w:val="en-GB"/>
          </w:rPr>
          <w:t xml:space="preserve">, </w:t>
        </w:r>
        <w:r w:rsidR="00F05B37">
          <w:rPr>
            <w:rFonts w:ascii="Segoe UI" w:hAnsi="Segoe UI" w:cs="Segoe UI"/>
            <w:sz w:val="18"/>
            <w:szCs w:val="18"/>
            <w:lang w:val="en-GB"/>
          </w:rPr>
          <w:t>had the strongest impact on</w:t>
        </w:r>
      </w:ins>
      <w:ins w:id="47" w:author="Pierre Bize" w:date="2023-05-22T14:05:00Z">
        <w:r w:rsidR="000225FE">
          <w:rPr>
            <w:rFonts w:ascii="Segoe UI" w:hAnsi="Segoe UI" w:cs="Segoe UI"/>
            <w:sz w:val="18"/>
            <w:szCs w:val="18"/>
            <w:lang w:val="en-GB"/>
          </w:rPr>
          <w:t xml:space="preserve"> </w:t>
        </w:r>
      </w:ins>
      <w:ins w:id="48" w:author="Pierre Bize" w:date="2023-05-22T14:06:00Z">
        <w:r w:rsidR="005637ED">
          <w:rPr>
            <w:rFonts w:ascii="Segoe UI" w:hAnsi="Segoe UI" w:cs="Segoe UI"/>
            <w:sz w:val="18"/>
            <w:szCs w:val="18"/>
            <w:lang w:val="en-GB"/>
          </w:rPr>
          <w:t xml:space="preserve">yearling mass. </w:t>
        </w:r>
      </w:ins>
      <w:ins w:id="49" w:author="Pierre Bize" w:date="2023-05-22T14:07:00Z">
        <w:r w:rsidR="005637ED">
          <w:rPr>
            <w:rFonts w:ascii="Segoe UI" w:hAnsi="Segoe UI" w:cs="Segoe UI"/>
            <w:sz w:val="18"/>
            <w:szCs w:val="18"/>
            <w:lang w:val="en-GB"/>
          </w:rPr>
          <w:t xml:space="preserve">Further analyses of </w:t>
        </w:r>
        <w:r w:rsidR="005637ED" w:rsidRPr="005637ED">
          <w:rPr>
            <w:rFonts w:ascii="Segoe UI" w:hAnsi="Segoe UI" w:cs="Segoe UI"/>
            <w:sz w:val="18"/>
            <w:szCs w:val="18"/>
            <w:lang w:val="en-GB"/>
            <w:rPrChange w:id="50" w:author="Pierre Bize" w:date="2023-05-22T14:07:00Z">
              <w:rPr/>
            </w:rPrChange>
          </w:rPr>
          <w:t xml:space="preserve">year-detrended mass and temperature data strongly supports the hypothesis that the increases in temperature during growth are responsible for the decrease in body mass of yearling chamois. Altogether, our results suggest that the rising temperatures in the Alpine regions could have significant consequences on the ecology and evolution of </w:t>
        </w:r>
        <w:commentRangeStart w:id="51"/>
        <w:r w:rsidR="005637ED" w:rsidRPr="005637ED">
          <w:rPr>
            <w:rFonts w:ascii="Segoe UI" w:hAnsi="Segoe UI" w:cs="Segoe UI"/>
            <w:sz w:val="18"/>
            <w:szCs w:val="18"/>
            <w:lang w:val="en-GB"/>
            <w:rPrChange w:id="52" w:author="Pierre Bize" w:date="2023-05-22T14:07:00Z">
              <w:rPr/>
            </w:rPrChange>
          </w:rPr>
          <w:t>this wild ungulate</w:t>
        </w:r>
        <w:commentRangeEnd w:id="51"/>
        <w:r w:rsidR="005637ED" w:rsidRPr="005637ED">
          <w:rPr>
            <w:rFonts w:ascii="Segoe UI" w:hAnsi="Segoe UI" w:cs="Segoe UI"/>
            <w:sz w:val="18"/>
            <w:szCs w:val="18"/>
            <w:lang w:val="en-GB"/>
            <w:rPrChange w:id="53" w:author="Pierre Bize" w:date="2023-05-22T14:07:00Z">
              <w:rPr>
                <w:rStyle w:val="CommentReference"/>
                <w:lang w:val="en-US" w:eastAsia="en-US"/>
              </w:rPr>
            </w:rPrChange>
          </w:rPr>
          <w:commentReference w:id="51"/>
        </w:r>
      </w:ins>
      <w:r w:rsidR="00406E48">
        <w:rPr>
          <w:rFonts w:ascii="Segoe UI" w:hAnsi="Segoe UI" w:cs="Segoe UI"/>
          <w:sz w:val="18"/>
          <w:szCs w:val="18"/>
          <w:lang w:val="en-GB"/>
        </w:rPr>
        <w:t>.</w:t>
      </w:r>
    </w:p>
    <w:p w14:paraId="5EA0125C" w14:textId="77777777" w:rsidR="007C5E3D" w:rsidRDefault="007C5E3D" w:rsidP="00DA1F7C">
      <w:pPr>
        <w:pStyle w:val="Default"/>
        <w:spacing w:before="120" w:after="120" w:line="360" w:lineRule="auto"/>
        <w:rPr>
          <w:ins w:id="54" w:author="Pierre Bize" w:date="2023-05-22T14:00:00Z"/>
        </w:rPr>
      </w:pPr>
    </w:p>
    <w:p w14:paraId="49EEF7C7" w14:textId="77777777" w:rsidR="007C5E3D" w:rsidRPr="00563380" w:rsidRDefault="007C5E3D" w:rsidP="00DA1F7C">
      <w:pPr>
        <w:pStyle w:val="Default"/>
        <w:spacing w:before="120" w:after="120" w:line="360" w:lineRule="auto"/>
      </w:pPr>
    </w:p>
    <w:p w14:paraId="344A9A21" w14:textId="77777777" w:rsidR="00203ECD" w:rsidRPr="00563380" w:rsidRDefault="00203ECD" w:rsidP="00DA1F7C">
      <w:pPr>
        <w:pStyle w:val="Default"/>
        <w:spacing w:before="120" w:after="120" w:line="360" w:lineRule="auto"/>
        <w:ind w:firstLine="426"/>
      </w:pPr>
    </w:p>
    <w:p w14:paraId="50DB40A5" w14:textId="10FC2600" w:rsidR="00294694" w:rsidRPr="00563380" w:rsidRDefault="00294694" w:rsidP="00DA1F7C">
      <w:pPr>
        <w:pStyle w:val="Default"/>
        <w:spacing w:before="120" w:after="120" w:line="360" w:lineRule="auto"/>
        <w:ind w:firstLine="426"/>
        <w:rPr>
          <w:color w:val="auto"/>
        </w:rPr>
      </w:pPr>
      <w:commentRangeStart w:id="55"/>
      <w:r w:rsidRPr="00563380">
        <w:rPr>
          <w:b/>
          <w:bCs/>
          <w:color w:val="auto"/>
        </w:rPr>
        <w:t xml:space="preserve">Introduction </w:t>
      </w:r>
      <w:commentRangeEnd w:id="55"/>
      <w:r w:rsidR="000528A8" w:rsidRPr="00563380">
        <w:rPr>
          <w:rStyle w:val="CommentReference"/>
          <w:color w:val="auto"/>
          <w:lang w:val="en-US" w:eastAsia="en-US"/>
        </w:rPr>
        <w:commentReference w:id="55"/>
      </w:r>
    </w:p>
    <w:p w14:paraId="43F804FA" w14:textId="0110079A" w:rsidR="002940EB" w:rsidRDefault="00294694" w:rsidP="00DA1F7C">
      <w:pPr>
        <w:pStyle w:val="Default"/>
        <w:spacing w:before="120" w:after="120" w:line="360" w:lineRule="auto"/>
        <w:ind w:firstLine="426"/>
        <w:rPr>
          <w:color w:val="auto"/>
        </w:rPr>
      </w:pPr>
      <w:r w:rsidRPr="00563380">
        <w:rPr>
          <w:color w:val="auto"/>
        </w:rPr>
        <w:t xml:space="preserve">As global </w:t>
      </w:r>
      <w:r w:rsidR="00D37992" w:rsidRPr="00563380">
        <w:rPr>
          <w:color w:val="auto"/>
        </w:rPr>
        <w:t>change</w:t>
      </w:r>
      <w:r w:rsidR="00FE1899" w:rsidRPr="00563380">
        <w:rPr>
          <w:color w:val="auto"/>
        </w:rPr>
        <w:t>s</w:t>
      </w:r>
      <w:r w:rsidR="00D37992" w:rsidRPr="00563380">
        <w:rPr>
          <w:color w:val="auto"/>
        </w:rPr>
        <w:t xml:space="preserve"> </w:t>
      </w:r>
      <w:r w:rsidR="0036021A" w:rsidRPr="00563380">
        <w:rPr>
          <w:color w:val="auto"/>
        </w:rPr>
        <w:t xml:space="preserve">induced by human activities </w:t>
      </w:r>
      <w:r w:rsidRPr="00563380">
        <w:rPr>
          <w:color w:val="auto"/>
        </w:rPr>
        <w:t>accelerate, many species</w:t>
      </w:r>
      <w:r w:rsidR="00D37992" w:rsidRPr="00563380">
        <w:rPr>
          <w:color w:val="auto"/>
        </w:rPr>
        <w:t xml:space="preserve"> </w:t>
      </w:r>
      <w:r w:rsidR="0092170A" w:rsidRPr="00563380">
        <w:rPr>
          <w:color w:val="auto"/>
        </w:rPr>
        <w:t xml:space="preserve">are </w:t>
      </w:r>
      <w:r w:rsidR="00D37992" w:rsidRPr="00563380">
        <w:rPr>
          <w:color w:val="auto"/>
        </w:rPr>
        <w:t>underg</w:t>
      </w:r>
      <w:r w:rsidR="000B3650" w:rsidRPr="00563380">
        <w:rPr>
          <w:color w:val="auto"/>
        </w:rPr>
        <w:t xml:space="preserve">oing </w:t>
      </w:r>
      <w:r w:rsidRPr="00563380">
        <w:rPr>
          <w:color w:val="auto"/>
        </w:rPr>
        <w:t xml:space="preserve">phenotypic changes </w:t>
      </w:r>
      <w:r w:rsidR="0011710D" w:rsidRPr="00563380">
        <w:rPr>
          <w:color w:val="auto"/>
        </w:rPr>
        <w:t xml:space="preserve">to </w:t>
      </w:r>
      <w:r w:rsidRPr="00563380">
        <w:rPr>
          <w:color w:val="auto"/>
        </w:rPr>
        <w:t>adapt to their new environment</w:t>
      </w:r>
      <w:r w:rsidR="00581B1B" w:rsidRPr="00563380">
        <w:rPr>
          <w:color w:val="auto"/>
        </w:rPr>
        <w:t xml:space="preserve"> </w:t>
      </w:r>
      <w:r w:rsidR="00581B1B" w:rsidRPr="00563380">
        <w:fldChar w:fldCharType="begin"/>
      </w:r>
      <w:r w:rsidR="00264B62">
        <w:rPr>
          <w:color w:val="auto"/>
        </w:rPr>
        <w:instrText xml:space="preserve"> ADDIN ZOTERO_ITEM CSL_CITATION {"citationID":"B8Q4uYKz","properties":{"formattedCitation":"[1]","plainCitation":"[1]","noteIndex":0},"citationItems":[{"id":3489,"uris":["http://zotero.org/users/3388363/items/BK3RUPT7"],"itemData":{"id":3489,"type":"article-journal","abstract":"Most large terrestrial mammals, including the charismatic species so important for ecotourism, do not have the luxury of rapid micro-evolution or sufficient range shifts as strategies for adjusting to climate change. The rate of climate change is too fast for genetic adaptation to occur in mammals with longevities of decades, typical of large mammals, and landscape fragmentation and population by humans too widespread to allow spontaneous range shifts of large mammals, leaving only the expression of latent phenotypic plasticity to counter effects of climate change. The expression of phenotypic plasticity includes anatomical variation within the same species, changes in phenology, and employment of intrinsic physiological and behavioral capacity that can buffer an animal against the effects of climate change. Whether that buffer will be realized is unknown, because little is known about the efficacy of the expression of plasticity, particularly for large mammals. Future research in climate change biology requires measurement of physiological characteristics of many identified free-living individual animals for long periods, probably decades, to allow us to detect whether expression of phenotypic plasticity will be sufficient to cope with climate change.","container-title":"Temperature","DOI":"10.4161/temp.29651","ISSN":"2332-8940","issue":"2","note":"publisher: Taylor &amp; Francis\n_eprint: https://doi.org/10.4161/temp.29651\nPMID: 27583293","page":"115-127","source":"Taylor and Francis+NEJM","title":"Responses of large mammals to climate change","volume":"1","author":[{"family":"Hetem","given":"Robyn S"},{"family":"Fuller","given":"Andrea"},{"family":"Maloney","given":"Shane K"},{"family":"Mitchell","given":"Duncan"}],"issued":{"date-parts":[["2014",9,30]]},"citation-key":"hetemResponsesLargeMammals2014"}}],"schema":"https://github.com/citation-style-language/schema/raw/master/csl-citation.json"} </w:instrText>
      </w:r>
      <w:r w:rsidR="00581B1B" w:rsidRPr="00563380">
        <w:fldChar w:fldCharType="separate"/>
      </w:r>
      <w:r w:rsidR="00264B62">
        <w:rPr>
          <w:color w:val="auto"/>
        </w:rPr>
        <w:t>[1]</w:t>
      </w:r>
      <w:r w:rsidR="00581B1B" w:rsidRPr="00563380">
        <w:fldChar w:fldCharType="end"/>
      </w:r>
      <w:r w:rsidR="009361A1">
        <w:t>,</w:t>
      </w:r>
      <w:r w:rsidR="00C86368" w:rsidRPr="00563380">
        <w:rPr>
          <w:color w:val="auto"/>
        </w:rPr>
        <w:t xml:space="preserve"> </w:t>
      </w:r>
      <w:ins w:id="56" w:author="Pierre Bize" w:date="2023-05-22T14:14:00Z">
        <w:r w:rsidR="005F6C72">
          <w:rPr>
            <w:color w:val="auto"/>
          </w:rPr>
          <w:t>often</w:t>
        </w:r>
      </w:ins>
      <w:ins w:id="57" w:author="Pierre Bize" w:date="2023-05-22T14:13:00Z">
        <w:r w:rsidR="008D7EFB">
          <w:rPr>
            <w:color w:val="auto"/>
          </w:rPr>
          <w:t xml:space="preserve"> </w:t>
        </w:r>
      </w:ins>
      <w:del w:id="58" w:author="Pierre Bize" w:date="2023-05-22T14:13:00Z">
        <w:r w:rsidR="00C86368" w:rsidRPr="00563380" w:rsidDel="00C10345">
          <w:rPr>
            <w:color w:val="auto"/>
          </w:rPr>
          <w:delText xml:space="preserve">with </w:delText>
        </w:r>
      </w:del>
      <w:ins w:id="59" w:author="Pierre Bize" w:date="2023-05-22T14:13:00Z">
        <w:r w:rsidR="00C10345">
          <w:rPr>
            <w:color w:val="auto"/>
          </w:rPr>
          <w:t>measured by</w:t>
        </w:r>
        <w:r w:rsidR="00C10345" w:rsidRPr="00563380">
          <w:rPr>
            <w:color w:val="auto"/>
          </w:rPr>
          <w:t xml:space="preserve"> </w:t>
        </w:r>
      </w:ins>
      <w:r w:rsidR="00C86368" w:rsidRPr="00563380">
        <w:rPr>
          <w:color w:val="auto"/>
        </w:rPr>
        <w:t xml:space="preserve">changes in </w:t>
      </w:r>
      <w:del w:id="60" w:author="Pierre Bize" w:date="2023-05-22T14:14:00Z">
        <w:r w:rsidR="00C86368" w:rsidRPr="00563380" w:rsidDel="005F6C72">
          <w:rPr>
            <w:color w:val="auto"/>
          </w:rPr>
          <w:delText xml:space="preserve">their </w:delText>
        </w:r>
      </w:del>
      <w:r w:rsidR="00C86368" w:rsidRPr="00563380">
        <w:rPr>
          <w:color w:val="auto"/>
        </w:rPr>
        <w:t>distribution</w:t>
      </w:r>
      <w:r w:rsidR="003A5FB8">
        <w:rPr>
          <w:color w:val="auto"/>
        </w:rPr>
        <w:t>,</w:t>
      </w:r>
      <w:r w:rsidR="00C86368" w:rsidRPr="00563380">
        <w:rPr>
          <w:color w:val="auto"/>
        </w:rPr>
        <w:t xml:space="preserve"> abundance,</w:t>
      </w:r>
      <w:r w:rsidR="003A5FB8">
        <w:rPr>
          <w:color w:val="auto"/>
        </w:rPr>
        <w:t xml:space="preserve"> and</w:t>
      </w:r>
      <w:r w:rsidR="00C86368" w:rsidRPr="00563380">
        <w:rPr>
          <w:color w:val="auto"/>
        </w:rPr>
        <w:t xml:space="preserve"> phenology</w:t>
      </w:r>
      <w:r w:rsidR="00581B1B" w:rsidRPr="00563380">
        <w:rPr>
          <w:color w:val="auto"/>
        </w:rPr>
        <w:t>.</w:t>
      </w:r>
      <w:r w:rsidRPr="00563380">
        <w:rPr>
          <w:color w:val="auto"/>
        </w:rPr>
        <w:t xml:space="preserve"> </w:t>
      </w:r>
      <w:del w:id="61" w:author="Pierre Bize" w:date="2023-05-22T14:15:00Z">
        <w:r w:rsidR="00C86368" w:rsidRPr="00563380" w:rsidDel="0087574B">
          <w:rPr>
            <w:color w:val="auto"/>
          </w:rPr>
          <w:delText>O</w:delText>
        </w:r>
        <w:r w:rsidR="002F2064" w:rsidRPr="00563380" w:rsidDel="0087574B">
          <w:rPr>
            <w:color w:val="auto"/>
          </w:rPr>
          <w:delText xml:space="preserve">ne </w:delText>
        </w:r>
      </w:del>
      <w:ins w:id="62" w:author="Pierre Bize" w:date="2023-05-22T14:15:00Z">
        <w:r w:rsidR="0087574B">
          <w:rPr>
            <w:color w:val="auto"/>
          </w:rPr>
          <w:t>An</w:t>
        </w:r>
        <w:r w:rsidR="0087574B" w:rsidRPr="00563380">
          <w:rPr>
            <w:color w:val="auto"/>
          </w:rPr>
          <w:t xml:space="preserve"> </w:t>
        </w:r>
      </w:ins>
      <w:del w:id="63" w:author="Pierre Bize" w:date="2023-05-22T14:14:00Z">
        <w:r w:rsidR="008A51ED" w:rsidRPr="00563380" w:rsidDel="0087574B">
          <w:rPr>
            <w:color w:val="auto"/>
          </w:rPr>
          <w:delText>f</w:delText>
        </w:r>
        <w:r w:rsidR="00344E0F" w:rsidRPr="00563380" w:rsidDel="0087574B">
          <w:rPr>
            <w:color w:val="auto"/>
          </w:rPr>
          <w:delText xml:space="preserve">requently </w:delText>
        </w:r>
      </w:del>
      <w:ins w:id="64" w:author="Pierre Bize" w:date="2023-05-22T14:14:00Z">
        <w:r w:rsidR="0087574B">
          <w:rPr>
            <w:color w:val="auto"/>
          </w:rPr>
          <w:t>increasingly</w:t>
        </w:r>
        <w:r w:rsidR="0087574B" w:rsidRPr="00563380">
          <w:rPr>
            <w:color w:val="auto"/>
          </w:rPr>
          <w:t xml:space="preserve"> </w:t>
        </w:r>
      </w:ins>
      <w:r w:rsidR="00344E0F" w:rsidRPr="00563380">
        <w:rPr>
          <w:color w:val="auto"/>
        </w:rPr>
        <w:t>reported</w:t>
      </w:r>
      <w:r w:rsidR="00EA03CD" w:rsidRPr="00563380">
        <w:rPr>
          <w:color w:val="auto"/>
        </w:rPr>
        <w:t xml:space="preserve"> </w:t>
      </w:r>
      <w:r w:rsidR="00693283" w:rsidRPr="00563380">
        <w:rPr>
          <w:color w:val="auto"/>
        </w:rPr>
        <w:t>response</w:t>
      </w:r>
      <w:r w:rsidR="00EA03CD" w:rsidRPr="00563380">
        <w:rPr>
          <w:color w:val="auto"/>
        </w:rPr>
        <w:t xml:space="preserve"> to </w:t>
      </w:r>
      <w:r w:rsidR="008D7980" w:rsidRPr="00563380">
        <w:rPr>
          <w:color w:val="auto"/>
        </w:rPr>
        <w:t xml:space="preserve">climate </w:t>
      </w:r>
      <w:r w:rsidR="00CB7DE4" w:rsidRPr="00563380">
        <w:rPr>
          <w:color w:val="auto"/>
        </w:rPr>
        <w:t xml:space="preserve">warming is the </w:t>
      </w:r>
      <w:r w:rsidR="00C86368" w:rsidRPr="00563380">
        <w:rPr>
          <w:color w:val="auto"/>
        </w:rPr>
        <w:t xml:space="preserve">change </w:t>
      </w:r>
      <w:r w:rsidR="00CB7DE4" w:rsidRPr="00563380">
        <w:rPr>
          <w:color w:val="auto"/>
        </w:rPr>
        <w:t xml:space="preserve">in </w:t>
      </w:r>
      <w:r w:rsidR="002837BC" w:rsidRPr="00563380">
        <w:rPr>
          <w:color w:val="auto"/>
        </w:rPr>
        <w:t xml:space="preserve">animal </w:t>
      </w:r>
      <w:r w:rsidRPr="00563380">
        <w:rPr>
          <w:color w:val="auto"/>
        </w:rPr>
        <w:t>body size</w:t>
      </w:r>
      <w:r w:rsidR="00C86368" w:rsidRPr="00563380">
        <w:rPr>
          <w:color w:val="auto"/>
        </w:rPr>
        <w:t xml:space="preserve"> and shape</w:t>
      </w:r>
      <w:r w:rsidRPr="00563380">
        <w:rPr>
          <w:color w:val="auto"/>
        </w:rPr>
        <w:t xml:space="preserve"> </w:t>
      </w:r>
      <w:r w:rsidR="00581B1B" w:rsidRPr="00563380">
        <w:fldChar w:fldCharType="begin"/>
      </w:r>
      <w:r w:rsidR="00264B62">
        <w:rPr>
          <w:color w:val="auto"/>
        </w:rPr>
        <w:instrText xml:space="preserve"> ADDIN ZOTERO_ITEM CSL_CITATION {"citationID":"NuzezjL1","properties":{"formattedCitation":"[2\\uc0\\u8211{}4]","plainCitation":"[2–4]","noteIndex":0},"citationItems":[{"id":1291,"uris":["http://zotero.org/users/3388363/items/LMA3Q7IM"],"itemData":{"id":1291,"type":"document","abstract":"A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id":1268,"uris":["http://zotero.org/users/3388363/items/BS6FBUSE"],"itemData":{"id":1268,"type":"article-journal","abstract":"Determining how climate change will affect global ecology and ecosystem services is one of the next important frontiers in environmental science. Many species already exhibit smaller sizes as a result of climate change and many others are likely to shrink in response to continued climate change, following fundamental ecological and metabolic rules. This could negatively impact both crop plants and protein sources such as fish that are important for human nutrition. Furthermore, heterogeneity in response is likely to upset ecosystem balances. We discuss future research directions to better understand the trend and help ameliorate the trophic cascades and loss of biodiversity that will probably result from continued decreases in organism size. © 2011 Macmillan Publishers Limited. All rights reserved.","container-title":"Nature Climate Change","DOI":"10.1038/nclimate1259","ISSN":"1758678X","issue":"8","note":"ISBN: 1758-678X\npublisher: Nature Publishing Group\nPMID: 25061202","page":"401–406","title":"Shrinking body size as an ecological response to climate change","volume":"1","author":[{"family":"Sheridan","given":"Jennifer A."},{"family":"Bickford","given":"David"}],"issued":{"date-parts":[["2011"]]},"citation-key":"sheridanShrinkingBodySize2011"}},{"id":3153,"uris":["http://zotero.org/users/3388363/items/8CTK9VIH"],"itemData":{"id":3153,"type":"article-journal","container-title":"Trends in Ecology &amp; Evolution","DOI":"10.1016/j.tree.2021.07.006","ISSN":"0169-5347","issue":"11","journalAbbreviation":"Trends in Ecology &amp; Evolution","language":"English","note":"publisher: Elsevier\nPMID: 34507845","page":"1036-1048","source":"www.cell.com","title":"Shape-shifting: changing animal morphologies as a response to climatic warming","title-short":"Shape-shifting","volume":"36","author":[{"family":"Ryding","given":"Sara"},{"family":"Klaassen","given":"Marcel"},{"family":"Tattersall","given":"Glenn J."},{"family":"Gardner","given":"Janet L."},{"family":"Symonds","given":"Matthew R. E."}],"issued":{"date-parts":[["2021",11,1]]},"citation-key":"rydingShapeshiftingChangingAnimal2021"}}],"schema":"https://github.com/citation-style-language/schema/raw/master/csl-citation.json"} </w:instrText>
      </w:r>
      <w:r w:rsidR="00581B1B" w:rsidRPr="00563380">
        <w:fldChar w:fldCharType="separate"/>
      </w:r>
      <w:r w:rsidR="00264B62" w:rsidRPr="00264B62">
        <w:rPr>
          <w:color w:val="auto"/>
        </w:rPr>
        <w:t>[2–4]</w:t>
      </w:r>
      <w:r w:rsidR="00581B1B" w:rsidRPr="00563380">
        <w:fldChar w:fldCharType="end"/>
      </w:r>
      <w:r w:rsidRPr="00563380">
        <w:rPr>
          <w:color w:val="auto"/>
        </w:rPr>
        <w:t xml:space="preserve"> </w:t>
      </w:r>
      <w:del w:id="65" w:author="Pierre Bize" w:date="2023-05-22T14:28:00Z">
        <w:r w:rsidR="001B51D1" w:rsidRPr="00563380" w:rsidDel="0001467C">
          <w:rPr>
            <w:color w:val="auto"/>
          </w:rPr>
          <w:delText xml:space="preserve">since </w:delText>
        </w:r>
      </w:del>
      <w:ins w:id="66" w:author="Pierre Bize" w:date="2023-05-22T14:28:00Z">
        <w:r w:rsidR="0001467C">
          <w:rPr>
            <w:color w:val="auto"/>
          </w:rPr>
          <w:t>as</w:t>
        </w:r>
        <w:r w:rsidR="0001467C" w:rsidRPr="00563380">
          <w:rPr>
            <w:color w:val="auto"/>
          </w:rPr>
          <w:t xml:space="preserve"> </w:t>
        </w:r>
      </w:ins>
      <w:r w:rsidR="00C86368" w:rsidRPr="00563380">
        <w:rPr>
          <w:color w:val="auto"/>
        </w:rPr>
        <w:t>morphology</w:t>
      </w:r>
      <w:r w:rsidR="001D088F" w:rsidRPr="00563380">
        <w:rPr>
          <w:color w:val="auto"/>
        </w:rPr>
        <w:t xml:space="preserve"> </w:t>
      </w:r>
      <w:del w:id="67" w:author="Pierre Bize" w:date="2023-05-22T14:28:00Z">
        <w:r w:rsidR="00771AF7" w:rsidRPr="00563380" w:rsidDel="0001467C">
          <w:rPr>
            <w:color w:val="auto"/>
          </w:rPr>
          <w:delText>ha</w:delText>
        </w:r>
        <w:r w:rsidR="00F150B5" w:rsidRPr="00563380" w:rsidDel="0001467C">
          <w:rPr>
            <w:color w:val="auto"/>
          </w:rPr>
          <w:delText>s</w:delText>
        </w:r>
        <w:r w:rsidR="001D088F" w:rsidRPr="00563380" w:rsidDel="0001467C">
          <w:rPr>
            <w:color w:val="auto"/>
          </w:rPr>
          <w:delText xml:space="preserve"> </w:delText>
        </w:r>
        <w:r w:rsidR="00741A9F" w:rsidRPr="00563380" w:rsidDel="0001467C">
          <w:rPr>
            <w:color w:val="auto"/>
          </w:rPr>
          <w:delText>consequence</w:delText>
        </w:r>
        <w:r w:rsidR="003C6272" w:rsidRPr="00563380" w:rsidDel="0001467C">
          <w:rPr>
            <w:color w:val="auto"/>
          </w:rPr>
          <w:delText>s</w:delText>
        </w:r>
        <w:r w:rsidR="00741A9F" w:rsidRPr="00563380" w:rsidDel="0001467C">
          <w:rPr>
            <w:color w:val="auto"/>
          </w:rPr>
          <w:delText xml:space="preserve"> </w:delText>
        </w:r>
        <w:r w:rsidR="00437C21" w:rsidRPr="00563380" w:rsidDel="0001467C">
          <w:rPr>
            <w:color w:val="auto"/>
          </w:rPr>
          <w:delText>on</w:delText>
        </w:r>
      </w:del>
      <w:ins w:id="68" w:author="Pierre Bize" w:date="2023-05-22T14:28:00Z">
        <w:r w:rsidR="0001467C">
          <w:rPr>
            <w:color w:val="auto"/>
          </w:rPr>
          <w:t>affects</w:t>
        </w:r>
      </w:ins>
      <w:r w:rsidR="00741A9F" w:rsidRPr="00563380">
        <w:rPr>
          <w:color w:val="auto"/>
        </w:rPr>
        <w:t xml:space="preserve"> thermoregulation</w:t>
      </w:r>
      <w:r w:rsidR="003C6272" w:rsidRPr="00563380">
        <w:rPr>
          <w:color w:val="auto"/>
        </w:rPr>
        <w:t xml:space="preserve"> </w:t>
      </w:r>
      <w:r w:rsidR="003C6272" w:rsidRPr="00563380">
        <w:rPr>
          <w:color w:val="auto"/>
        </w:rPr>
        <w:fldChar w:fldCharType="begin"/>
      </w:r>
      <w:r w:rsidR="00264B62">
        <w:rPr>
          <w:color w:val="auto"/>
        </w:rPr>
        <w:instrText xml:space="preserve"> ADDIN ZOTERO_ITEM CSL_CITATION {"citationID":"R1boKK7D","properties":{"formattedCitation":"[5]","plainCitation":"[5]","noteIndex":0},"citationItems":[{"id":4148,"uris":["http://zotero.org/users/3388363/items/47NVFK24"],"itemData":{"id":4148,"type":"article-journal","container-title":"Journal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R."},{"family":"Król","given":"Elżbieta"}],"issued":{"date-parts":[["2010"]]},"citation-key":"speakmanMaximalHeatDissipation2010"}}],"schema":"https://github.com/citation-style-language/schema/raw/master/csl-citation.json"} </w:instrText>
      </w:r>
      <w:r w:rsidR="003C6272" w:rsidRPr="00563380">
        <w:rPr>
          <w:color w:val="auto"/>
        </w:rPr>
        <w:fldChar w:fldCharType="separate"/>
      </w:r>
      <w:r w:rsidR="00264B62">
        <w:rPr>
          <w:color w:val="auto"/>
        </w:rPr>
        <w:t>[5]</w:t>
      </w:r>
      <w:r w:rsidR="003C6272" w:rsidRPr="00563380">
        <w:rPr>
          <w:color w:val="auto"/>
        </w:rPr>
        <w:fldChar w:fldCharType="end"/>
      </w:r>
      <w:r w:rsidR="00F92C5E" w:rsidRPr="00563380">
        <w:rPr>
          <w:rStyle w:val="CommentReference"/>
          <w:lang w:val="en-US" w:eastAsia="en-US"/>
        </w:rPr>
        <w:t>.</w:t>
      </w:r>
      <w:r w:rsidR="001B51D1" w:rsidRPr="00563380">
        <w:rPr>
          <w:color w:val="auto"/>
        </w:rPr>
        <w:t xml:space="preserve"> </w:t>
      </w:r>
      <w:r w:rsidR="00F150B5" w:rsidRPr="00563380">
        <w:rPr>
          <w:color w:val="auto"/>
        </w:rPr>
        <w:t xml:space="preserve">Indeed, </w:t>
      </w:r>
      <w:r w:rsidR="00D97AB2" w:rsidRPr="00563380">
        <w:rPr>
          <w:color w:val="auto"/>
        </w:rPr>
        <w:t xml:space="preserve">a </w:t>
      </w:r>
      <w:r w:rsidR="008D4299" w:rsidRPr="00563380">
        <w:rPr>
          <w:color w:val="auto"/>
        </w:rPr>
        <w:t>shrinking</w:t>
      </w:r>
      <w:r w:rsidR="00D97AB2" w:rsidRPr="00563380">
        <w:rPr>
          <w:color w:val="auto"/>
        </w:rPr>
        <w:t xml:space="preserve"> in </w:t>
      </w:r>
      <w:r w:rsidRPr="00563380">
        <w:rPr>
          <w:color w:val="auto"/>
        </w:rPr>
        <w:t>bod</w:t>
      </w:r>
      <w:r w:rsidR="00CA1562" w:rsidRPr="00563380">
        <w:rPr>
          <w:color w:val="auto"/>
        </w:rPr>
        <w:t>y size</w:t>
      </w:r>
      <w:r w:rsidR="00D97AB2" w:rsidRPr="00563380">
        <w:rPr>
          <w:color w:val="auto"/>
        </w:rPr>
        <w:t xml:space="preserve"> leads to </w:t>
      </w:r>
      <w:r w:rsidRPr="00563380">
        <w:rPr>
          <w:color w:val="auto"/>
        </w:rPr>
        <w:t>a larger surface-area-to-volume ratio</w:t>
      </w:r>
      <w:del w:id="69" w:author="Pierre Bize" w:date="2023-05-22T14:28:00Z">
        <w:r w:rsidR="00FC6BE1" w:rsidRPr="00563380" w:rsidDel="00954ACF">
          <w:rPr>
            <w:color w:val="auto"/>
          </w:rPr>
          <w:delText>,</w:delText>
        </w:r>
      </w:del>
      <w:r w:rsidRPr="00563380">
        <w:rPr>
          <w:color w:val="auto"/>
        </w:rPr>
        <w:t xml:space="preserve"> </w:t>
      </w:r>
      <w:r w:rsidR="009A1E27" w:rsidRPr="00563380">
        <w:rPr>
          <w:color w:val="auto"/>
        </w:rPr>
        <w:t>which</w:t>
      </w:r>
      <w:ins w:id="70" w:author="Pierre Bize" w:date="2023-05-22T14:28:00Z">
        <w:r w:rsidR="00954ACF">
          <w:rPr>
            <w:color w:val="auto"/>
          </w:rPr>
          <w:t>, in turn,</w:t>
        </w:r>
      </w:ins>
      <w:r w:rsidR="009A1E27" w:rsidRPr="00563380">
        <w:rPr>
          <w:color w:val="auto"/>
        </w:rPr>
        <w:t xml:space="preserve"> </w:t>
      </w:r>
      <w:r w:rsidR="00CA1562" w:rsidRPr="00563380">
        <w:rPr>
          <w:color w:val="auto"/>
        </w:rPr>
        <w:t>allow</w:t>
      </w:r>
      <w:r w:rsidR="009A1E27" w:rsidRPr="00563380">
        <w:rPr>
          <w:color w:val="auto"/>
        </w:rPr>
        <w:t>s</w:t>
      </w:r>
      <w:r w:rsidR="00CA1562" w:rsidRPr="00563380">
        <w:rPr>
          <w:color w:val="auto"/>
        </w:rPr>
        <w:t xml:space="preserve"> </w:t>
      </w:r>
      <w:r w:rsidR="00E97717" w:rsidRPr="00563380">
        <w:rPr>
          <w:color w:val="auto"/>
        </w:rPr>
        <w:t xml:space="preserve">animals </w:t>
      </w:r>
      <w:r w:rsidRPr="00563380">
        <w:rPr>
          <w:color w:val="auto"/>
        </w:rPr>
        <w:t xml:space="preserve">to </w:t>
      </w:r>
      <w:r w:rsidR="006F4474" w:rsidRPr="00563380">
        <w:rPr>
          <w:color w:val="auto"/>
        </w:rPr>
        <w:t xml:space="preserve">dissipate </w:t>
      </w:r>
      <w:r w:rsidRPr="00563380">
        <w:rPr>
          <w:color w:val="auto"/>
        </w:rPr>
        <w:t>heat more efficiently</w:t>
      </w:r>
      <w:r w:rsidR="00C06C85" w:rsidRPr="00563380">
        <w:rPr>
          <w:color w:val="auto"/>
        </w:rPr>
        <w:t xml:space="preserve"> in </w:t>
      </w:r>
      <w:r w:rsidR="00F55976" w:rsidRPr="00563380">
        <w:rPr>
          <w:color w:val="auto"/>
        </w:rPr>
        <w:t xml:space="preserve">warmer </w:t>
      </w:r>
      <w:r w:rsidR="00F55976" w:rsidRPr="00563380">
        <w:rPr>
          <w:color w:val="auto"/>
        </w:rPr>
        <w:lastRenderedPageBreak/>
        <w:t>environments</w:t>
      </w:r>
      <w:r w:rsidRPr="00563380">
        <w:rPr>
          <w:color w:val="auto"/>
        </w:rPr>
        <w:t xml:space="preserve"> </w:t>
      </w:r>
      <w:r w:rsidR="00E97717" w:rsidRPr="00563380">
        <w:rPr>
          <w:color w:val="auto"/>
        </w:rPr>
        <w:t>(Bergman rule</w:t>
      </w:r>
      <w:r w:rsidR="003F7F26" w:rsidRPr="00563380">
        <w:rPr>
          <w:color w:val="auto"/>
        </w:rPr>
        <w:t>;</w:t>
      </w:r>
      <w:r w:rsidR="00E97717" w:rsidRPr="00563380">
        <w:rPr>
          <w:color w:val="auto"/>
        </w:rPr>
        <w:t xml:space="preserve"> </w:t>
      </w:r>
      <w:r w:rsidR="0099637C">
        <w:rPr>
          <w:color w:val="auto"/>
        </w:rPr>
        <w:fldChar w:fldCharType="begin"/>
      </w:r>
      <w:r w:rsidR="0099637C">
        <w:rPr>
          <w:color w:val="auto"/>
        </w:rPr>
        <w:instrText xml:space="preserve"> ADDIN ZOTERO_ITEM CSL_CITATION {"citationID":"AO2WcAZs","properties":{"formattedCitation":"[6]","plainCitation":"[6]","noteIndex":0},"citationItems":[{"id":3160,"uris":["http://zotero.org/users/3388363/items/DM3XELCQ"],"itemData":{"id":3160,"type":"article-journal","container-title":"Abgedruckt aus den Göttinger Studien","page":"595–708","title":"Über die Verhältnisse der Wärmeökonomie der Thiere zu ihrer Grösse","volume":"3","author":[{"family":"Bergmann","given":"C"}],"issued":{"date-parts":[["1847"]]},"citation-key":"bergmannUberVerhaltnisseWarmeokonomie1847"}}],"schema":"https://github.com/citation-style-language/schema/raw/master/csl-citation.json"} </w:instrText>
      </w:r>
      <w:r w:rsidR="0099637C">
        <w:rPr>
          <w:color w:val="auto"/>
        </w:rPr>
        <w:fldChar w:fldCharType="separate"/>
      </w:r>
      <w:r w:rsidR="0099637C">
        <w:rPr>
          <w:noProof/>
          <w:color w:val="auto"/>
        </w:rPr>
        <w:t>[6]</w:t>
      </w:r>
      <w:r w:rsidR="0099637C">
        <w:rPr>
          <w:color w:val="auto"/>
        </w:rPr>
        <w:fldChar w:fldCharType="end"/>
      </w:r>
      <w:r w:rsidR="0099637C">
        <w:rPr>
          <w:color w:val="auto"/>
        </w:rPr>
        <w:t>)</w:t>
      </w:r>
      <w:r w:rsidRPr="00563380">
        <w:rPr>
          <w:color w:val="auto"/>
        </w:rPr>
        <w:t xml:space="preserve">. </w:t>
      </w:r>
      <w:del w:id="71" w:author="Pierre Bize" w:date="2023-05-22T14:29:00Z">
        <w:r w:rsidR="000603C6" w:rsidRPr="00563380" w:rsidDel="00954ACF">
          <w:rPr>
            <w:color w:val="auto"/>
          </w:rPr>
          <w:delText>In addition</w:delText>
        </w:r>
        <w:r w:rsidR="000C0093" w:rsidRPr="00563380" w:rsidDel="00954ACF">
          <w:rPr>
            <w:color w:val="auto"/>
          </w:rPr>
          <w:delText xml:space="preserve">, </w:delText>
        </w:r>
        <w:r w:rsidR="00C86368" w:rsidRPr="00563380" w:rsidDel="00954ACF">
          <w:rPr>
            <w:color w:val="auto"/>
          </w:rPr>
          <w:delText>g</w:delText>
        </w:r>
      </w:del>
      <w:ins w:id="72" w:author="Pierre Bize" w:date="2023-05-22T14:29:00Z">
        <w:r w:rsidR="00954ACF">
          <w:rPr>
            <w:color w:val="auto"/>
          </w:rPr>
          <w:t>G</w:t>
        </w:r>
      </w:ins>
      <w:r w:rsidR="00C86368" w:rsidRPr="00563380">
        <w:rPr>
          <w:color w:val="auto"/>
        </w:rPr>
        <w:t xml:space="preserve">lobal </w:t>
      </w:r>
      <w:r w:rsidR="000C0093" w:rsidRPr="00563380">
        <w:rPr>
          <w:color w:val="auto"/>
        </w:rPr>
        <w:t xml:space="preserve">warming </w:t>
      </w:r>
      <w:r w:rsidR="00995585" w:rsidRPr="00563380">
        <w:rPr>
          <w:color w:val="auto"/>
        </w:rPr>
        <w:t xml:space="preserve">is </w:t>
      </w:r>
      <w:ins w:id="73" w:author="Pierre Bize" w:date="2023-05-22T14:29:00Z">
        <w:r w:rsidR="007D5A02">
          <w:rPr>
            <w:color w:val="auto"/>
          </w:rPr>
          <w:t xml:space="preserve">also </w:t>
        </w:r>
      </w:ins>
      <w:r w:rsidR="00995585" w:rsidRPr="00563380">
        <w:rPr>
          <w:color w:val="auto"/>
        </w:rPr>
        <w:t>likely</w:t>
      </w:r>
      <w:r w:rsidR="00C53AD9" w:rsidRPr="00563380">
        <w:rPr>
          <w:color w:val="auto"/>
        </w:rPr>
        <w:t xml:space="preserve"> </w:t>
      </w:r>
      <w:ins w:id="74" w:author="Pierre Bize" w:date="2023-05-22T14:29:00Z">
        <w:r w:rsidR="007D5A02">
          <w:rPr>
            <w:color w:val="auto"/>
          </w:rPr>
          <w:t xml:space="preserve">to </w:t>
        </w:r>
      </w:ins>
      <w:ins w:id="75" w:author="Pierre Bize" w:date="2023-05-22T14:30:00Z">
        <w:r w:rsidR="00F059F3">
          <w:rPr>
            <w:color w:val="auto"/>
          </w:rPr>
          <w:t xml:space="preserve">have an </w:t>
        </w:r>
      </w:ins>
      <w:del w:id="76" w:author="Pierre Bize" w:date="2023-05-22T14:29:00Z">
        <w:r w:rsidR="00C53AD9" w:rsidRPr="00563380" w:rsidDel="007D5A02">
          <w:rPr>
            <w:color w:val="auto"/>
          </w:rPr>
          <w:delText>affect</w:delText>
        </w:r>
        <w:r w:rsidR="00AE4E83" w:rsidDel="007D5A02">
          <w:rPr>
            <w:color w:val="auto"/>
          </w:rPr>
          <w:delText>ing</w:delText>
        </w:r>
        <w:r w:rsidR="00DA7FE0" w:rsidRPr="00563380" w:rsidDel="007D5A02">
          <w:rPr>
            <w:color w:val="auto"/>
          </w:rPr>
          <w:delText xml:space="preserve"> </w:delText>
        </w:r>
      </w:del>
      <w:ins w:id="77" w:author="Pierre Bize" w:date="2023-05-22T14:29:00Z">
        <w:r w:rsidR="007D5A02">
          <w:rPr>
            <w:color w:val="auto"/>
          </w:rPr>
          <w:t>impact</w:t>
        </w:r>
        <w:r w:rsidR="007D5A02" w:rsidRPr="00563380">
          <w:rPr>
            <w:color w:val="auto"/>
          </w:rPr>
          <w:t xml:space="preserve"> </w:t>
        </w:r>
      </w:ins>
      <w:ins w:id="78" w:author="Pierre Bize" w:date="2023-05-22T14:30:00Z">
        <w:r w:rsidR="00F059F3">
          <w:rPr>
            <w:color w:val="auto"/>
          </w:rPr>
          <w:t xml:space="preserve">on </w:t>
        </w:r>
      </w:ins>
      <w:r w:rsidR="00DA7FE0" w:rsidRPr="00563380">
        <w:rPr>
          <w:color w:val="auto"/>
        </w:rPr>
        <w:t xml:space="preserve">body size </w:t>
      </w:r>
      <w:del w:id="79" w:author="Pierre Bize" w:date="2023-05-22T14:30:00Z">
        <w:r w:rsidR="00DA7FE0" w:rsidRPr="00563380" w:rsidDel="002079D3">
          <w:rPr>
            <w:color w:val="auto"/>
          </w:rPr>
          <w:delText xml:space="preserve">through </w:delText>
        </w:r>
      </w:del>
      <w:ins w:id="80" w:author="Pierre Bize" w:date="2023-05-22T14:30:00Z">
        <w:r w:rsidR="002079D3">
          <w:rPr>
            <w:color w:val="auto"/>
          </w:rPr>
          <w:t>due</w:t>
        </w:r>
      </w:ins>
      <w:ins w:id="81" w:author="Pierre Bize" w:date="2023-05-22T14:31:00Z">
        <w:r w:rsidR="002079D3">
          <w:rPr>
            <w:color w:val="auto"/>
          </w:rPr>
          <w:t xml:space="preserve"> to</w:t>
        </w:r>
      </w:ins>
      <w:ins w:id="82" w:author="Pierre Bize" w:date="2023-05-22T14:30:00Z">
        <w:r w:rsidR="002079D3" w:rsidRPr="00563380">
          <w:rPr>
            <w:color w:val="auto"/>
          </w:rPr>
          <w:t xml:space="preserve"> </w:t>
        </w:r>
      </w:ins>
      <w:ins w:id="83" w:author="Pierre Bize" w:date="2023-05-22T14:29:00Z">
        <w:r w:rsidR="006B0D4E">
          <w:rPr>
            <w:color w:val="auto"/>
          </w:rPr>
          <w:t xml:space="preserve">changes in </w:t>
        </w:r>
      </w:ins>
      <w:r w:rsidR="00AE4E83">
        <w:rPr>
          <w:color w:val="auto"/>
        </w:rPr>
        <w:t xml:space="preserve">food availability and quality </w:t>
      </w:r>
      <w:del w:id="84" w:author="Pierre Bize" w:date="2023-05-22T14:30:00Z">
        <w:r w:rsidR="00AE4E83" w:rsidDel="006B0D4E">
          <w:rPr>
            <w:color w:val="auto"/>
          </w:rPr>
          <w:delText>changes</w:delText>
        </w:r>
        <w:r w:rsidR="00684083" w:rsidDel="006B0D4E">
          <w:rPr>
            <w:color w:val="auto"/>
          </w:rPr>
          <w:delText xml:space="preserve"> </w:delText>
        </w:r>
      </w:del>
      <w:r w:rsidR="00684083">
        <w:rPr>
          <w:color w:val="auto"/>
        </w:rPr>
        <w:fldChar w:fldCharType="begin"/>
      </w:r>
      <w:r w:rsidR="00264B62">
        <w:rPr>
          <w:color w:val="auto"/>
        </w:rPr>
        <w:instrText xml:space="preserve"> ADDIN ZOTERO_ITEM CSL_CITATION {"citationID":"bzyYBpSu","properties":{"formattedCitation":"[7]","plainCitation":"[7]","noteIndex":0},"citationItems":[{"id":3657,"uris":["http://zotero.org/users/3388363/items/6B4T4DDN"],"itemData":{"id":3657,"type":"article-journal","abstract":"Activity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00684083">
        <w:rPr>
          <w:color w:val="auto"/>
        </w:rPr>
        <w:fldChar w:fldCharType="separate"/>
      </w:r>
      <w:r w:rsidR="00264B62">
        <w:rPr>
          <w:noProof/>
          <w:color w:val="auto"/>
        </w:rPr>
        <w:t>[7]</w:t>
      </w:r>
      <w:r w:rsidR="00684083">
        <w:rPr>
          <w:color w:val="auto"/>
        </w:rPr>
        <w:fldChar w:fldCharType="end"/>
      </w:r>
      <w:r w:rsidR="00AE4E83">
        <w:rPr>
          <w:color w:val="auto"/>
        </w:rPr>
        <w:t xml:space="preserve">. Heat dissipation and nutrition </w:t>
      </w:r>
      <w:r w:rsidR="00684083">
        <w:rPr>
          <w:color w:val="auto"/>
        </w:rPr>
        <w:t>are</w:t>
      </w:r>
      <w:r w:rsidR="00AE4E83">
        <w:rPr>
          <w:color w:val="auto"/>
        </w:rPr>
        <w:t xml:space="preserve"> likely driving the phenotypic responses observed in free-living animals jointly </w:t>
      </w:r>
      <w:r w:rsidR="008C0D4C">
        <w:rPr>
          <w:color w:val="auto"/>
        </w:rPr>
        <w:fldChar w:fldCharType="begin"/>
      </w:r>
      <w:r w:rsidR="00264B62">
        <w:rPr>
          <w:color w:val="auto"/>
        </w:rPr>
        <w:instrText xml:space="preserve"> ADDIN ZOTERO_ITEM CSL_CITATION {"citationID":"pHCvURB5","properties":{"formattedCitation":"[2]","plainCitation":"[2]","noteIndex":0},"citationItems":[{"id":1291,"uris":["http://zotero.org/users/3388363/items/LMA3Q7IM"],"itemData":{"id":1291,"type":"document","abstract":"A recently documented correlate of anthropogenic climate change involves reductions in body size, the nature and scale of the pattern leading to suggestions of a third universal response to climate warming. Because body size affects thermoregulation and energetics, changing body size has implications for resilience in the face of climate change. A review of recent studies shows heterogeneity in the magnitude and direction of size responses, exposing a need for large-scale phylogenetically controlled comparative analyses of temporal size change. Integrative analyses of museum data combined with new theoretical models of size-dependent thermoregulatory and metabolic responses will increase both understanding of the underlying mechanisms and physiological consequences of size shifts and, therefore, the ability to predict the sensitivities of species to climate change. © 2011 Elsevier Ltd.","note":"ISSN: 01695347\nissue: 6\npage: 285–291\ncontainer-title: Trends in Ecology and Evolution\nvolume: 26\nDOI: 10.1016/j.tree.2011.03.005\nPMID: 21470708","publisher":"Elsevier Current Trends","title":"Declining body size: A third universal response to warming?","author":[{"family":"Gardner","given":"Janet L."},{"family":"Peters","given":"Anne"},{"family":"Kearney","given":"Michael R."},{"family":"Joseph","given":"Leo"},{"family":"Heinsohn","given":"Robert"}],"issued":{"date-parts":[["2011",6]]},"citation-key":"gardnerDecliningBodySize2011"}}],"schema":"https://github.com/citation-style-language/schema/raw/master/csl-citation.json"} </w:instrText>
      </w:r>
      <w:r w:rsidR="008C0D4C">
        <w:rPr>
          <w:color w:val="auto"/>
        </w:rPr>
        <w:fldChar w:fldCharType="separate"/>
      </w:r>
      <w:r w:rsidR="00264B62">
        <w:rPr>
          <w:noProof/>
          <w:color w:val="auto"/>
        </w:rPr>
        <w:t>[2]</w:t>
      </w:r>
      <w:r w:rsidR="008C0D4C">
        <w:rPr>
          <w:color w:val="auto"/>
        </w:rPr>
        <w:fldChar w:fldCharType="end"/>
      </w:r>
      <w:r w:rsidR="00C86368" w:rsidRPr="00563380">
        <w:rPr>
          <w:color w:val="auto"/>
        </w:rPr>
        <w:t xml:space="preserve">. This might be especially true in mammals where ambient temperature and the ability to dissipate heat </w:t>
      </w:r>
      <w:r w:rsidR="00693283" w:rsidRPr="00563380">
        <w:rPr>
          <w:color w:val="auto"/>
        </w:rPr>
        <w:t>have</w:t>
      </w:r>
      <w:r w:rsidR="00C86368" w:rsidRPr="00563380">
        <w:rPr>
          <w:color w:val="auto"/>
        </w:rPr>
        <w:t xml:space="preserve"> been demonstrated to </w:t>
      </w:r>
      <w:r w:rsidR="00693283" w:rsidRPr="00563380">
        <w:rPr>
          <w:color w:val="auto"/>
        </w:rPr>
        <w:t>constrain</w:t>
      </w:r>
      <w:r w:rsidR="00C86368" w:rsidRPr="00563380">
        <w:rPr>
          <w:color w:val="auto"/>
        </w:rPr>
        <w:t xml:space="preserve"> maternal milk production and offspring growth</w:t>
      </w:r>
      <w:r w:rsidR="00F92C5E" w:rsidRPr="00563380">
        <w:rPr>
          <w:color w:val="auto"/>
        </w:rPr>
        <w:t xml:space="preserve"> </w:t>
      </w:r>
      <w:r w:rsidR="00F92C5E" w:rsidRPr="00563380">
        <w:rPr>
          <w:color w:val="auto"/>
        </w:rPr>
        <w:fldChar w:fldCharType="begin"/>
      </w:r>
      <w:r w:rsidR="00264B62">
        <w:rPr>
          <w:color w:val="auto"/>
        </w:rPr>
        <w:instrText xml:space="preserve"> ADDIN ZOTERO_ITEM CSL_CITATION {"citationID":"KWKLbOp8","properties":{"formattedCitation":"[5,8]","plainCitation":"[5,8]","noteIndex":0},"citationItems":[{"id":4148,"uris":["http://zotero.org/users/3388363/items/47NVFK24"],"itemData":{"id":4148,"type":"article-journal","container-title":"Journal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R."},{"family":"Król","given":"Elżbieta"}],"issued":{"date-parts":[["2010"]]},"citation-key":"speakmanMaximalHeatDissipation2010"}},{"id":4149,"uris":["http://zotero.org/users/3388363/items/G3B7LADW"],"itemData":{"id":4149,"type":"article-journal","abstract":"The heat dissipation limit theory suggests that heat generated during metabolism limits energy intake and, thus, reproductive output. Experiments in laboratory strains of mice and rats, and also domestic livestock generally support this theory. Selection for many generations in the laboratory and in livestock has increased litter size or productivity in these animals. To test the wider validity of the heat dissipation limit theory, we studied common voles (Microtus arvalis), which have small litter sizes by comparison with mice and rats, and regular addition of wild-caught individuals of this species to our laboratory colony ensures a natural genetic background. A crossover design of ambient temperatures (21 and 30°C) during pregnancy and lactation was used. High ambient temperature during lactation decreased milk production, slowing pup growth. The effect on pup growth was amplified when ambient temperature was also high during pregnancy. Shaving fur off dams at 30°C resulted in faster growth of pups; however, no significant increase in food intake and or milk production was detected. With increasing litter size (natural and enlarged), asymptotic food intake during lactation levelled off in the largest litters at both 21 and 30°C. Interestingly, the effects of lactation temperature on pup growth where also observed at smaller litter sizes. This suggests that vole dams trade-off costs associated with hyperthermia during lactation with the yield from investment in pup growth. Moreover, pup survival was higher at 30°C, despite lower growth, probably owing to thermoregulatory benefits. It remains to be seen how the balance is established between the negative effect of high ambient temperature on maternal milk production and pup growth (and/or future reproduction of the dam) and the positive effect of high temperatures on pup survival. This balance ultimately determines the effect of different ambient temperatures on reproductive success.","container-title":"Journal of Experimental Biology","DOI":"10.1242/jeb.044230","ISSN":"0022-0949","issue":"1","journalAbbreviation":"Journal of Experimental Biology","page":"38-49","source":"Silverchair","title":"Ambient temperature shapes reproductive output during pregnancy and lactation in the common vole (Microtus arvalis): a test of the heat dissipation limit theory","title-short":"Ambient temperature shapes reproductive output during pregnancy and lactation in the common vole (Microtus arvalis)","volume":"214","author":[{"family":"Simons","given":"Mirre J. P."},{"family":"Reimert","given":"Inonge"},{"family":"Vinne","given":"Vincent","non-dropping-particle":"van der"},{"family":"Hambly","given":"Catherine"},{"family":"Vaanholt","given":"Lobke M."},{"family":"Speakman","given":"John R."},{"family":"Gerkema","given":"Menno P."}],"issued":{"date-parts":[["2011",1,1]]},"citation-key":"simonsAmbientTemperatureShapes2011"}}],"schema":"https://github.com/citation-style-language/schema/raw/master/csl-citation.json"} </w:instrText>
      </w:r>
      <w:r w:rsidR="00F92C5E" w:rsidRPr="00563380">
        <w:rPr>
          <w:color w:val="auto"/>
        </w:rPr>
        <w:fldChar w:fldCharType="separate"/>
      </w:r>
      <w:r w:rsidR="00264B62">
        <w:rPr>
          <w:color w:val="auto"/>
        </w:rPr>
        <w:t>[5,8]</w:t>
      </w:r>
      <w:r w:rsidR="00F92C5E" w:rsidRPr="00563380">
        <w:rPr>
          <w:color w:val="auto"/>
        </w:rPr>
        <w:fldChar w:fldCharType="end"/>
      </w:r>
      <w:r w:rsidR="00C86368" w:rsidRPr="00563380">
        <w:rPr>
          <w:color w:val="auto"/>
        </w:rPr>
        <w:t xml:space="preserve">. </w:t>
      </w:r>
    </w:p>
    <w:p w14:paraId="3DE9FC98" w14:textId="13BDE9F9" w:rsidR="00556FDD" w:rsidRPr="0099637C" w:rsidRDefault="00C86368" w:rsidP="000C1533">
      <w:pPr>
        <w:pStyle w:val="Default"/>
        <w:spacing w:before="120" w:after="120" w:line="360" w:lineRule="auto"/>
        <w:ind w:firstLine="426"/>
        <w:rPr>
          <w:color w:val="auto"/>
        </w:rPr>
      </w:pPr>
      <w:r w:rsidRPr="00563380">
        <w:t>In vertebrates with finite growth (</w:t>
      </w:r>
      <w:del w:id="85" w:author="Pierre Bize" w:date="2023-05-22T14:32:00Z">
        <w:r w:rsidRPr="00563380" w:rsidDel="007B2934">
          <w:delText xml:space="preserve">like </w:delText>
        </w:r>
      </w:del>
      <w:ins w:id="86" w:author="Pierre Bize" w:date="2023-05-22T14:32:00Z">
        <w:r w:rsidR="007B2934">
          <w:t>such as</w:t>
        </w:r>
        <w:r w:rsidR="007B2934" w:rsidRPr="00563380">
          <w:t xml:space="preserve"> </w:t>
        </w:r>
      </w:ins>
      <w:r w:rsidRPr="00563380">
        <w:t xml:space="preserve">mammals and birds), </w:t>
      </w:r>
      <w:r w:rsidR="0027218C" w:rsidRPr="00563380">
        <w:t>the size an individual reaches as an adult has critical consequences for reproductive success and overall fitness</w:t>
      </w:r>
      <w:r w:rsidR="00EF19FA" w:rsidRPr="00563380">
        <w:t xml:space="preserve"> </w:t>
      </w:r>
      <w:r w:rsidR="00CE0D1F" w:rsidRPr="00563380">
        <w:fldChar w:fldCharType="begin"/>
      </w:r>
      <w:r w:rsidR="0099637C">
        <w:instrText xml:space="preserve"> ADDIN ZOTERO_ITEM CSL_CITATION {"citationID":"zHx4np7g","properties":{"formattedCitation":"[9]","plainCitation":"[9]","noteIndex":0},"citationItems":[{"id":3442,"uris":["http://zotero.org/users/3388363/items/DXGJMSJ9"],"itemData":{"id":3442,"type":"article-journal","abstract":"Inter-individual differences in fitness in female vertebrates have often been related to phenotypic discrepancies, suggesting that bigger individuals exhibit greater fitness. However, the use of the temporally variable indices of quality, such as body mass/condition, may not represent the most reliable index over longer time intervals. Few studies have assessed the direct influence of body size (BS) on individual fitness. We addressed this knowledge gap using data from long-term monitoring of individually marked female subantarctic fur seals. The females of higher quality (i.e. higher lifetime reproductive success) were larger in BS than their counterparts, which correlated with their ability to provision their pup with greater and more regular energy supply, possibly through the maximization of foraging performance and body fat storage. We accordingly found that our study population could be divided into three contrasted categories of maternal quality, with 33% of the females producing over 71% of the viable offspring constituting the next generation. We suggest that a larger BS represents a crucial selective advantage for a central place forager, especially when exploiting remotely available resources.","container-title":"Proceedings of the Royal Society B: Biological Sciences","DOI":"10.1098/rspb.2007.0454","issue":"1620","note":"publisher: Royal Society","page":"1877-1883","source":"royalsocietypublishing.org (Atypon)","title":"Phenotypic determinants of individual fitness in female fur seals: larger is better","title-short":"Phenotypic determinants of individual fitness in female fur seals","volume":"274","author":[{"family":"Beauplet","given":"Gwénaël"},{"family":"Guinet","given":"Christophe"}],"issued":{"date-parts":[["2007",8,7]]},"citation-key":"beaupletPhenotypicDeterminantsIndividual2007"}}],"schema":"https://github.com/citation-style-language/schema/raw/master/csl-citation.json"} </w:instrText>
      </w:r>
      <w:r w:rsidR="00CE0D1F" w:rsidRPr="00563380">
        <w:fldChar w:fldCharType="separate"/>
      </w:r>
      <w:r w:rsidR="0099637C">
        <w:t>[9]</w:t>
      </w:r>
      <w:r w:rsidR="00CE0D1F" w:rsidRPr="00563380">
        <w:fldChar w:fldCharType="end"/>
      </w:r>
      <w:r w:rsidR="00DD5402" w:rsidRPr="00563380">
        <w:t>.</w:t>
      </w:r>
      <w:r w:rsidR="00294694" w:rsidRPr="00563380">
        <w:t xml:space="preserve"> </w:t>
      </w:r>
      <w:r w:rsidR="00F74BEF" w:rsidRPr="00563380">
        <w:t xml:space="preserve">As </w:t>
      </w:r>
      <w:r w:rsidR="00693283" w:rsidRPr="00563380">
        <w:t xml:space="preserve">the </w:t>
      </w:r>
      <w:r w:rsidR="00F74BEF" w:rsidRPr="00563380">
        <w:t xml:space="preserve">adult </w:t>
      </w:r>
      <w:r w:rsidR="00B21BD5" w:rsidRPr="00563380">
        <w:t xml:space="preserve">size and </w:t>
      </w:r>
      <w:r w:rsidR="00F74BEF" w:rsidRPr="00563380">
        <w:t xml:space="preserve">mass </w:t>
      </w:r>
      <w:r w:rsidR="00693283" w:rsidRPr="00563380">
        <w:t>are</w:t>
      </w:r>
      <w:r w:rsidR="00F74BEF" w:rsidRPr="00563380">
        <w:t xml:space="preserve"> </w:t>
      </w:r>
      <w:r w:rsidR="00AE4E83">
        <w:t>primarily determined</w:t>
      </w:r>
      <w:r w:rsidR="00F74BEF" w:rsidRPr="00563380">
        <w:t xml:space="preserve"> by </w:t>
      </w:r>
      <w:r w:rsidR="00BB1BEA" w:rsidRPr="00563380">
        <w:t xml:space="preserve">early growth conditions and </w:t>
      </w:r>
      <w:r w:rsidR="00F74BEF" w:rsidRPr="00563380">
        <w:t xml:space="preserve">juvenile </w:t>
      </w:r>
      <w:r w:rsidR="00693100" w:rsidRPr="00563380">
        <w:t>size</w:t>
      </w:r>
      <w:r w:rsidR="008C0D4C">
        <w:t xml:space="preserve"> (e.g.,</w:t>
      </w:r>
      <w:r w:rsidR="002F607E" w:rsidRPr="002F607E">
        <w:t xml:space="preserve"> </w:t>
      </w:r>
      <w:r w:rsidR="002F607E">
        <w:fldChar w:fldCharType="begin"/>
      </w:r>
      <w:r w:rsidR="002F607E">
        <w:instrText xml:space="preserve"> ADDIN ZOTERO_ITEM CSL_CITATION {"citationID":"0htszBSe","properties":{"formattedCitation":"[10]","plainCitation":"[10]","noteIndex":0},"citationItems":[{"id":3561,"uris":["http://zotero.org/users/3388363/items/XEZQIC6E"],"itemData":{"id":3561,"type":"article-journal","abstract":"Despite considerable empirical and theoretical work on the individual and population consequences of early development, little is known about the correlations between early mass and adult size or lifetime reproductive success of free-ranging mammals. Using a 26-year study of bighorn sheep (Ovis canadensis), we examined how mass as a lamb and mass gain as a yearling affected adult mass for both sexes, horn length of males and lifetime reproductive success of females at different population densities. Mass as a 3-week-old lamb was either weakly or not correlated with adult mass, horn length of adult males, or the number of lambs weaned over a ewe's lifetime. Weaning mass was correlated with most of these variables when the number of ewes in the population was taken into account. When weaning mass was controlled through partial correlation, mass as a yearling was correlated with adult mass of ewes but not with ewe reproductive success or with adult mass or horn length of rams. Lamb mass and number of ewes explained more of the variance in adult characteristics for males than for females. Our results suggest that mass gain during lactation, possibly but not necessarily related to the amount of maternal care received, affects adult mass and reproductive success. Females appear better able than males to compensate for poor early development, likely by postponing their first reproduction. Mass gain over several years and the number of ewes in the population strongly affect adult mass of both sexes and therefore can have profound effects on reproductive success of this long-lived species with a multi-year growth period.","container-title":"Behavioral Ecology","DOI":"10.1093/beheco/11.6.633","ISSN":"1045-2249","issue":"6","journalAbbreviation":"Behavioral Ecology","page":"633-639","source":"Silverchair","title":"Early development, adult mass, and reproductive success in bighorn sheep","volume":"11","author":[{"family":"Festa-Bianchet","given":"Marco"},{"family":"Jorgenson","given":"Jon T."},{"family":"Réale","given":"Denis"}],"issued":{"date-parts":[["2000",11,1]]},"citation-key":"festa-bianchetEarlyDevelopmentAdult2000"}}],"schema":"https://github.com/citation-style-language/schema/raw/master/csl-citation.json"} </w:instrText>
      </w:r>
      <w:r w:rsidR="002F607E">
        <w:fldChar w:fldCharType="separate"/>
      </w:r>
      <w:r w:rsidR="002F607E">
        <w:rPr>
          <w:noProof/>
        </w:rPr>
        <w:t>[10]</w:t>
      </w:r>
      <w:r w:rsidR="002F607E">
        <w:fldChar w:fldCharType="end"/>
      </w:r>
      <w:r w:rsidR="008C0D4C">
        <w:t>)</w:t>
      </w:r>
      <w:r w:rsidR="00F74BEF" w:rsidRPr="00563380">
        <w:t xml:space="preserve">, it becomes fundamental to investigate </w:t>
      </w:r>
      <w:r w:rsidR="00486B48">
        <w:t>early-life</w:t>
      </w:r>
      <w:r w:rsidR="00F74BEF" w:rsidRPr="00563380">
        <w:t xml:space="preserve"> effect</w:t>
      </w:r>
      <w:r w:rsidR="00486B48">
        <w:t>s</w:t>
      </w:r>
      <w:r w:rsidR="00F74BEF" w:rsidRPr="00563380">
        <w:t xml:space="preserve"> of climatic condition</w:t>
      </w:r>
      <w:r w:rsidR="00EC7DD3" w:rsidRPr="00563380">
        <w:t>s</w:t>
      </w:r>
      <w:r w:rsidR="00F74BEF" w:rsidRPr="00563380">
        <w:t xml:space="preserve"> </w:t>
      </w:r>
      <w:r w:rsidR="00F74BEF" w:rsidRPr="00563380">
        <w:fldChar w:fldCharType="begin"/>
      </w:r>
      <w:r w:rsidR="0099637C">
        <w:instrText xml:space="preserve"> ADDIN ZOTERO_ITEM CSL_CITATION {"citationID":"2Vk4HpDW","properties":{"formattedCitation":"[11]","plainCitation":"[11]","noteIndex":0},"citationItems":[{"id":3474,"uris":["http://zotero.org/users/3388363/items/6A5EACMG"],"itemData":{"id":3474,"type":"article-journal","abstract":"For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F74BEF" w:rsidRPr="00563380">
        <w:fldChar w:fldCharType="separate"/>
      </w:r>
      <w:r w:rsidR="0099637C">
        <w:t>[11]</w:t>
      </w:r>
      <w:r w:rsidR="00F74BEF" w:rsidRPr="00563380">
        <w:fldChar w:fldCharType="end"/>
      </w:r>
      <w:r w:rsidR="00F74BEF" w:rsidRPr="00563380">
        <w:t>.</w:t>
      </w:r>
      <w:r w:rsidR="002E7B2A" w:rsidRPr="00563380" w:rsidDel="00EF19FA">
        <w:t xml:space="preserve"> </w:t>
      </w:r>
      <w:r w:rsidR="00CC488F" w:rsidRPr="00563380">
        <w:t>J</w:t>
      </w:r>
      <w:r w:rsidR="0069217C" w:rsidRPr="00563380">
        <w:t>uvenile</w:t>
      </w:r>
      <w:r w:rsidR="00D325DE" w:rsidRPr="00563380">
        <w:t>s</w:t>
      </w:r>
      <w:r w:rsidR="0069217C" w:rsidRPr="00563380">
        <w:t xml:space="preserve"> </w:t>
      </w:r>
      <w:r w:rsidR="00AE4E83">
        <w:t>usually have</w:t>
      </w:r>
      <w:r w:rsidR="0087179D" w:rsidRPr="00563380">
        <w:t xml:space="preserve"> </w:t>
      </w:r>
      <w:r w:rsidR="0069217C" w:rsidRPr="00563380">
        <w:t xml:space="preserve">low energy reserves and </w:t>
      </w:r>
      <w:del w:id="87" w:author="Pierre Bize" w:date="2023-05-22T14:32:00Z">
        <w:r w:rsidR="001B06F1" w:rsidRPr="00563380" w:rsidDel="00720968">
          <w:delText>have to</w:delText>
        </w:r>
      </w:del>
      <w:ins w:id="88" w:author="Pierre Bize" w:date="2023-05-22T14:32:00Z">
        <w:r w:rsidR="00720968">
          <w:t>must</w:t>
        </w:r>
      </w:ins>
      <w:r w:rsidR="00D325DE" w:rsidRPr="00563380">
        <w:t xml:space="preserve"> </w:t>
      </w:r>
      <w:r w:rsidR="0069217C" w:rsidRPr="00563380">
        <w:t>allocat</w:t>
      </w:r>
      <w:r w:rsidR="001B06F1" w:rsidRPr="00563380">
        <w:t>e</w:t>
      </w:r>
      <w:r w:rsidR="00D325DE" w:rsidRPr="00563380">
        <w:t xml:space="preserve"> </w:t>
      </w:r>
      <w:del w:id="89" w:author="Pierre Bize" w:date="2023-05-22T14:33:00Z">
        <w:r w:rsidR="00D325DE" w:rsidRPr="00563380" w:rsidDel="00C24D4D">
          <w:delText xml:space="preserve">a </w:delText>
        </w:r>
        <w:r w:rsidR="001B06F1" w:rsidRPr="00563380" w:rsidDel="00C24D4D">
          <w:delText>substantial amount</w:delText>
        </w:r>
      </w:del>
      <w:ins w:id="90" w:author="Pierre Bize" w:date="2023-05-22T14:33:00Z">
        <w:r w:rsidR="00C24D4D">
          <w:t>much</w:t>
        </w:r>
      </w:ins>
      <w:r w:rsidR="00160822" w:rsidRPr="00563380">
        <w:t xml:space="preserve"> of </w:t>
      </w:r>
      <w:del w:id="91" w:author="Pierre Bize" w:date="2023-05-22T14:33:00Z">
        <w:r w:rsidR="00160822" w:rsidRPr="00563380" w:rsidDel="00333B48">
          <w:delText>th</w:delText>
        </w:r>
        <w:r w:rsidR="001D7DCF" w:rsidRPr="00563380" w:rsidDel="00333B48">
          <w:delText xml:space="preserve">ose </w:delText>
        </w:r>
        <w:r w:rsidR="00160822" w:rsidRPr="00563380" w:rsidDel="00333B48">
          <w:delText>reserves</w:delText>
        </w:r>
      </w:del>
      <w:ins w:id="92" w:author="Pierre Bize" w:date="2023-05-22T14:33:00Z">
        <w:r w:rsidR="00333B48">
          <w:t>it</w:t>
        </w:r>
      </w:ins>
      <w:r w:rsidR="0069217C" w:rsidRPr="00563380">
        <w:t xml:space="preserve"> to growth</w:t>
      </w:r>
      <w:r w:rsidR="00160822" w:rsidRPr="00563380">
        <w:t xml:space="preserve"> </w:t>
      </w:r>
      <w:r w:rsidR="0069217C" w:rsidRPr="00563380">
        <w:fldChar w:fldCharType="begin"/>
      </w:r>
      <w:r w:rsidR="00264B62">
        <w:instrText xml:space="preserve"> ADDIN ZOTERO_ITEM CSL_CITATION {"citationID":"PXMTbHS9","properties":{"formattedCitation":"[12,13]","plainCitation":"[12,13]","noteIndex":0},"citationItems":[{"id":3656,"uris":["http://zotero.org/users/3388363/items/UQRJT599"],"itemData":{"id":3656,"type":"book","call-number":"QL737.U4 B56 1985","event-place":"Boca Raton, Fla","ISBN":"978-0-8493-5911-8","language":"en","number-of-pages":"314","publisher":"CRC Press","publisher-place":"Boca Raton, Fla","source":"Library of Congress ISBN","title":"Bioenergetics of wild herbivores","editor":[{"family":"Hudson","given":"Robert J."},{"family":"White","given":"Robert G."}],"issued":{"date-parts":[["1985"]]},"citation-key":"hudsonBioenergeticsWildHerbivores1985"}},{"id":3466,"uris":["http://zotero.org/users/3388363/items/C43DTBQC"],"itemData":{"id":3466,"type":"article-journal","abstract":"In large-herbivore populations, environmental variation and density dependence co-occur and have similar effects on various fitness components. Our review aims to quantify the temporal variability of fitness components and examine how that variability affects changes in population growth rates. Regardless of the source of variation, adult female survival shows little year-to-year variation [coefficient of variation (CV &lt;10%)], fecundity of prime-aged females and yearling survival rates show moderate year-to-year variation (CV &lt;20%), and juvenile survival and fecundity of young females show strong variation (CV &gt;30%). Old females show senescence in both survival and reproduction. These patterns of variation are independent of differences in body mass, taxonomic group, and ecological conditions. Differences in levels of maternal care may fine-tune the temporal variation of early survival. The immature stage, despite a low relative impact on population growth rate compared with the adult stage, may be the critical component of population dynamics of large herbivores. Observed differences in temporal variation may be more important than estimated relative sensitivity or elasticity in determining the relative demographic impact of various fitness components.","container-title":"Annual Review of Ecology and Systematics","ISSN":"0066-4162","note":"publisher: Annual Reviews","page":"367-393","source":"JSTOR","title":"Temporal Variation in Fitness Components and Population Dynamics of Large Herbivores","volume":"31","author":[{"family":"Gaillard","given":"J.-M."},{"family":"Festa-Bianchet","given":"M."},{"family":"Yoccoz","given":"N. G."},{"family":"Loison","given":"A."},{"family":"Toigo","given":"C."}],"issued":{"date-parts":[["2000"]]},"citation-key":"gaillardTemporalVariationFitness2000"}}],"schema":"https://github.com/citation-style-language/schema/raw/master/csl-citation.json"} </w:instrText>
      </w:r>
      <w:r w:rsidR="0069217C" w:rsidRPr="00563380">
        <w:fldChar w:fldCharType="separate"/>
      </w:r>
      <w:r w:rsidR="00264B62">
        <w:t>[12,13]</w:t>
      </w:r>
      <w:r w:rsidR="0069217C" w:rsidRPr="00563380">
        <w:fldChar w:fldCharType="end"/>
      </w:r>
      <w:del w:id="93" w:author="Pierre Bize" w:date="2023-05-22T14:41:00Z">
        <w:r w:rsidR="0069217C" w:rsidRPr="00563380" w:rsidDel="000C1533">
          <w:delText>.</w:delText>
        </w:r>
        <w:r w:rsidR="008B480A" w:rsidRPr="00563380" w:rsidDel="000C1533">
          <w:delText xml:space="preserve"> </w:delText>
        </w:r>
        <w:r w:rsidR="00B130BB" w:rsidRPr="00563380" w:rsidDel="000C1533">
          <w:delText>Therefore, a</w:delText>
        </w:r>
        <w:r w:rsidR="008B480A" w:rsidRPr="00563380" w:rsidDel="000C1533">
          <w:delText xml:space="preserve"> decline in </w:delText>
        </w:r>
        <w:r w:rsidR="000E5A90" w:rsidRPr="00563380" w:rsidDel="000C1533">
          <w:delText>size</w:delText>
        </w:r>
        <w:r w:rsidR="008B480A" w:rsidRPr="00563380" w:rsidDel="000C1533">
          <w:delText xml:space="preserve"> is to be most </w:delText>
        </w:r>
        <w:r w:rsidR="00AE4E83" w:rsidDel="000C1533">
          <w:delText>evident</w:delText>
        </w:r>
        <w:r w:rsidR="008B480A" w:rsidRPr="00563380" w:rsidDel="000C1533">
          <w:delText xml:space="preserve"> in the early growing stages because they lack </w:delText>
        </w:r>
        <w:r w:rsidR="00590A82" w:rsidDel="000C1533">
          <w:delText>reasonable</w:delText>
        </w:r>
        <w:r w:rsidR="008B480A" w:rsidRPr="00563380" w:rsidDel="000C1533">
          <w:delText xml:space="preserve"> energy reserves</w:delText>
        </w:r>
      </w:del>
      <w:r w:rsidR="008B480A" w:rsidRPr="00563380">
        <w:t xml:space="preserve">, </w:t>
      </w:r>
      <w:del w:id="94" w:author="Pierre Bize" w:date="2023-05-22T14:41:00Z">
        <w:r w:rsidR="008B480A" w:rsidRPr="00563380" w:rsidDel="000C1533">
          <w:delText xml:space="preserve">which </w:delText>
        </w:r>
      </w:del>
      <w:r w:rsidR="008B480A" w:rsidRPr="00563380">
        <w:t>mak</w:t>
      </w:r>
      <w:del w:id="95" w:author="Pierre Bize" w:date="2023-05-22T14:41:00Z">
        <w:r w:rsidR="008B480A" w:rsidRPr="00563380" w:rsidDel="000C1533">
          <w:delText>es</w:delText>
        </w:r>
      </w:del>
      <w:ins w:id="96" w:author="Pierre Bize" w:date="2023-05-22T14:41:00Z">
        <w:r w:rsidR="000C1533">
          <w:t>ing</w:t>
        </w:r>
      </w:ins>
      <w:r w:rsidR="008B480A" w:rsidRPr="00563380">
        <w:t xml:space="preserve"> them sensitive to changing external biotic and abiotic factors </w:t>
      </w:r>
      <w:r w:rsidR="008B480A" w:rsidRPr="00563380">
        <w:fldChar w:fldCharType="begin"/>
      </w:r>
      <w:r w:rsidR="00264B62">
        <w:instrText xml:space="preserve"> ADDIN ZOTERO_ITEM CSL_CITATION {"citationID":"oDi3ZuKL","properties":{"formattedCitation":"[14\\uc0\\u8211{}16]","plainCitation":"[14–16]","noteIndex":0},"citationItems":[{"id":1264,"uris":["http://zotero.org/users/3388363/items/6YCKKL8L"],"itemData":{"id":1264,"type":"article-journal","abstract":"1.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D."}],"issued":{"date-parts":[["2001"]]},"citation-key":"forchhammerClimatePopulationDensity2001"}},{"id":3760,"uris":["http://zotero.org/users/3388363/items/7NFVHDSA"],"itemData":{"id":3760,"type":"article-journal","abstract":"Intraspecific body mass in ungulates has often been shown to increase with latitude. The biological basis for such latitudinal gradients is, however, poorly known. Here we examined whether satellite-derived indices of environmental phenology, based on the normalised difference vegetation index (NDVI), as well as variables derived from meteorological stations, altitude, and population density, can explain latitudinal gradients and regional variation in body mass of Norwegian moose. The best model gave a considerably better fit than latitude alone, and included all explanatory environmental variables. Accordingly, heavy moose were found in areas with short and intense summers that were followed by long, cold winters, at low altitude relative to the tree-limit, and with low population density relative to the available plant biomass. This relationship was stronger for yearlings than for calves, except for the effect of population density. This indicates that differences in the characteristics of the vegetation quality and environmental phenology, as well as winter harshness and population density, are important factors that shape both the latitudinal and other geographical gradients in moose body mass.","container-title":"Oecologia","DOI":"10.1007/s00442-006-0519-8","ISSN":"1432-1939","issue":"2","journalAbbreviation":"Oecologia","language":"en","page":"213-224","source":"Springer Link","title":"Environmental phenology and geographical gradients in moose body mass","volume":"150","author":[{"family":"Herfindal","given":"Ivar"},{"family":"Solberg","given":"Erling Johan"},{"family":"Sæther","given":"Bernt-Erik"},{"family":"Høgda","given":"Kjell Arild"},{"family":"Andersen","given":"Reidar"}],"issued":{"date-parts":[["2006",11,1]]},"citation-key":"herfindalEnvironmentalPhenologyGeographical2006"}},{"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8B480A" w:rsidRPr="00563380">
        <w:fldChar w:fldCharType="separate"/>
      </w:r>
      <w:r w:rsidR="00264B62" w:rsidRPr="00264B62">
        <w:t>[14–16]</w:t>
      </w:r>
      <w:r w:rsidR="008B480A" w:rsidRPr="00563380">
        <w:fldChar w:fldCharType="end"/>
      </w:r>
      <w:r w:rsidR="008B480A" w:rsidRPr="0099637C">
        <w:rPr>
          <w:lang w:val="it-CH"/>
        </w:rPr>
        <w:t xml:space="preserve">. </w:t>
      </w:r>
      <w:r w:rsidR="00563380" w:rsidRPr="00563380">
        <w:t>I</w:t>
      </w:r>
      <w:r w:rsidR="00996555" w:rsidRPr="00563380">
        <w:t xml:space="preserve">n mammals, early growth is divided </w:t>
      </w:r>
      <w:r w:rsidR="00AE4E83">
        <w:t>into</w:t>
      </w:r>
      <w:r w:rsidR="00996555" w:rsidRPr="00563380">
        <w:t xml:space="preserve"> </w:t>
      </w:r>
      <w:r w:rsidR="00563380" w:rsidRPr="00563380">
        <w:t>three</w:t>
      </w:r>
      <w:r w:rsidR="00996555" w:rsidRPr="00563380">
        <w:t xml:space="preserve"> phases</w:t>
      </w:r>
      <w:r w:rsidR="00563380" w:rsidRPr="00563380">
        <w:t>:</w:t>
      </w:r>
      <w:r w:rsidR="00996555" w:rsidRPr="00563380">
        <w:t xml:space="preserve"> </w:t>
      </w:r>
      <w:r w:rsidR="00486B48">
        <w:t>gestation</w:t>
      </w:r>
      <w:r w:rsidR="00996555" w:rsidRPr="00563380">
        <w:t xml:space="preserve">, lactation, and post-weaning. The </w:t>
      </w:r>
      <w:r w:rsidR="00563380" w:rsidRPr="00563380">
        <w:t>three</w:t>
      </w:r>
      <w:r w:rsidR="00996555" w:rsidRPr="00563380">
        <w:t xml:space="preserve"> phases are, however</w:t>
      </w:r>
      <w:r w:rsidR="00AE4E83">
        <w:t>,</w:t>
      </w:r>
      <w:r w:rsidR="00996555" w:rsidRPr="00563380">
        <w:t xml:space="preserve"> not equally sensitive to climate warming. </w:t>
      </w:r>
      <w:r w:rsidR="00486B48">
        <w:t>Gestation</w:t>
      </w:r>
      <w:r w:rsidR="00996555" w:rsidRPr="00563380">
        <w:t xml:space="preserve"> is likely the less sensitive as offspring live in </w:t>
      </w:r>
      <w:r w:rsidR="00AE4E83">
        <w:t>a stable</w:t>
      </w:r>
      <w:r w:rsidR="00996555" w:rsidRPr="00563380">
        <w:t xml:space="preserve"> thermal environment</w:t>
      </w:r>
      <w:r w:rsidR="00AE4E83">
        <w:t>. In contrast, the</w:t>
      </w:r>
      <w:r w:rsidR="00996555" w:rsidRPr="00563380">
        <w:t xml:space="preserve"> lactation phase is likely the most sensitive, as offspring growth in size is the fastest during lactation and mother milk production is constrained by ambient temperature</w:t>
      </w:r>
      <w:r w:rsidR="008725C6">
        <w:t xml:space="preserve"> </w:t>
      </w:r>
      <w:r w:rsidR="00E85E38" w:rsidRPr="00563380">
        <w:rPr>
          <w:color w:val="auto"/>
        </w:rPr>
        <w:fldChar w:fldCharType="begin"/>
      </w:r>
      <w:r w:rsidR="00264B62">
        <w:rPr>
          <w:color w:val="auto"/>
        </w:rPr>
        <w:instrText xml:space="preserve"> ADDIN ZOTERO_ITEM CSL_CITATION {"citationID":"LMOvFyD4","properties":{"formattedCitation":"[5,8]","plainCitation":"[5,8]","noteIndex":0},"citationItems":[{"id":4148,"uris":["http://zotero.org/users/3388363/items/47NVFK24"],"itemData":{"id":4148,"type":"article-journal","container-title":"Journal of Animal Ecology","DOI":"10.1111/j.1365-2656.2010.01689.x","ISSN":"00218790, 13652656","language":"en","page":"726–746","source":"DOI.org (Crossref)","title":"Maximal heat dissipation capacity and hyperthermia risk: neglected key factors in the ecology of endotherms: Heat dissipation limit theory","title-short":"Maximal heat dissipation capacity and hyperthermia risk","volume":"79","author":[{"family":"Speakman","given":"John R."},{"family":"Król","given":"Elżbieta"}],"issued":{"date-parts":[["2010"]]},"citation-key":"speakmanMaximalHeatDissipation2010"}},{"id":4149,"uris":["http://zotero.org/users/3388363/items/G3B7LADW"],"itemData":{"id":4149,"type":"article-journal","abstract":"The heat dissipation limit theory suggests that heat generated during metabolism limits energy intake and, thus, reproductive output. Experiments in laboratory strains of mice and rats, and also domestic livestock generally support this theory. Selection for many generations in the laboratory and in livestock has increased litter size or productivity in these animals. To test the wider validity of the heat dissipation limit theory, we studied common voles (Microtus arvalis), which have small litter sizes by comparison with mice and rats, and regular addition of wild-caught individuals of this species to our laboratory colony ensures a natural genetic background. A crossover design of ambient temperatures (21 and 30°C) during pregnancy and lactation was used. High ambient temperature during lactation decreased milk production, slowing pup growth. The effect on pup growth was amplified when ambient temperature was also high during pregnancy. Shaving fur off dams at 30°C resulted in faster growth of pups; however, no significant increase in food intake and or milk production was detected. With increasing litter size (natural and enlarged), asymptotic food intake during lactation levelled off in the largest litters at both 21 and 30°C. Interestingly, the effects of lactation temperature on pup growth where also observed at smaller litter sizes. This suggests that vole dams trade-off costs associated with hyperthermia during lactation with the yield from investment in pup growth. Moreover, pup survival was higher at 30°C, despite lower growth, probably owing to thermoregulatory benefits. It remains to be seen how the balance is established between the negative effect of high ambient temperature on maternal milk production and pup growth (and/or future reproduction of the dam) and the positive effect of high temperatures on pup survival. This balance ultimately determines the effect of different ambient temperatures on reproductive success.","container-title":"Journal of Experimental Biology","DOI":"10.1242/jeb.044230","ISSN":"0022-0949","issue":"1","journalAbbreviation":"Journal of Experimental Biology","page":"38-49","source":"Silverchair","title":"Ambient temperature shapes reproductive output during pregnancy and lactation in the common vole (Microtus arvalis): a test of the heat dissipation limit theory","title-short":"Ambient temperature shapes reproductive output during pregnancy and lactation in the common vole (Microtus arvalis)","volume":"214","author":[{"family":"Simons","given":"Mirre J. P."},{"family":"Reimert","given":"Inonge"},{"family":"Vinne","given":"Vincent","non-dropping-particle":"van der"},{"family":"Hambly","given":"Catherine"},{"family":"Vaanholt","given":"Lobke M."},{"family":"Speakman","given":"John R."},{"family":"Gerkema","given":"Menno P."}],"issued":{"date-parts":[["2011",1,1]]},"citation-key":"simonsAmbientTemperatureShapes2011"}}],"schema":"https://github.com/citation-style-language/schema/raw/master/csl-citation.json"} </w:instrText>
      </w:r>
      <w:r w:rsidR="00E85E38" w:rsidRPr="00563380">
        <w:rPr>
          <w:color w:val="auto"/>
        </w:rPr>
        <w:fldChar w:fldCharType="separate"/>
      </w:r>
      <w:r w:rsidR="00264B62">
        <w:rPr>
          <w:color w:val="auto"/>
        </w:rPr>
        <w:t>[5,8]</w:t>
      </w:r>
      <w:r w:rsidR="00E85E38" w:rsidRPr="00563380">
        <w:rPr>
          <w:color w:val="auto"/>
        </w:rPr>
        <w:fldChar w:fldCharType="end"/>
      </w:r>
    </w:p>
    <w:p w14:paraId="18C72E9C" w14:textId="5746BB95" w:rsidR="007B040B" w:rsidRDefault="00557274" w:rsidP="00DA1F7C">
      <w:pPr>
        <w:spacing w:before="120" w:after="120" w:line="360" w:lineRule="auto"/>
        <w:ind w:firstLine="426"/>
        <w:rPr>
          <w:lang w:val="en-GB"/>
        </w:rPr>
      </w:pPr>
      <w:r w:rsidRPr="00563380">
        <w:rPr>
          <w:lang w:val="en-GB"/>
        </w:rPr>
        <w:t>Here, we investiga</w:t>
      </w:r>
      <w:r w:rsidR="00AE01A1" w:rsidRPr="00563380">
        <w:rPr>
          <w:lang w:val="en-GB"/>
        </w:rPr>
        <w:t>ted</w:t>
      </w:r>
      <w:r w:rsidR="00133AAF" w:rsidRPr="00563380">
        <w:rPr>
          <w:lang w:val="en-GB"/>
        </w:rPr>
        <w:t xml:space="preserve"> </w:t>
      </w:r>
      <w:r w:rsidR="001D2FDB" w:rsidRPr="00563380">
        <w:rPr>
          <w:lang w:val="en-GB"/>
        </w:rPr>
        <w:t xml:space="preserve">the effect of climate change on </w:t>
      </w:r>
      <w:r w:rsidR="00AA1C8E" w:rsidRPr="00563380">
        <w:rPr>
          <w:lang w:val="en-GB"/>
        </w:rPr>
        <w:t xml:space="preserve">changes in </w:t>
      </w:r>
      <w:r w:rsidR="00684083">
        <w:rPr>
          <w:lang w:val="en-GB"/>
        </w:rPr>
        <w:t>yearling</w:t>
      </w:r>
      <w:r w:rsidR="00AA1C8E" w:rsidRPr="00563380">
        <w:rPr>
          <w:lang w:val="en-GB"/>
        </w:rPr>
        <w:t xml:space="preserve"> </w:t>
      </w:r>
      <w:r w:rsidR="001D2FDB" w:rsidRPr="00563380">
        <w:rPr>
          <w:lang w:val="en-GB"/>
        </w:rPr>
        <w:t>size</w:t>
      </w:r>
      <w:r w:rsidR="00AA1C8E" w:rsidRPr="00563380">
        <w:rPr>
          <w:lang w:val="en-GB"/>
        </w:rPr>
        <w:t xml:space="preserve"> (i.e.</w:t>
      </w:r>
      <w:r w:rsidR="002F607E">
        <w:rPr>
          <w:lang w:val="en-GB"/>
        </w:rPr>
        <w:t>,</w:t>
      </w:r>
      <w:r w:rsidR="00AA1C8E" w:rsidRPr="00563380">
        <w:rPr>
          <w:lang w:val="en-GB"/>
        </w:rPr>
        <w:t xml:space="preserve"> 1.5 years of age)</w:t>
      </w:r>
      <w:r w:rsidR="001D2FDB" w:rsidRPr="00563380">
        <w:rPr>
          <w:lang w:val="en-GB"/>
        </w:rPr>
        <w:t xml:space="preserve"> of Alpine chamois</w:t>
      </w:r>
      <w:r w:rsidR="00AA1C8E" w:rsidRPr="00563380">
        <w:rPr>
          <w:lang w:val="en-GB"/>
        </w:rPr>
        <w:t xml:space="preserve"> (</w:t>
      </w:r>
      <w:r w:rsidR="00AA1C8E" w:rsidRPr="00563380">
        <w:rPr>
          <w:i/>
          <w:iCs/>
          <w:lang w:val="en-GB"/>
        </w:rPr>
        <w:t>Rupicapra rupicapra</w:t>
      </w:r>
      <w:r w:rsidR="00AA1C8E" w:rsidRPr="00563380">
        <w:rPr>
          <w:lang w:val="en-GB"/>
        </w:rPr>
        <w:t>)</w:t>
      </w:r>
      <w:r w:rsidR="00043F86" w:rsidRPr="00563380">
        <w:rPr>
          <w:lang w:val="en-GB"/>
        </w:rPr>
        <w:t xml:space="preserve"> u</w:t>
      </w:r>
      <w:r w:rsidR="00AE01A1" w:rsidRPr="00563380">
        <w:rPr>
          <w:lang w:val="en-GB"/>
        </w:rPr>
        <w:t>sing hunting data collected in the southern Swiss Alps from 1992 to 2018</w:t>
      </w:r>
      <w:r w:rsidR="00043F86" w:rsidRPr="00563380">
        <w:rPr>
          <w:lang w:val="en-GB"/>
        </w:rPr>
        <w:t>.</w:t>
      </w:r>
      <w:r w:rsidR="002C6769" w:rsidRPr="00563380">
        <w:rPr>
          <w:lang w:val="en-GB"/>
        </w:rPr>
        <w:t xml:space="preserve"> </w:t>
      </w:r>
      <w:r w:rsidR="00A51DE9" w:rsidRPr="00563380">
        <w:rPr>
          <w:lang w:val="en-GB"/>
        </w:rPr>
        <w:t xml:space="preserve">The Alpine chamois is the most abundant ungulate of the European Alps </w:t>
      </w:r>
      <w:r w:rsidR="00A51DE9" w:rsidRPr="00563380">
        <w:rPr>
          <w:lang w:val="en-GB"/>
        </w:rPr>
        <w:fldChar w:fldCharType="begin"/>
      </w:r>
      <w:r w:rsidR="00264B62">
        <w:rPr>
          <w:lang w:val="en-GB"/>
        </w:rPr>
        <w:instrText xml:space="preserve"> ADDIN ZOTERO_ITEM CSL_CITATION {"citationID":"fIhbT7Sn","properties":{"formattedCitation":"[17]","plainCitation":"[17]","noteIndex":0},"citationItems":[{"id":3613,"uris":["http://zotero.org/users/3388363/items/QIUNT4WR"],"itemData":{"id":3613,"type":"article-journal","abstract":"1 Despite it being the most abundant mountain dwelling ungulate of Europe and the Near East, the taxonomy, systematics and biology of the chamois are still imperfectly known. Although neither species of chamois is at risk, several subspecies are threatened (Rupicapra rupicapra cartusiana, Rupicapra rupicapra tatrica and Rupicapra rupicapra balcanica; Rupicapra pyrenaica ornata. Rupicapra rupicapra asiatica is data-deficient but probably threatened). 2 A life history with apparently contradictory relationships between survival, sexual dimorphism and mating system suggests a unique survival strategy not yet fully understood. Over the last century, morphologic, biometric, behavioural and genetic features have been studied to shed light on the phylogeography and monophyly or polyphyly of the chamois as well as on the number of existing species and subspecies of the genus Rupicapra. 3 The dispersal hypothesis, according to which R. rupicapra migrated westward from eastern Europe in the Quaternary, confining R. pyrenaica to the southernmost regions of Europe, has been recently called into question by some molecular analyses that yielded contradictory results. 4 In spite of subtleties relevant to each method of analysis, an overall evaluation of differences between the R. rupicapra and the R. pyrenaica groups strongly supports the functional separation of the taxa into two species. 5 Further studies on the ecology of chamois, as well as on the epidemiology of severe diseases, e.g. sarcoptic mange, are needed to improve the management of viable populations. 6 Before translocations and reintroductions are carried out, the risk of hybridization leading to genetic extinction should be evaluated.","container-title":"Mammal Review","DOI":"10.1111/j.1365-2907.2011.00187.x","ISSN":"1365-2907","issue":"2","language":"en","note":"_eprint: https://onlinelibrary.wiley.com/doi/pdf/10.1111/j.1365-2907.2011.00187.x","page":"163-174","source":"Wiley Online Library","title":"The conservation of the chamois Rupicapra spp.","volume":"41","author":[{"family":"Corlatti","given":"Luca"},{"family":"Lorenzini","given":"Rita"},{"family":"Lovari","given":"Sandro"}],"issued":{"date-parts":[["2011"]]},"citation-key":"corlattiConservationChamoisRupicapra2011"}}],"schema":"https://github.com/citation-style-language/schema/raw/master/csl-citation.json"} </w:instrText>
      </w:r>
      <w:r w:rsidR="00A51DE9" w:rsidRPr="00563380">
        <w:rPr>
          <w:lang w:val="en-GB"/>
        </w:rPr>
        <w:fldChar w:fldCharType="separate"/>
      </w:r>
      <w:r w:rsidR="00264B62">
        <w:rPr>
          <w:lang w:val="en-GB"/>
        </w:rPr>
        <w:t>[17]</w:t>
      </w:r>
      <w:r w:rsidR="00A51DE9" w:rsidRPr="00563380">
        <w:rPr>
          <w:lang w:val="en-GB"/>
        </w:rPr>
        <w:fldChar w:fldCharType="end"/>
      </w:r>
      <w:r w:rsidR="002C6769" w:rsidRPr="00563380">
        <w:rPr>
          <w:lang w:val="en-GB"/>
        </w:rPr>
        <w:t>,</w:t>
      </w:r>
      <w:r w:rsidR="00A51DE9" w:rsidRPr="00563380">
        <w:rPr>
          <w:lang w:val="en-GB"/>
        </w:rPr>
        <w:t xml:space="preserve"> and its morphology and physiology are adapted to high-altitude</w:t>
      </w:r>
      <w:r w:rsidR="002C6769" w:rsidRPr="00563380">
        <w:rPr>
          <w:lang w:val="en-GB"/>
        </w:rPr>
        <w:t xml:space="preserve"> (cold)</w:t>
      </w:r>
      <w:r w:rsidR="00A51DE9" w:rsidRPr="00563380">
        <w:rPr>
          <w:lang w:val="en-GB"/>
        </w:rPr>
        <w:t xml:space="preserve"> environmental conditions </w:t>
      </w:r>
      <w:r w:rsidR="00A51DE9" w:rsidRPr="00563380">
        <w:rPr>
          <w:lang w:val="en-GB"/>
        </w:rPr>
        <w:fldChar w:fldCharType="begin"/>
      </w:r>
      <w:r w:rsidR="00264B62">
        <w:rPr>
          <w:lang w:val="en-GB"/>
        </w:rPr>
        <w:instrText xml:space="preserve"> ADDIN ZOTERO_ITEM CSL_CITATION {"citationID":"r4ZCBEB5","properties":{"formattedCitation":"[18]","plainCitation":"[18]","noteIndex":0},"citationItems":[{"id":3644,"uris":["http://zotero.org/users/3388363/items/NHNYJ8UM"],"itemData":{"id":3644,"type":"article-journal","abstract":"The functional and spectroscopic properties of chamois (Rupicapra rupicapra) and steinbock (Capra hircus ibex) haemoglobin (Hb) have been studied with special reference to the action of allosteric effectors and temperature. Moreover, the amino acid sequences of the N-terminal segments of the alpha- and beta-chains have been determined. The present results indicate that chamois and steinbock Hbs display a low affinity for O2, which appears to be modulated in vivo by Cl- ions rather than 2,3-bisphosphoglycerate. The Bohr effect for O2 binding to chamois and steinbock Hb is higher than for reindeer and bovine Hbs, being similar to that of human Hb. Moreover, the temperature-dependence of oxygenation appears intermediate between that of human and reindeer Hbs. E.p.r. and absorption spectroscopic properties of the ferrous nitrosylated derivative of chamois and steinbock Hbs suggest that both haemoproteins are in a low-affinity conformation even in the absence of InsP6. The reduced effect of polyphosphates on the functional and spectroscopic properties of chamois and steinbock Hb agree with amino acid differences in the N-terminal segment of the beta-chains (i.e. the deletion of Val(NA1) and the replacement of His(NA2), present in human Hb, and Gln(NA2), present in horse Hb, by Met). The molecular mechanism modulating the basic reaction of O2 with chamois and steinbock Hb may be linked to specific physiological needs related to the high-altitude habitats of these two animals.","container-title":"Biochemical Journal","DOI":"10.1042/bj2960361","ISSN":"0264-6021","issue":"2","journalAbbreviation":"Biochemical Journal","page":"361-365","source":"Silverchair","title":"Functional, spectroscopic and structural properties of haemoglobin from chamois (Rupicapra rupicapra) and steinbock (Capra hircus ibex)","volume":"296","author":[{"family":"Ascenzi","given":"P"},{"family":"Clementi","given":"M E"},{"family":"Condò","given":"S G"},{"family":"Coletta","given":"M"},{"family":"Petruzzelli","given":"R"},{"family":"Polizio","given":"F"},{"family":"Rizzi","given":"M"},{"family":"Giunta","given":"C"},{"family":"Peracino","given":"V"},{"family":"Giardina","given":"B"}],"issued":{"date-parts":[["1993",12,1]]},"citation-key":"ascenziFunctionalSpectroscopicStructural1993"}}],"schema":"https://github.com/citation-style-language/schema/raw/master/csl-citation.json"} </w:instrText>
      </w:r>
      <w:r w:rsidR="00A51DE9" w:rsidRPr="00563380">
        <w:rPr>
          <w:lang w:val="en-GB"/>
        </w:rPr>
        <w:fldChar w:fldCharType="separate"/>
      </w:r>
      <w:r w:rsidR="00264B62">
        <w:rPr>
          <w:lang w:val="en-GB"/>
        </w:rPr>
        <w:t>[18]</w:t>
      </w:r>
      <w:r w:rsidR="00A51DE9" w:rsidRPr="00563380">
        <w:rPr>
          <w:lang w:val="en-GB"/>
        </w:rPr>
        <w:fldChar w:fldCharType="end"/>
      </w:r>
      <w:r w:rsidR="00A51DE9" w:rsidRPr="00563380">
        <w:rPr>
          <w:lang w:val="en-GB"/>
        </w:rPr>
        <w:t>.</w:t>
      </w:r>
      <w:r w:rsidR="00747763" w:rsidRPr="00563380">
        <w:rPr>
          <w:lang w:val="en-GB"/>
        </w:rPr>
        <w:t xml:space="preserve"> </w:t>
      </w:r>
      <w:r w:rsidR="00CB572D" w:rsidRPr="00563380">
        <w:rPr>
          <w:lang w:val="en-GB"/>
        </w:rPr>
        <w:t xml:space="preserve">Accordingly, </w:t>
      </w:r>
      <w:r w:rsidR="00590A82">
        <w:rPr>
          <w:lang w:val="en-GB"/>
        </w:rPr>
        <w:t>most</w:t>
      </w:r>
      <w:r w:rsidR="00D87B9E">
        <w:rPr>
          <w:lang w:val="en-GB"/>
        </w:rPr>
        <w:t xml:space="preserve"> </w:t>
      </w:r>
      <w:r w:rsidR="00CB572D" w:rsidRPr="00563380">
        <w:rPr>
          <w:lang w:val="en-GB"/>
        </w:rPr>
        <w:t xml:space="preserve">previous studies on the Alpine chamois have </w:t>
      </w:r>
      <w:r w:rsidR="00186C8B" w:rsidRPr="00563380">
        <w:rPr>
          <w:lang w:val="en-GB"/>
        </w:rPr>
        <w:t xml:space="preserve">revealed a gradual shrinking in chamois body mass both in adults </w:t>
      </w:r>
      <w:r w:rsidR="00147981">
        <w:rPr>
          <w:lang w:val="en-GB"/>
        </w:rPr>
        <w:t>(</w:t>
      </w:r>
      <w:commentRangeStart w:id="97"/>
      <w:commentRangeStart w:id="98"/>
      <w:r w:rsidR="00186C8B" w:rsidRPr="00563380">
        <w:rPr>
          <w:lang w:val="en-GB"/>
        </w:rPr>
        <w:fldChar w:fldCharType="begin"/>
      </w:r>
      <w:r w:rsidR="00264B62">
        <w:rPr>
          <w:lang w:val="en-GB"/>
        </w:rPr>
        <w:instrText xml:space="preserve"> ADDIN ZOTERO_ITEM CSL_CITATION {"citationID":"sGaIWbXL","properties":{"formattedCitation":"[16]","plainCitation":"[16]","noteIndex":0},"citationItems":[{"id":3523,"uris":["http://zotero.org/users/3388363/items/AUBWR9MN"],"itemData":{"id":3523,"type":"article-journal","abstract":"Environmental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186C8B" w:rsidRPr="00563380">
        <w:rPr>
          <w:lang w:val="en-GB"/>
        </w:rPr>
        <w:fldChar w:fldCharType="separate"/>
      </w:r>
      <w:r w:rsidR="00264B62">
        <w:rPr>
          <w:lang w:val="en-GB"/>
        </w:rPr>
        <w:t>[16]</w:t>
      </w:r>
      <w:r w:rsidR="00186C8B" w:rsidRPr="00563380">
        <w:rPr>
          <w:lang w:val="en-GB"/>
        </w:rPr>
        <w:fldChar w:fldCharType="end"/>
      </w:r>
      <w:r w:rsidR="00147981">
        <w:rPr>
          <w:lang w:val="en-GB"/>
        </w:rPr>
        <w:t>, data from Italy and our study area)</w:t>
      </w:r>
      <w:r w:rsidR="00186C8B" w:rsidRPr="00563380">
        <w:rPr>
          <w:lang w:val="en-GB"/>
        </w:rPr>
        <w:t xml:space="preserve"> and in </w:t>
      </w:r>
      <w:r w:rsidR="00486B48">
        <w:rPr>
          <w:lang w:val="en-GB"/>
        </w:rPr>
        <w:t>yearlings</w:t>
      </w:r>
      <w:r w:rsidR="00186C8B" w:rsidRPr="00563380">
        <w:rPr>
          <w:lang w:val="en-GB"/>
        </w:rPr>
        <w:t xml:space="preserve"> </w:t>
      </w:r>
      <w:r w:rsidR="00147981">
        <w:rPr>
          <w:lang w:val="en-GB"/>
        </w:rPr>
        <w:t>(</w:t>
      </w:r>
      <w:r w:rsidR="00186C8B" w:rsidRPr="00563380">
        <w:rPr>
          <w:lang w:val="en-GB"/>
        </w:rPr>
        <w:fldChar w:fldCharType="begin"/>
      </w:r>
      <w:r w:rsidR="00264B62">
        <w:rPr>
          <w:lang w:val="en-GB"/>
        </w:rPr>
        <w:instrText xml:space="preserve"> ADDIN ZOTERO_ITEM CSL_CITATION {"citationID":"7DgxWCi6","properties":{"formattedCitation":"[21,22]","plainCitation":"[21,22]","noteIndex":0},"citationItems":[{"id":3502,"uris":["http://zotero.org/users/3388363/items/UI3IDL3Q"],"itemData":{"id":3502,"type":"article-journal","abstract":"Climate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186C8B" w:rsidRPr="00563380">
        <w:rPr>
          <w:lang w:val="en-GB"/>
        </w:rPr>
        <w:fldChar w:fldCharType="separate"/>
      </w:r>
      <w:r w:rsidR="00264B62">
        <w:rPr>
          <w:lang w:val="en-GB"/>
        </w:rPr>
        <w:t>[21,22]</w:t>
      </w:r>
      <w:r w:rsidR="00186C8B" w:rsidRPr="00563380">
        <w:rPr>
          <w:lang w:val="en-GB"/>
        </w:rPr>
        <w:fldChar w:fldCharType="end"/>
      </w:r>
      <w:commentRangeEnd w:id="97"/>
      <w:commentRangeEnd w:id="98"/>
      <w:r w:rsidR="00147981">
        <w:rPr>
          <w:lang w:val="en-GB"/>
        </w:rPr>
        <w:t>, Italy and Austria)</w:t>
      </w:r>
      <w:r w:rsidR="00B93481">
        <w:rPr>
          <w:rStyle w:val="CommentReference"/>
          <w:rFonts w:eastAsia="Arial Unicode MS"/>
          <w:bdr w:val="nil"/>
          <w:lang w:val="en-US" w:eastAsia="en-US"/>
        </w:rPr>
        <w:commentReference w:id="97"/>
      </w:r>
      <w:r w:rsidR="00147981">
        <w:rPr>
          <w:rStyle w:val="CommentReference"/>
          <w:rFonts w:eastAsia="Arial Unicode MS"/>
          <w:bdr w:val="nil"/>
          <w:lang w:val="en-US" w:eastAsia="en-US"/>
        </w:rPr>
        <w:commentReference w:id="98"/>
      </w:r>
      <w:r w:rsidR="00AE4E83">
        <w:rPr>
          <w:lang w:val="en-GB"/>
        </w:rPr>
        <w:t>.</w:t>
      </w:r>
      <w:r w:rsidR="00186C8B" w:rsidRPr="00563380">
        <w:rPr>
          <w:lang w:val="en-GB"/>
        </w:rPr>
        <w:t xml:space="preserve"> </w:t>
      </w:r>
      <w:commentRangeStart w:id="99"/>
      <w:commentRangeStart w:id="100"/>
      <w:commentRangeStart w:id="101"/>
      <w:r w:rsidR="003E7B65">
        <w:rPr>
          <w:lang w:val="en-GB"/>
        </w:rPr>
        <w:t>A recent study</w:t>
      </w:r>
      <w:r w:rsidR="00613122">
        <w:rPr>
          <w:lang w:val="en-GB"/>
        </w:rPr>
        <w:t>, however,</w:t>
      </w:r>
      <w:r w:rsidR="003E7B65">
        <w:rPr>
          <w:lang w:val="en-GB"/>
        </w:rPr>
        <w:t xml:space="preserve"> did not find any change body mass or size in chamois and three other ungulate species</w:t>
      </w:r>
      <w:r w:rsidR="00613122">
        <w:rPr>
          <w:lang w:val="en-GB"/>
        </w:rPr>
        <w:t xml:space="preserve"> in the eastern Alps</w:t>
      </w:r>
      <w:r w:rsidR="003E7B65">
        <w:rPr>
          <w:lang w:val="en-GB"/>
        </w:rPr>
        <w:t xml:space="preserve"> </w:t>
      </w:r>
      <w:r w:rsidR="003E7B65">
        <w:rPr>
          <w:lang w:val="en-GB"/>
        </w:rPr>
        <w:fldChar w:fldCharType="begin"/>
      </w:r>
      <w:r w:rsidR="00264B62">
        <w:rPr>
          <w:lang w:val="en-GB"/>
        </w:rPr>
        <w:instrText xml:space="preserve"> ADDIN ZOTERO_ITEM CSL_CITATION {"citationID":"MriVZJba","properties":{"formattedCitation":"[23]","plainCitation":"[23]","noteIndex":0},"citationItems":[{"id":4130,"uris":["http://zotero.org/users/3388363/items/CMUV66JU"],"itemData":{"id":4130,"type":"article-journal","abstract":"In many species, decreasing body size has been associated with increasing temperatures. Although climate-induced phenotypic shifts, and evolutionary impacts, can affect the structure and functioning of marine and terrestrial ecosystems through biological and metabolic rules, evidence for shrinking body size is often challenged by (i) relatively short intervals of observation, (ii) a limited number of individuals, and (iii) confinement to small and isolated populations. To overcome these issues and provide important multi-species, long-term information for conservation managers and scientists, we compiled and analysed 222 961 measurements of eviscerated body weight, 170 729 measurements of hind foot length and 145 980 measurements of lower jaw length, in the four most abundant Alpine ungulate species: ibex (Capra ibex), chamois (Rupicapra rupicapra), red deer (Cervus elaphus) and roe deer (Capreolus capreolus). Regardless of age, sex and phylogeny, the body mass and size of these sympatric animals, from the eastern Swiss Alps, remained stable between 1991 and 2013. Neither global warming nor local hunting influenced the fitness of the wild ungulates studied at a detectable level. However, we cannot rule out possible counteracting effects of enhanced nutritional resources associated with longer and warmer growing seasons, as well as the animals' ability to migrate along extensive elevational gradients in the highly diversified alpine landscape of this study.","container-title":"Royal Society Open Science","DOI":"10.1098/rsos.200196","note":"publisher: Royal Society","page":"200196","source":"royalsocietypublishing.org (Atypon)","title":"Stable body size of Alpine ungulates","volume":"7","author":[{"family":"Büntgen","given":"Ulf"},{"family":"Jenny","given":"Hannes"},{"family":"Galván","given":"J. Diego"},{"family":"Piermattei","given":"Alma"},{"family":"Krusic","given":"Paul J."},{"family":"Bollmann","given":"Kurt"}],"issued":{"date-parts":[["2020"]]},"citation-key":"buntgenStableBodySize2020"}}],"schema":"https://github.com/citation-style-language/schema/raw/master/csl-citation.json"} </w:instrText>
      </w:r>
      <w:r w:rsidR="003E7B65">
        <w:rPr>
          <w:lang w:val="en-GB"/>
        </w:rPr>
        <w:fldChar w:fldCharType="separate"/>
      </w:r>
      <w:r w:rsidR="00264B62">
        <w:rPr>
          <w:lang w:val="en-GB"/>
        </w:rPr>
        <w:t>[23]</w:t>
      </w:r>
      <w:r w:rsidR="003E7B65">
        <w:rPr>
          <w:lang w:val="en-GB"/>
        </w:rPr>
        <w:fldChar w:fldCharType="end"/>
      </w:r>
      <w:r w:rsidR="0007173E">
        <w:rPr>
          <w:lang w:val="en-GB"/>
        </w:rPr>
        <w:t>, study region adjacent to ours</w:t>
      </w:r>
      <w:r w:rsidR="003E7B65">
        <w:rPr>
          <w:lang w:val="en-GB"/>
        </w:rPr>
        <w:t>.</w:t>
      </w:r>
      <w:commentRangeEnd w:id="99"/>
      <w:r w:rsidR="007F41DA">
        <w:rPr>
          <w:rStyle w:val="CommentReference"/>
          <w:rFonts w:eastAsia="Arial Unicode MS"/>
          <w:bdr w:val="nil"/>
          <w:lang w:val="en-US" w:eastAsia="en-US"/>
        </w:rPr>
        <w:commentReference w:id="99"/>
      </w:r>
      <w:commentRangeEnd w:id="100"/>
      <w:r w:rsidR="00E47FED">
        <w:rPr>
          <w:rStyle w:val="CommentReference"/>
          <w:rFonts w:eastAsia="Arial Unicode MS"/>
          <w:bdr w:val="nil"/>
          <w:lang w:val="en-US" w:eastAsia="en-US"/>
        </w:rPr>
        <w:commentReference w:id="100"/>
      </w:r>
      <w:commentRangeEnd w:id="101"/>
      <w:r w:rsidR="008339B3">
        <w:rPr>
          <w:rStyle w:val="CommentReference"/>
          <w:rFonts w:eastAsia="Arial Unicode MS"/>
          <w:bdr w:val="nil"/>
          <w:lang w:val="en-US" w:eastAsia="en-US"/>
        </w:rPr>
        <w:commentReference w:id="101"/>
      </w:r>
      <w:r w:rsidR="00F0375D">
        <w:rPr>
          <w:lang w:val="en-GB"/>
        </w:rPr>
        <w:t xml:space="preserve"> Although studies reporting a change </w:t>
      </w:r>
      <w:r w:rsidR="006D64FA">
        <w:rPr>
          <w:lang w:val="en-GB"/>
        </w:rPr>
        <w:t xml:space="preserve">in </w:t>
      </w:r>
      <w:r w:rsidR="00B4784F">
        <w:rPr>
          <w:lang w:val="en-GB"/>
        </w:rPr>
        <w:t>chamois</w:t>
      </w:r>
      <w:r w:rsidR="006D64FA">
        <w:rPr>
          <w:lang w:val="en-GB"/>
        </w:rPr>
        <w:t xml:space="preserve"> body size</w:t>
      </w:r>
      <w:r w:rsidR="00B4784F">
        <w:rPr>
          <w:lang w:val="en-GB"/>
        </w:rPr>
        <w:t xml:space="preserve"> </w:t>
      </w:r>
      <w:r w:rsidR="00AE4E83">
        <w:rPr>
          <w:lang w:val="en-GB"/>
        </w:rPr>
        <w:t>have</w:t>
      </w:r>
      <w:r w:rsidR="00186C8B" w:rsidRPr="00563380">
        <w:rPr>
          <w:lang w:val="en-GB"/>
        </w:rPr>
        <w:t xml:space="preserve"> generally identified the critical period as the spring-summer temperatures over the first </w:t>
      </w:r>
      <w:r w:rsidR="00AE4E83">
        <w:rPr>
          <w:lang w:val="en-GB"/>
        </w:rPr>
        <w:t>two</w:t>
      </w:r>
      <w:r w:rsidR="00186C8B" w:rsidRPr="00563380">
        <w:rPr>
          <w:lang w:val="en-GB"/>
        </w:rPr>
        <w:t xml:space="preserve"> years of life </w:t>
      </w:r>
      <w:r w:rsidR="00186C8B" w:rsidRPr="00563380">
        <w:rPr>
          <w:lang w:val="en-GB"/>
        </w:rPr>
        <w:fldChar w:fldCharType="begin"/>
      </w:r>
      <w:r w:rsidR="00264B62">
        <w:rPr>
          <w:lang w:val="en-GB"/>
        </w:rPr>
        <w:instrText xml:space="preserve"> ADDIN ZOTERO_ITEM CSL_CITATION {"citationID":"Zjvxp7Ra","properties":{"formattedCitation":"[16]","plainCitation":"[16]","noteIndex":0},"citationItems":[{"id":3523,"uris":["http://zotero.org/users/3388363/items/AUBWR9MN"],"itemData":{"id":3523,"type":"article-journal","abstract":"Environmental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schema":"https://github.com/citation-style-language/schema/raw/master/csl-citation.json"} </w:instrText>
      </w:r>
      <w:r w:rsidR="00186C8B" w:rsidRPr="00563380">
        <w:rPr>
          <w:lang w:val="en-GB"/>
        </w:rPr>
        <w:fldChar w:fldCharType="separate"/>
      </w:r>
      <w:r w:rsidR="00264B62">
        <w:rPr>
          <w:lang w:val="en-GB"/>
        </w:rPr>
        <w:t>[16]</w:t>
      </w:r>
      <w:r w:rsidR="00186C8B" w:rsidRPr="00563380">
        <w:rPr>
          <w:lang w:val="en-GB"/>
        </w:rPr>
        <w:fldChar w:fldCharType="end"/>
      </w:r>
      <w:r w:rsidR="00D01C3A">
        <w:rPr>
          <w:lang w:val="en-GB"/>
        </w:rPr>
        <w:t>,</w:t>
      </w:r>
      <w:r w:rsidR="00D87B9E">
        <w:rPr>
          <w:lang w:val="en-GB"/>
        </w:rPr>
        <w:t xml:space="preserve"> </w:t>
      </w:r>
      <w:r w:rsidR="00D01C3A">
        <w:rPr>
          <w:lang w:val="en-GB"/>
        </w:rPr>
        <w:t>n</w:t>
      </w:r>
      <w:r w:rsidR="00184F72" w:rsidRPr="00563380">
        <w:rPr>
          <w:lang w:val="en-GB"/>
        </w:rPr>
        <w:t>o stud</w:t>
      </w:r>
      <w:r w:rsidR="0056042B" w:rsidRPr="00563380">
        <w:rPr>
          <w:lang w:val="en-GB"/>
        </w:rPr>
        <w:t>y</w:t>
      </w:r>
      <w:r w:rsidR="00184F72" w:rsidRPr="00563380">
        <w:rPr>
          <w:lang w:val="en-GB"/>
        </w:rPr>
        <w:t xml:space="preserve"> </w:t>
      </w:r>
      <w:r w:rsidR="0056042B" w:rsidRPr="00563380">
        <w:rPr>
          <w:lang w:val="en-GB"/>
        </w:rPr>
        <w:t>has</w:t>
      </w:r>
      <w:r w:rsidR="00FA48E5">
        <w:rPr>
          <w:lang w:val="en-GB"/>
        </w:rPr>
        <w:t xml:space="preserve"> </w:t>
      </w:r>
      <w:r w:rsidR="00184F72" w:rsidRPr="00563380">
        <w:rPr>
          <w:lang w:val="en-GB"/>
        </w:rPr>
        <w:t xml:space="preserve">tried to </w:t>
      </w:r>
      <w:r w:rsidR="0056042B" w:rsidRPr="00563380">
        <w:rPr>
          <w:lang w:val="en-GB"/>
        </w:rPr>
        <w:t xml:space="preserve">precisely identify which time window </w:t>
      </w:r>
      <w:r w:rsidR="00E16C74" w:rsidRPr="00563380">
        <w:rPr>
          <w:lang w:val="en-GB"/>
        </w:rPr>
        <w:t>during early</w:t>
      </w:r>
      <w:r w:rsidR="00486B48">
        <w:rPr>
          <w:lang w:val="en-GB"/>
        </w:rPr>
        <w:t>-</w:t>
      </w:r>
      <w:r w:rsidR="00DB28E8" w:rsidRPr="00563380">
        <w:rPr>
          <w:lang w:val="en-GB"/>
        </w:rPr>
        <w:t xml:space="preserve">life </w:t>
      </w:r>
      <w:r w:rsidR="0056042B" w:rsidRPr="00563380">
        <w:rPr>
          <w:lang w:val="en-GB"/>
        </w:rPr>
        <w:t xml:space="preserve">is </w:t>
      </w:r>
      <w:r w:rsidR="00E16C74" w:rsidRPr="00563380">
        <w:rPr>
          <w:lang w:val="en-GB"/>
        </w:rPr>
        <w:t xml:space="preserve">most sensitive </w:t>
      </w:r>
      <w:r w:rsidR="00DB28E8" w:rsidRPr="00563380">
        <w:rPr>
          <w:lang w:val="en-GB"/>
        </w:rPr>
        <w:t xml:space="preserve">to climate warming and whether </w:t>
      </w:r>
      <w:r w:rsidR="00694FE4" w:rsidRPr="00563380">
        <w:rPr>
          <w:lang w:val="en-GB"/>
        </w:rPr>
        <w:t>the shrinking in</w:t>
      </w:r>
      <w:r w:rsidR="00684083">
        <w:rPr>
          <w:lang w:val="en-GB"/>
        </w:rPr>
        <w:t xml:space="preserve"> body</w:t>
      </w:r>
      <w:r w:rsidR="00694FE4" w:rsidRPr="00563380">
        <w:rPr>
          <w:lang w:val="en-GB"/>
        </w:rPr>
        <w:t xml:space="preserve"> size over time is associated with a</w:t>
      </w:r>
      <w:r w:rsidR="00486B48">
        <w:rPr>
          <w:lang w:val="en-GB"/>
        </w:rPr>
        <w:t>n increase in</w:t>
      </w:r>
      <w:r w:rsidR="00694FE4" w:rsidRPr="00563380">
        <w:rPr>
          <w:lang w:val="en-GB"/>
        </w:rPr>
        <w:t xml:space="preserve"> temperature during this critical time window.</w:t>
      </w:r>
    </w:p>
    <w:p w14:paraId="12CBC05C" w14:textId="77777777" w:rsidR="0099637C" w:rsidRPr="00563380" w:rsidRDefault="0099637C" w:rsidP="00DA1F7C">
      <w:pPr>
        <w:spacing w:before="120" w:after="120" w:line="360" w:lineRule="auto"/>
        <w:ind w:firstLine="426"/>
        <w:rPr>
          <w:lang w:val="en-GB"/>
        </w:rPr>
      </w:pPr>
    </w:p>
    <w:p w14:paraId="51DA2063" w14:textId="2C4DFDA5" w:rsidR="00294694" w:rsidRPr="00563380" w:rsidRDefault="00294694" w:rsidP="00DA1F7C">
      <w:pPr>
        <w:pStyle w:val="Default"/>
        <w:spacing w:before="120" w:after="120" w:line="360" w:lineRule="auto"/>
        <w:ind w:firstLine="426"/>
        <w:rPr>
          <w:color w:val="auto"/>
        </w:rPr>
      </w:pPr>
      <w:r w:rsidRPr="00563380">
        <w:rPr>
          <w:b/>
          <w:bCs/>
          <w:color w:val="auto"/>
        </w:rPr>
        <w:t xml:space="preserve">Methods </w:t>
      </w:r>
    </w:p>
    <w:p w14:paraId="38194A1C" w14:textId="6C26FB18" w:rsidR="00294694" w:rsidRPr="00563380" w:rsidRDefault="00294694" w:rsidP="00DA1F7C">
      <w:pPr>
        <w:pStyle w:val="Default"/>
        <w:spacing w:before="120" w:after="120" w:line="360" w:lineRule="auto"/>
        <w:ind w:firstLine="426"/>
        <w:rPr>
          <w:i/>
          <w:iCs/>
          <w:color w:val="auto"/>
        </w:rPr>
      </w:pPr>
      <w:r w:rsidRPr="00563380">
        <w:rPr>
          <w:i/>
          <w:iCs/>
          <w:color w:val="auto"/>
        </w:rPr>
        <w:lastRenderedPageBreak/>
        <w:t xml:space="preserve">Study </w:t>
      </w:r>
      <w:r w:rsidR="006864EE" w:rsidRPr="00563380">
        <w:rPr>
          <w:i/>
          <w:iCs/>
          <w:color w:val="auto"/>
        </w:rPr>
        <w:t>system</w:t>
      </w:r>
    </w:p>
    <w:p w14:paraId="729D334F" w14:textId="0B4B4CEB" w:rsidR="0061786B" w:rsidRPr="00563380" w:rsidRDefault="00090469" w:rsidP="00DA1F7C">
      <w:pPr>
        <w:pStyle w:val="Default"/>
        <w:spacing w:before="120" w:after="120" w:line="360" w:lineRule="auto"/>
        <w:ind w:firstLine="426"/>
        <w:rPr>
          <w:color w:val="auto"/>
        </w:rPr>
      </w:pPr>
      <w:r w:rsidRPr="00563380">
        <w:rPr>
          <w:color w:val="auto"/>
        </w:rPr>
        <w:t xml:space="preserve">The Alpine chamois </w:t>
      </w:r>
      <w:r w:rsidR="00FE1218" w:rsidRPr="00563380">
        <w:rPr>
          <w:color w:val="auto"/>
        </w:rPr>
        <w:t xml:space="preserve">is an ungulate </w:t>
      </w:r>
      <w:r w:rsidR="008C1892" w:rsidRPr="00563380">
        <w:rPr>
          <w:color w:val="auto"/>
        </w:rPr>
        <w:t xml:space="preserve">that </w:t>
      </w:r>
      <w:r w:rsidR="00AE4E83">
        <w:rPr>
          <w:color w:val="auto"/>
        </w:rPr>
        <w:t>shows</w:t>
      </w:r>
      <w:r w:rsidR="008C1892" w:rsidRPr="00563380">
        <w:t xml:space="preserve"> early appearances of sexual dimorphism, with females reaching asymptotic body mass three years earlier (3.5 years) than males (6.2 years) </w:t>
      </w:r>
      <w:r w:rsidR="008C1892" w:rsidRPr="00563380">
        <w:fldChar w:fldCharType="begin"/>
      </w:r>
      <w:r w:rsidR="00264B62">
        <w:instrText xml:space="preserve"> ADDIN ZOTERO_ITEM CSL_CITATION {"citationID":"1ZvBlJl5","properties":{"formattedCitation":"[24\\uc0\\u8211{}26]","plainCitation":"[24–26]","noteIndex":0},"citationItems":[{"id":3486,"uris":["http://zotero.org/users/3388363/items/6YKHW9VC"],"itemData":{"id":3486,"type":"article-journal","abstract":"Ungulate mating systems vary broadly both between and within species. Studies on mating systems in different habitats can provide clues to the ecological factors determining this diversity. Despite its abundance in the European Alps and its importance as a game species, surprisingly little is known about the mating system of Alpine chamois Rupicapra rupicapra rupicapra. We tested the hypothesis that adult males first defend mating territories in late spring, when females segregate from males and well before the Nov. rut. In the Gran Paradiso National Park (north-western Italian Alps), adult males shared a winter range but occupied individual ranges in summer and early autumn. Males were more aggressive to each other in the summer than in the spring. A strong site fidelity from one year to the next was found for the summer and early autumn months. Those males that occupied the same territories both in the summer and during the rut (Nov.) appeared to be at hotspots, attractive to females during the rut because of reduced snow cover. Other males appeared to cluster around these hotspots during the rut. Territories that were first occupied during the summer were visited by more females than those that were not established until the rut began. Our results suggest that the mating system of this population of Alpine chamois consists of the early occupation of clustered mating territories. The early establishment of mating territories in areas frequented by females during the rut may lead to reproductive benefits for male chamois.","container-title":"Ethology","DOI":"10.1046/j.1439-0310.2000.00579.x","ISSN":"1439-0310","issue":"7","language":"en","note":"_eprint: https://onlinelibrary.wiley.com/doi/pdf/10.1046/j.1439-0310.2000.00579.x","page":"617-630","source":"Wiley Online Library","title":"Male Alpine Chamois Occupy Territories at Hotspots Before the Mating Season","volume":"106","author":[{"family":"Hardenberg","given":"Achaz","non-dropping-particle":"von"},{"family":"Bassano","given":"Bruno"},{"family":"Peracino","given":"Alberto"},{"family":"Lovari","given":"Sandro"}],"issued":{"date-parts":[["2000"]]},"citation-key":"vonhardenbergMaleAlpineChamois2000"}},{"id":3438,"uris":["http://zotero.org/users/3388363/items/93QBWZVS"],"itemData":{"id":3438,"type":"article-journal","abstract":"Article Body weight and horn development im Alpine chamois, Rupicapra rupicapra (Bovidae, Caprinae). was published on January 1, 2003 in the journal Mammalia (volume 67, issue 1).","DOI":"10.1515/mamm.2003.67.1.65","ISSN":"1864-1547","issue":"1","language":"en","note":"publisher: De Gruyter\nsection: Mammalia","page":"65-74","source":"www.degruyter.com","title":"Body weight and horn development im Alpine chamois, Rupicapra rupicapra (Bovidae, Caprinae).","volume":"67","author":[{"family":"Bassano","given":"B."},{"family":"Perrone","given":"A."},{"family":"Hardenberg","given":"A. Von"}],"issued":{"date-parts":[["2003",1,1]]},"citation-key":"bassanoBodyWeightHorn2003"}},{"id":3275,"uris":["http://zotero.org/users/3388363/items/NIK5KP7R"],"itemData":{"id":3275,"type":"article-journal","abstract":"Studying between-sex differences in body growth has strong implications for understanding life-history tactics of animals. We used age and carcass mass data from 2,312 female and 2,622 male alpine chamois (Rupicapra rupicapra) harvested in the French Alps to model the sex-specific body growth patterns of this species. Males were heavier (asymptotic body mass: 29.6 kg) than females (22.3 kg), with an adult sexual size dimorphism of 32.4%. Sexual size dimorphism originated from both differences in body growth after 1.5 years of age and differences in length of the growth period. Females reached asymptotic body mass almost 3 years earlier (3.5 years) than males (6.2 years). We also found that females 1st reproduced before achieving asymptotic growth, at 78% of their asymptotic body mass. Between-sex differences in growth patterns in this species are most likely due to stronger selection pressure for larger size in males than in females due to intrasexual competition.","container-title":"Journal of Mammalogy","DOI":"10.1644/08-MAMM-A-287.1","ISSN":"0022-2372","issue":"4","journalAbbreviation":"Journal of Mammalogy","page":"954-960","source":"Silverchair","title":"Sex-Specific Growth in Alpine Chamois","volume":"90","author":[{"family":"Garel","given":"Mathieu"},{"family":"Loison","given":"Anne"},{"family":"Jullien","given":"Jean-Michel"},{"family":"Dubray","given":"Dominique"},{"family":"Maillard","given":"Daniel"},{"family":"Gaillard","given":"Jean-Michel"}],"issued":{"date-parts":[["2009",8,14]]},"citation-key":"garelSexSpecificGrowthAlpine2009"}}],"schema":"https://github.com/citation-style-language/schema/raw/master/csl-citation.json"} </w:instrText>
      </w:r>
      <w:r w:rsidR="008C1892" w:rsidRPr="00563380">
        <w:fldChar w:fldCharType="separate"/>
      </w:r>
      <w:r w:rsidR="00264B62" w:rsidRPr="00264B62">
        <w:t>[24–26]</w:t>
      </w:r>
      <w:r w:rsidR="008C1892" w:rsidRPr="00563380">
        <w:fldChar w:fldCharType="end"/>
      </w:r>
      <w:r w:rsidR="008C1892" w:rsidRPr="001A738B">
        <w:rPr>
          <w:rPrChange w:id="102" w:author="Pierre Bize" w:date="2023-05-22T14:47:00Z">
            <w:rPr>
              <w:lang w:val="fr-CH"/>
            </w:rPr>
          </w:rPrChange>
        </w:rPr>
        <w:t>.</w:t>
      </w:r>
      <w:r w:rsidR="00955C44" w:rsidRPr="001A738B">
        <w:rPr>
          <w:rPrChange w:id="103" w:author="Pierre Bize" w:date="2023-05-22T14:47:00Z">
            <w:rPr>
              <w:lang w:val="fr-CH"/>
            </w:rPr>
          </w:rPrChange>
        </w:rPr>
        <w:t xml:space="preserve"> </w:t>
      </w:r>
      <w:commentRangeStart w:id="104"/>
      <w:commentRangeStart w:id="105"/>
      <w:r w:rsidR="0061786B" w:rsidRPr="00563380">
        <w:rPr>
          <w:color w:val="auto"/>
        </w:rPr>
        <w:t xml:space="preserve">In </w:t>
      </w:r>
      <w:r w:rsidR="00891BDA" w:rsidRPr="00563380">
        <w:rPr>
          <w:color w:val="auto"/>
        </w:rPr>
        <w:t>the</w:t>
      </w:r>
      <w:r w:rsidR="0061786B" w:rsidRPr="00563380">
        <w:rPr>
          <w:color w:val="auto"/>
        </w:rPr>
        <w:t xml:space="preserve"> </w:t>
      </w:r>
      <w:r w:rsidR="00891BDA" w:rsidRPr="00563380">
        <w:rPr>
          <w:color w:val="auto"/>
        </w:rPr>
        <w:t>Alps</w:t>
      </w:r>
      <w:r w:rsidR="0061786B" w:rsidRPr="00563380">
        <w:rPr>
          <w:color w:val="auto"/>
        </w:rPr>
        <w:t xml:space="preserve">, chamois </w:t>
      </w:r>
      <w:r w:rsidR="00891BDA" w:rsidRPr="00563380">
        <w:rPr>
          <w:color w:val="auto"/>
        </w:rPr>
        <w:t>give</w:t>
      </w:r>
      <w:r w:rsidR="0061786B" w:rsidRPr="00563380">
        <w:rPr>
          <w:color w:val="auto"/>
        </w:rPr>
        <w:t xml:space="preserve"> birth in </w:t>
      </w:r>
      <w:r w:rsidR="006D64FA">
        <w:rPr>
          <w:color w:val="auto"/>
        </w:rPr>
        <w:t xml:space="preserve">May </w:t>
      </w:r>
      <w:r w:rsidR="00837927">
        <w:rPr>
          <w:color w:val="auto"/>
        </w:rPr>
        <w:fldChar w:fldCharType="begin"/>
      </w:r>
      <w:r w:rsidR="00264B62">
        <w:rPr>
          <w:color w:val="auto"/>
        </w:rPr>
        <w:instrText xml:space="preserve"> ADDIN ZOTERO_ITEM CSL_CITATION {"citationID":"UQUNtDYm","properties":{"formattedCitation":"[27]","plainCitation":"[27]","noteIndex":0},"citationItems":[{"id":3573,"uris":["http://zotero.org/users/3388363/items/C47A8YEM"],"itemData":{"id":3573,"type":"article-journal","abstract":"1. Environmental conditions during early development can affect the growth patterns of vertebrates, influencing future survival and reproduction. In long-lived mammals, females that experience poor environmental conditions early in life may delay primiparity. In female bovids, annual horn growth increments may provide a record of age-specific reproduction and body growth. Horn length, however, may also be a criterion used by hunters in selecting animals to harvest, possibly leading to artificial selection. 2. We studied three populations of chamois (Rupicapra rupicapra) in the western Alps to explore the relationships between female horn length and early growth, age of primiparity and age-specific reproduction. We also compared the risk of harvest to reproductive status and horn length. 3. Early horn growth was positively correlated with body mass in pre-reproductive females and with reproduction in very young and senescent adults. Females with strong early horn growth attained primiparity at an earlier age than those with weak early growth. Horn length did not affect hunter selection, but we found a strong hunter preference for nonlactating females. 4. Our research highlights the persistent effects of early development on reproductive performance in mammals. Moderate sport harvests are unlikely to affect the evolution of phenotypic traits and reproductive strategies in female chamois. A policy of penalizing hunters that harvest lactating females, however, may increase the harvest of 2-year-old females, which have high reproductive potential.","container-title":"Journal of Animal Ecology","DOI":"10.1111/j.1365-2656.2010.01773.x","ISSN":"1365-2656","issue":"2","language":"en","note":"_eprint: https://onlinelibrary.wiley.com/doi/pdf/10.1111/j.1365-2656.2010.01773.x","page":"438-447","source":"Wiley Online Library","title":"Effects of early horn growth on reproduction and hunting mortality in female chamois","volume":"80","author":[{"family":"Rughetti","given":"Marco"},{"family":"Festa-Bianchet","given":"Marco"}],"issued":{"date-parts":[["2011"]]},"citation-key":"rughettiEffectsEarlyHorn2011"}}],"schema":"https://github.com/citation-style-language/schema/raw/master/csl-citation.json"} </w:instrText>
      </w:r>
      <w:r w:rsidR="00837927">
        <w:rPr>
          <w:color w:val="auto"/>
        </w:rPr>
        <w:fldChar w:fldCharType="separate"/>
      </w:r>
      <w:r w:rsidR="00264B62">
        <w:rPr>
          <w:noProof/>
          <w:color w:val="auto"/>
        </w:rPr>
        <w:t>[27]</w:t>
      </w:r>
      <w:r w:rsidR="00837927">
        <w:rPr>
          <w:color w:val="auto"/>
        </w:rPr>
        <w:fldChar w:fldCharType="end"/>
      </w:r>
      <w:del w:id="106" w:author="Pierre Bize" w:date="2023-05-22T14:44:00Z">
        <w:r w:rsidR="006D64FA" w:rsidRPr="00563380" w:rsidDel="005465D0">
          <w:rPr>
            <w:color w:val="auto"/>
          </w:rPr>
          <w:delText xml:space="preserve"> </w:delText>
        </w:r>
      </w:del>
      <w:commentRangeEnd w:id="104"/>
      <w:r w:rsidR="003D68EB">
        <w:rPr>
          <w:rStyle w:val="CommentReference"/>
          <w:color w:val="auto"/>
          <w:lang w:val="en-US" w:eastAsia="en-US"/>
        </w:rPr>
        <w:commentReference w:id="104"/>
      </w:r>
      <w:commentRangeEnd w:id="105"/>
      <w:r w:rsidR="006D64FA">
        <w:rPr>
          <w:rStyle w:val="CommentReference"/>
          <w:color w:val="auto"/>
          <w:lang w:val="en-US" w:eastAsia="en-US"/>
        </w:rPr>
        <w:commentReference w:id="105"/>
      </w:r>
      <w:ins w:id="107" w:author="Pierre Bize" w:date="2023-05-22T14:47:00Z">
        <w:r w:rsidR="001A738B">
          <w:rPr>
            <w:color w:val="auto"/>
          </w:rPr>
          <w:t>, and the period</w:t>
        </w:r>
      </w:ins>
      <w:del w:id="108" w:author="Pierre Bize" w:date="2023-05-22T14:47:00Z">
        <w:r w:rsidR="0061786B" w:rsidRPr="00563380" w:rsidDel="001A738B">
          <w:rPr>
            <w:color w:val="auto"/>
          </w:rPr>
          <w:delText>.</w:delText>
        </w:r>
      </w:del>
      <w:r w:rsidR="0061786B" w:rsidRPr="00563380">
        <w:rPr>
          <w:color w:val="auto"/>
        </w:rPr>
        <w:t xml:space="preserve"> </w:t>
      </w:r>
      <w:del w:id="109" w:author="Pierre Bize" w:date="2023-05-22T14:47:00Z">
        <w:r w:rsidR="00891BDA" w:rsidRPr="00563380" w:rsidDel="008339B3">
          <w:rPr>
            <w:color w:val="auto"/>
          </w:rPr>
          <w:delText>Between</w:delText>
        </w:r>
        <w:r w:rsidR="0061786B" w:rsidRPr="00563380" w:rsidDel="008339B3">
          <w:rPr>
            <w:color w:val="auto"/>
          </w:rPr>
          <w:delText xml:space="preserve"> </w:delText>
        </w:r>
      </w:del>
      <w:ins w:id="110" w:author="Pierre Bize" w:date="2023-05-22T14:47:00Z">
        <w:r w:rsidR="008339B3">
          <w:rPr>
            <w:color w:val="auto"/>
          </w:rPr>
          <w:t>from</w:t>
        </w:r>
        <w:r w:rsidR="008339B3" w:rsidRPr="00563380">
          <w:rPr>
            <w:color w:val="auto"/>
          </w:rPr>
          <w:t xml:space="preserve"> </w:t>
        </w:r>
      </w:ins>
      <w:r w:rsidR="0061786B" w:rsidRPr="00563380">
        <w:rPr>
          <w:color w:val="auto"/>
        </w:rPr>
        <w:t xml:space="preserve">May </w:t>
      </w:r>
      <w:del w:id="111" w:author="Pierre Bize" w:date="2023-05-22T14:47:00Z">
        <w:r w:rsidR="00891BDA" w:rsidRPr="00563380" w:rsidDel="008339B3">
          <w:rPr>
            <w:color w:val="auto"/>
          </w:rPr>
          <w:delText>and</w:delText>
        </w:r>
        <w:r w:rsidR="0061786B" w:rsidRPr="00563380" w:rsidDel="008339B3">
          <w:rPr>
            <w:color w:val="auto"/>
          </w:rPr>
          <w:delText xml:space="preserve"> </w:delText>
        </w:r>
      </w:del>
      <w:ins w:id="112" w:author="Pierre Bize" w:date="2023-05-22T14:47:00Z">
        <w:r w:rsidR="008339B3">
          <w:rPr>
            <w:color w:val="auto"/>
          </w:rPr>
          <w:t>to</w:t>
        </w:r>
        <w:r w:rsidR="008339B3" w:rsidRPr="00563380">
          <w:rPr>
            <w:color w:val="auto"/>
          </w:rPr>
          <w:t xml:space="preserve"> </w:t>
        </w:r>
      </w:ins>
      <w:r w:rsidR="0061786B" w:rsidRPr="00563380">
        <w:rPr>
          <w:color w:val="auto"/>
        </w:rPr>
        <w:t xml:space="preserve">July </w:t>
      </w:r>
      <w:del w:id="113" w:author="Pierre Bize" w:date="2023-05-22T14:47:00Z">
        <w:r w:rsidR="0061786B" w:rsidRPr="00563380" w:rsidDel="008339B3">
          <w:rPr>
            <w:color w:val="auto"/>
          </w:rPr>
          <w:delText xml:space="preserve">is the main period of </w:delText>
        </w:r>
      </w:del>
      <w:ins w:id="114" w:author="Pierre Bize" w:date="2023-05-22T14:47:00Z">
        <w:r w:rsidR="008339B3">
          <w:rPr>
            <w:color w:val="auto"/>
          </w:rPr>
          <w:t xml:space="preserve"> corresponds to the </w:t>
        </w:r>
      </w:ins>
      <w:r w:rsidR="0061786B" w:rsidRPr="00563380">
        <w:rPr>
          <w:color w:val="auto"/>
        </w:rPr>
        <w:t xml:space="preserve">lactation </w:t>
      </w:r>
      <w:del w:id="115" w:author="Pierre Bize" w:date="2023-05-22T14:48:00Z">
        <w:r w:rsidR="0061786B" w:rsidRPr="00563380" w:rsidDel="008339B3">
          <w:rPr>
            <w:color w:val="auto"/>
          </w:rPr>
          <w:delText xml:space="preserve">for </w:delText>
        </w:r>
      </w:del>
      <w:ins w:id="116" w:author="Pierre Bize" w:date="2023-05-22T14:48:00Z">
        <w:r w:rsidR="008339B3">
          <w:rPr>
            <w:color w:val="auto"/>
          </w:rPr>
          <w:t>of</w:t>
        </w:r>
        <w:r w:rsidR="008339B3" w:rsidRPr="00563380">
          <w:rPr>
            <w:color w:val="auto"/>
          </w:rPr>
          <w:t xml:space="preserve"> </w:t>
        </w:r>
      </w:ins>
      <w:commentRangeStart w:id="117"/>
      <w:r w:rsidR="0061786B" w:rsidRPr="00563380">
        <w:rPr>
          <w:color w:val="auto"/>
        </w:rPr>
        <w:t>kids</w:t>
      </w:r>
      <w:r w:rsidR="0045550A" w:rsidRPr="00563380">
        <w:rPr>
          <w:color w:val="auto"/>
        </w:rPr>
        <w:t xml:space="preserve"> </w:t>
      </w:r>
      <w:commentRangeEnd w:id="117"/>
      <w:r w:rsidR="00DE6073">
        <w:rPr>
          <w:rStyle w:val="CommentReference"/>
          <w:color w:val="auto"/>
          <w:lang w:val="en-US" w:eastAsia="en-US"/>
        </w:rPr>
        <w:commentReference w:id="117"/>
      </w:r>
      <w:del w:id="118" w:author="Pierre Bize" w:date="2023-05-22T14:48:00Z">
        <w:r w:rsidR="0045550A" w:rsidRPr="00563380" w:rsidDel="008339B3">
          <w:rPr>
            <w:color w:val="auto"/>
          </w:rPr>
          <w:delText>(the young of chamois)</w:delText>
        </w:r>
      </w:del>
      <w:ins w:id="119" w:author="Pierre Bize" w:date="2023-05-22T14:48:00Z">
        <w:r w:rsidR="008339B3">
          <w:rPr>
            <w:color w:val="auto"/>
          </w:rPr>
          <w:t>in their first year of life</w:t>
        </w:r>
      </w:ins>
      <w:r w:rsidR="0045550A" w:rsidRPr="00563380">
        <w:rPr>
          <w:color w:val="auto"/>
        </w:rPr>
        <w:t xml:space="preserve"> </w:t>
      </w:r>
      <w:r w:rsidR="0061786B" w:rsidRPr="00563380">
        <w:rPr>
          <w:color w:val="auto"/>
        </w:rPr>
        <w:t xml:space="preserve">and </w:t>
      </w:r>
      <w:ins w:id="120" w:author="Pierre Bize" w:date="2023-05-22T14:50:00Z">
        <w:r w:rsidR="0060743F">
          <w:rPr>
            <w:color w:val="auto"/>
          </w:rPr>
          <w:t xml:space="preserve">the growth peak </w:t>
        </w:r>
      </w:ins>
      <w:del w:id="121" w:author="Pierre Bize" w:date="2023-05-22T14:50:00Z">
        <w:r w:rsidR="0061786B" w:rsidRPr="00563380" w:rsidDel="0060743F">
          <w:rPr>
            <w:color w:val="auto"/>
          </w:rPr>
          <w:delText xml:space="preserve">increase </w:delText>
        </w:r>
      </w:del>
      <w:ins w:id="122" w:author="Pierre Bize" w:date="2023-05-22T14:50:00Z">
        <w:r w:rsidR="0060743F">
          <w:rPr>
            <w:color w:val="auto"/>
          </w:rPr>
          <w:t xml:space="preserve">of </w:t>
        </w:r>
      </w:ins>
      <w:del w:id="123" w:author="Pierre Bize" w:date="2023-05-22T14:50:00Z">
        <w:r w:rsidR="0061786B" w:rsidRPr="00563380" w:rsidDel="0060743F">
          <w:rPr>
            <w:color w:val="auto"/>
          </w:rPr>
          <w:delText xml:space="preserve">in body mass for </w:delText>
        </w:r>
      </w:del>
      <w:r w:rsidR="00684083">
        <w:rPr>
          <w:color w:val="auto"/>
        </w:rPr>
        <w:t>yearling</w:t>
      </w:r>
      <w:r w:rsidR="00D92DAD" w:rsidRPr="00563380">
        <w:rPr>
          <w:color w:val="auto"/>
        </w:rPr>
        <w:t>s</w:t>
      </w:r>
      <w:ins w:id="124" w:author="Pierre Bize" w:date="2023-05-22T14:50:00Z">
        <w:r w:rsidR="0060743F">
          <w:rPr>
            <w:color w:val="auto"/>
          </w:rPr>
          <w:t xml:space="preserve"> in their second year of life</w:t>
        </w:r>
      </w:ins>
      <w:r w:rsidR="00BD5F31" w:rsidRPr="00563380">
        <w:rPr>
          <w:color w:val="auto"/>
        </w:rPr>
        <w:t xml:space="preserve">. </w:t>
      </w:r>
      <w:r w:rsidR="00CA7136" w:rsidRPr="00563380">
        <w:rPr>
          <w:color w:val="auto"/>
        </w:rPr>
        <w:t xml:space="preserve">Chamois are weaned </w:t>
      </w:r>
      <w:r w:rsidR="00D92DAD" w:rsidRPr="00563380">
        <w:rPr>
          <w:color w:val="auto"/>
        </w:rPr>
        <w:t>between</w:t>
      </w:r>
      <w:r w:rsidR="00CA7136" w:rsidRPr="00563380">
        <w:rPr>
          <w:color w:val="auto"/>
        </w:rPr>
        <w:t xml:space="preserve"> 3 </w:t>
      </w:r>
      <w:r w:rsidR="00D92DAD" w:rsidRPr="00563380">
        <w:rPr>
          <w:color w:val="auto"/>
        </w:rPr>
        <w:t>and</w:t>
      </w:r>
      <w:r w:rsidR="00CA7136" w:rsidRPr="00563380">
        <w:rPr>
          <w:color w:val="auto"/>
        </w:rPr>
        <w:t xml:space="preserve"> 6 months of age </w:t>
      </w:r>
      <w:r w:rsidR="00CA7136" w:rsidRPr="00563380">
        <w:rPr>
          <w:color w:val="auto"/>
        </w:rPr>
        <w:fldChar w:fldCharType="begin"/>
      </w:r>
      <w:r w:rsidR="00264B62">
        <w:rPr>
          <w:color w:val="auto"/>
        </w:rPr>
        <w:instrText xml:space="preserve"> ADDIN ZOTERO_ITEM CSL_CITATION {"citationID":"zsoWOx88","properties":{"formattedCitation":"[28]","plainCitation":"[28]","noteIndex":0},"citationItems":[{"id":3529,"uris":["http://zotero.org/users/3388363/items/JZB2FER6"],"itemData":{"id":3529,"type":"article-journal","abstract":"Maternal cares and, in particular, suckling behaviour, are fundamental for early growth and survival of offspring ungulates. In turn, factors influencing maternal cares can have important effects at individual and population levels, with consequences at both short and long temporal scales. We assessed monthly variation of behavioural indices of suckling and nursing, as well as occurrence of allosuckling, in a mountain-dwelling ungulate, the Apennine chamois Rupicapra pyrenaica ornata, on summer-early autumn 2013–2014. Not surprisingly, duration of suckling events and frequency of suckling solicitations by kids, decreased throughout months, whereas the proportion of grazing kids increased from July to October, indicating a growing reliance on pasture. Conversely, the probability of suckling success kept stable from July to October, suggesting a constant willingness of females to allow kids to suckle. Of all suckling events, 63% involved more than one kid, indicating allosuckling. On average, multiple suckles were shorter than those involving one kid and occurred in all months with the same proportion.Our results suggest the occurrence of high levels of maternal cares in a gregarious herbivore, with frequent allosuckling and apparent willingness of females to nurse offspring throughout summer-autumn. These results suggest that the mother’s role does not terminate with weaning.","container-title":"Ethology Ecology &amp; Evolution","DOI":"10.1080/03949370.2017.1423115","ISSN":"0394-9370","issue":"5","note":"publisher: Taylor &amp; Francis\n_eprint: https://doi.org/10.1080/03949370.2017.1423115","page":"385-398","source":"Taylor and Francis+NEJM","title":"Suckling behaviour and allonursing in the Apennine chamois","volume":"30","author":[{"family":"Scornavacca","given":"Davide"},{"family":"Cotza","given":"Antonella"},{"family":"Lovari","given":"Sandro"},{"family":"Ferretti","given":"Francesco"}],"issued":{"date-parts":[["2018",9,3]]},"citation-key":"scornavaccaSucklingBehaviourAllonursing2018"}}],"schema":"https://github.com/citation-style-language/schema/raw/master/csl-citation.json"} </w:instrText>
      </w:r>
      <w:r w:rsidR="00CA7136" w:rsidRPr="00563380">
        <w:rPr>
          <w:color w:val="auto"/>
        </w:rPr>
        <w:fldChar w:fldCharType="separate"/>
      </w:r>
      <w:r w:rsidR="00264B62">
        <w:rPr>
          <w:color w:val="auto"/>
        </w:rPr>
        <w:t>[28]</w:t>
      </w:r>
      <w:r w:rsidR="00CA7136" w:rsidRPr="00563380">
        <w:rPr>
          <w:color w:val="auto"/>
        </w:rPr>
        <w:fldChar w:fldCharType="end"/>
      </w:r>
      <w:r w:rsidR="00CA7136" w:rsidRPr="00563380">
        <w:rPr>
          <w:color w:val="auto"/>
        </w:rPr>
        <w:t xml:space="preserve">. </w:t>
      </w:r>
      <w:r w:rsidR="00BD5F31" w:rsidRPr="00563380">
        <w:rPr>
          <w:color w:val="auto"/>
        </w:rPr>
        <w:t xml:space="preserve">Vegetation in the Alps usually </w:t>
      </w:r>
      <w:r w:rsidR="000C5FFD" w:rsidRPr="00563380">
        <w:rPr>
          <w:color w:val="auto"/>
        </w:rPr>
        <w:t xml:space="preserve">begins growing </w:t>
      </w:r>
      <w:r w:rsidR="00BD5F31" w:rsidRPr="00563380">
        <w:rPr>
          <w:color w:val="auto"/>
        </w:rPr>
        <w:t xml:space="preserve">right after snowmelt </w:t>
      </w:r>
      <w:r w:rsidR="000C5FFD" w:rsidRPr="00563380">
        <w:rPr>
          <w:color w:val="auto"/>
        </w:rPr>
        <w:t>in April, peaking in July</w:t>
      </w:r>
      <w:r w:rsidR="00BD5F31" w:rsidRPr="00563380">
        <w:rPr>
          <w:color w:val="auto"/>
        </w:rPr>
        <w:t xml:space="preserve">, thus providing an abundant and protein-rich </w:t>
      </w:r>
      <w:r w:rsidR="00AE4E83">
        <w:rPr>
          <w:color w:val="auto"/>
        </w:rPr>
        <w:t>food source</w:t>
      </w:r>
      <w:r w:rsidR="00BD5F31" w:rsidRPr="00563380">
        <w:rPr>
          <w:color w:val="auto"/>
        </w:rPr>
        <w:t xml:space="preserve"> for a relatively brief period of time</w:t>
      </w:r>
      <w:r w:rsidR="000C5FFD" w:rsidRPr="00563380">
        <w:rPr>
          <w:color w:val="auto"/>
        </w:rPr>
        <w:t xml:space="preserve"> </w:t>
      </w:r>
      <w:r w:rsidR="000C5FFD" w:rsidRPr="00563380">
        <w:rPr>
          <w:color w:val="auto"/>
        </w:rPr>
        <w:fldChar w:fldCharType="begin"/>
      </w:r>
      <w:r w:rsidR="00264B62">
        <w:rPr>
          <w:color w:val="auto"/>
        </w:rPr>
        <w:instrText xml:space="preserve"> ADDIN ZOTERO_ITEM CSL_CITATION {"citationID":"UN9A7QRz","properties":{"formattedCitation":"[29]","plainCitation":"[29]","noteIndex":0},"citationItems":[{"id":3575,"uris":["http://zotero.org/users/3388363/items/BQYELR7R"],"itemData":{"id":3575,"type":"article-journal","abstract":"Seasonal patterns of climate and vegetation growth are expected to be altered by global warming. In alpine environments, the reproduction of birds and mammals is tightly linked to seasonality; therefore such alterations may have strong repercussions on recruitment. We used the normalized difference vegetation index (NDVI), a satellite-based measurement that correlates strongly with aboveground net primary productivity, to explore how annual variations in the timing of vegetation onset and in the rate of change in primary production during green-up affected juvenile growth and survival of bighorn sheep (Ovis canadensis), Alpine ibex (Capra ibex), and mountain goats (Oreamnos americanus) in four different populations in two continents. We indexed timing of onset of vegetation growth by the integrated NDVI (INDVI) in May. The rate of change in primary production during green-up (early May to early July) was estimated as (1) the maximal slope between any two successive bimonthly NDVI values during this period and (2) the slope in NDVI between early May and early July. The maximal slope in NDVI was negatively correlated with lamb growth and survival in both populations of bighorn sheep, growth of mountain goat kids, and survival of Alpine ibex kids, but not with survival of mountain goat kids. There was no effect of INDVI in May and of the slope in NDVI between early May and early July on juvenile growth and survival for any species. Although rapid changes in NDVI during the green-up period could translate into higher plant productivity, they may also lead to a shorter period of availability of high-quality forage over a large spatial scale, decreasing the opportunity for mountain ungulates to exploit high-quality forage. Our results suggest that attempts to forecast how warmer winters and springs will affect animal population dynamics and life histories in alpine environments should consider factors influencing the rate of changes in primary production during green-up and the timing of vegetation onset.","container-title":"Ecology","DOI":"10.1890/06-0875","ISSN":"1939-9170","issue":"2","language":"en","note":"_eprint: https://onlinelibrary.wiley.com/doi/pdf/10.1890/06-0875","page":"381-390","source":"Wiley Online Library","title":"Early Onset of Vegetation Growth Vs. Rapid Green-up: Impacts on Juvenile Mountain Ungulates","title-short":"Early Onset of Vegetation Growth Vs. Rapid Green-up","volume":"88","author":[{"family":"Pettorelli","given":"Nathalie"},{"family":"Pelletier","given":"Fanie"},{"family":"Hardenberg","given":"Achaz","dropping-particle":"von"},{"family":"Festa-Bianchet","given":"Marco"},{"family":"Côté","given":"Steeve D."}],"issued":{"date-parts":[["2007"]]},"citation-key":"pettorelliEarlyOnsetVegetation2007"}}],"schema":"https://github.com/citation-style-language/schema/raw/master/csl-citation.json"} </w:instrText>
      </w:r>
      <w:r w:rsidR="000C5FFD" w:rsidRPr="00563380">
        <w:rPr>
          <w:color w:val="auto"/>
        </w:rPr>
        <w:fldChar w:fldCharType="separate"/>
      </w:r>
      <w:r w:rsidR="00264B62">
        <w:rPr>
          <w:color w:val="auto"/>
        </w:rPr>
        <w:t>[29]</w:t>
      </w:r>
      <w:r w:rsidR="000C5FFD" w:rsidRPr="00563380">
        <w:rPr>
          <w:color w:val="auto"/>
        </w:rPr>
        <w:fldChar w:fldCharType="end"/>
      </w:r>
      <w:r w:rsidR="00BD5F31" w:rsidRPr="00563380">
        <w:rPr>
          <w:color w:val="auto"/>
        </w:rPr>
        <w:t>.</w:t>
      </w:r>
      <w:r w:rsidR="00CA7136" w:rsidRPr="00563380">
        <w:rPr>
          <w:color w:val="auto"/>
        </w:rPr>
        <w:t xml:space="preserve"> </w:t>
      </w:r>
      <w:r w:rsidR="00955C44" w:rsidRPr="00563380">
        <w:t xml:space="preserve">Alpine chamois are distributed over a broad altitudinal range (500–3100 m; </w:t>
      </w:r>
      <w:r w:rsidR="00955C44" w:rsidRPr="00563380">
        <w:fldChar w:fldCharType="begin"/>
      </w:r>
      <w:r w:rsidR="00264B62">
        <w:instrText xml:space="preserve"> ADDIN ZOTERO_ITEM CSL_CITATION {"citationID":"3Zle7AJ3","properties":{"formattedCitation":"[30,31]","plainCitation":"[30,31]","noteIndex":0},"citationItems":[{"id":3664,"uris":["http://zotero.org/users/3388363/items/HXFUB2YX"],"itemData":{"id":3664,"type":"article-journal","abstract":"Wild caprinae, including sheep and goats, are an extremely valuable group of mammals. While most live in mountains, some inhabit desert grasslands, tropical forests or even arctic tundra. They range in size from the 30kg goral to the 350kg musk ox and display a variety of horn shapes and sizes as well as coat and body coloration. They are highly prized by hunters on account of their horns and their coats. Today, despite their important domestic relations, many wild caprinae are in danger of being lost forever: over 70 of caprinae taxa are threatened and over 30 endangered or critical. The main threats to them are over-harvesting, habitat loss and resource competition from livestock. Some face an additional threat from trophy hunters. Despite this, however, conservation legislation is either absent or, more often, poorly enforced. This action plan explores the value of caprinae to biodiversity, the threats facing the members of the species, and makes recommendations to reverse current trends. It also emphasises the importance to carpinae conservation and survival of close collaboration among all parties involved in wildlife conservation including local peoples and hunting organisations, governments, scientists and academic institutions.","language":"en","note":"publisher: IUCN: International Union for Conservation of Nature","source":"policycommons.net","title":"Wild sheep and goats and their relatives : status survey and conservation action plan for Caprinae","title-short":"Wild sheep and goats and their relatives","URL":"https://policycommons.net/artifacts/1373021/wild-sheep-and-goats-and-their-relatives/1987236/","author":[{"family":"Shackleton","given":"David M."}],"accessed":{"date-parts":[["2022",7,2]]},"issued":{"date-parts":[["1997"]]},"citation-key":"shackletonWildSheepGoats1997"}},{"id":3661,"uris":["http://zotero.org/users/3388363/items/LXN63GWB"],"itemData":{"id":3661,"type":"book","publisher":"Bundesministerium für Land-und Forstwirtschaft, Umwelt und Wasserwirtschaft","title":"Die Säugetierfauna Österreichs","author":[{"family":"Spitzenberger","given":"Friederike"},{"family":"Bauer","given":"Kurt"},{"family":"Mayer","given":"A"},{"family":"Weis","given":"E"},{"family":"Preleuthner","given":"M"},{"family":"Sackl","given":"P"},{"family":"Sieber","given":"J"}],"issued":{"date-parts":[["2001"]]},"citation-key":"spitzenbergerSaugetierfaunaOsterreichs2001"}}],"schema":"https://github.com/citation-style-language/schema/raw/master/csl-citation.json"} </w:instrText>
      </w:r>
      <w:r w:rsidR="00955C44" w:rsidRPr="00563380">
        <w:fldChar w:fldCharType="separate"/>
      </w:r>
      <w:r w:rsidR="00264B62">
        <w:t>[30,31]</w:t>
      </w:r>
      <w:r w:rsidR="00955C44" w:rsidRPr="00563380">
        <w:fldChar w:fldCharType="end"/>
      </w:r>
      <w:r w:rsidR="00955C44" w:rsidRPr="00563380">
        <w:t xml:space="preserve">) and can shift their range depending on the resource availability and climate conditions </w:t>
      </w:r>
      <w:r w:rsidR="00955C44" w:rsidRPr="00563380">
        <w:fldChar w:fldCharType="begin"/>
      </w:r>
      <w:r w:rsidR="00264B62">
        <w:instrText xml:space="preserve"> ADDIN ZOTERO_ITEM CSL_CITATION {"citationID":"iqvdeDDi","properties":{"formattedCitation":"[22,32]","plainCitation":"[22,32]","noteIndex":0},"citationItems":[{"id":3512,"uris":["http://zotero.org/users/3388363/items/VULHMJQR"],"itemData":{"id":3512,"type":"article-journal","abstract":"Ranging behaviour and habitat selection of 23 male and 6 female adult (5–10 years old) Alpine chamois Rupicapra rupicapra (Linnaeus 1758) were monitored from February 2000 to December 2002, in an area of the Western Alps. The chamois were radio-located for a minimum of 4 and a maximum of 35 months, until failure of radio transmitters. A mean number of 13 locations/individual/month was recorded for a total of 7902 fixes. Adult males were divided in 19 residents (territorial males, with overlapping or adjacent warm and cold month ranges) and four migrants (with non-overlapping warm and cold month ranges, as well as attending higher altitude areas in the warm months). Home range and core area (kernel 95 and 50%, respectively) sizes of each individual were significantly greater in the warm (June–November) than in the cold (December–May) periods. During the warm period, home range and core area sizes significantly differed between resident (median home range: 49 ha; Q1–Q3: 31–110 ha) and migrant males (median home range: 749 ha; Q1–Q3: 539–850 ha), as well as between females (median home range: 711 ha; Q1–Q3: 388–1842 ha) and resident males. No significant difference was observed in the cold period. Home range size was not corre</w:instrText>
      </w:r>
      <w:r w:rsidR="00264B62">
        <w:rPr>
          <w:rFonts w:hint="eastAsia"/>
        </w:rPr>
        <w:instrText>lated to the presence of snow cover (</w:instrText>
      </w:r>
      <w:r w:rsidR="00264B62">
        <w:rPr>
          <w:rFonts w:hint="eastAsia"/>
        </w:rPr>
        <w:instrText>≥</w:instrText>
      </w:r>
      <w:r w:rsidR="00264B62">
        <w:rPr>
          <w:rFonts w:hint="eastAsia"/>
        </w:rPr>
        <w:instrText xml:space="preserve"> 70%). Throughout the year, nearly all chamois used south- to south-east-facing slopes. Resident males strongly preferred pastures and meadows, but four of them used alder shrublands on the north-east slope more than </w:instrText>
      </w:r>
      <w:r w:rsidR="00264B62">
        <w:instrText xml:space="preserve">expected, in the warm months. Females kept nearly always at altitudes greater than those used by resident males and inhabited higher-quality areas.","container-title":"Ethology Ecology &amp; Evolution","DOI":"10.1080/03949370.2010.502316","ISSN":"0394-9370","issue":"3","note":"publisher: Taylor &amp; Francis\n_eprint: https://doi.org/10.1080/03949370.2010.502316","page":"215-231","source":"Taylor and Francis+NEJM","title":"Ranging behaviour and habitat selection of Alpine chamois","volume":"22","author":[{"family":"Nesti","given":"I."},{"family":"Posillico","given":"M."},{"family":"Lovari","given":"S."}],"issued":{"date-parts":[["2010",8,11]]},"citation-key":"nestiRangingBehaviourHabitat2010"}},{"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00955C44" w:rsidRPr="00563380">
        <w:fldChar w:fldCharType="separate"/>
      </w:r>
      <w:r w:rsidR="00264B62">
        <w:t>[22,32]</w:t>
      </w:r>
      <w:r w:rsidR="00955C44" w:rsidRPr="00563380">
        <w:fldChar w:fldCharType="end"/>
      </w:r>
      <w:r w:rsidR="00955C44" w:rsidRPr="00563380">
        <w:t xml:space="preserve">. </w:t>
      </w:r>
    </w:p>
    <w:p w14:paraId="1F5C8B92" w14:textId="7CDA5ED3" w:rsidR="00E02F16" w:rsidRPr="00773D89" w:rsidRDefault="00891BDA" w:rsidP="00DA1F7C">
      <w:pPr>
        <w:pStyle w:val="Default"/>
        <w:spacing w:before="120" w:after="120" w:line="360" w:lineRule="auto"/>
        <w:ind w:firstLine="426"/>
        <w:rPr>
          <w:color w:val="auto"/>
        </w:rPr>
      </w:pPr>
      <w:r w:rsidRPr="00563380">
        <w:rPr>
          <w:color w:val="auto"/>
        </w:rPr>
        <w:t xml:space="preserve">Data </w:t>
      </w:r>
      <w:r w:rsidR="005741FB" w:rsidRPr="00563380">
        <w:rPr>
          <w:color w:val="auto"/>
        </w:rPr>
        <w:t xml:space="preserve">on the size of chamois </w:t>
      </w:r>
      <w:r w:rsidRPr="00563380">
        <w:rPr>
          <w:color w:val="auto"/>
        </w:rPr>
        <w:t xml:space="preserve">were collected </w:t>
      </w:r>
      <w:r w:rsidR="00B21987" w:rsidRPr="00563380">
        <w:rPr>
          <w:color w:val="auto"/>
        </w:rPr>
        <w:t>in the southern A</w:t>
      </w:r>
      <w:r w:rsidR="001E52B2" w:rsidRPr="00563380">
        <w:rPr>
          <w:color w:val="auto"/>
        </w:rPr>
        <w:t>lps of Switzerland</w:t>
      </w:r>
      <w:r w:rsidR="00B21987" w:rsidRPr="00563380">
        <w:rPr>
          <w:color w:val="auto"/>
        </w:rPr>
        <w:t xml:space="preserve"> </w:t>
      </w:r>
      <w:r w:rsidR="001E52B2" w:rsidRPr="00563380">
        <w:rPr>
          <w:color w:val="auto"/>
        </w:rPr>
        <w:t>(</w:t>
      </w:r>
      <w:r w:rsidRPr="00563380">
        <w:rPr>
          <w:color w:val="auto"/>
        </w:rPr>
        <w:t>canton Ticino</w:t>
      </w:r>
      <w:r w:rsidR="001E52B2" w:rsidRPr="00563380">
        <w:rPr>
          <w:color w:val="auto"/>
        </w:rPr>
        <w:t>)</w:t>
      </w:r>
      <w:r w:rsidRPr="00563380">
        <w:rPr>
          <w:color w:val="auto"/>
        </w:rPr>
        <w:t xml:space="preserve"> and cons</w:t>
      </w:r>
      <w:r w:rsidR="00BC798B" w:rsidRPr="00563380">
        <w:rPr>
          <w:color w:val="auto"/>
        </w:rPr>
        <w:t>ist of</w:t>
      </w:r>
      <w:r w:rsidRPr="00563380">
        <w:rPr>
          <w:color w:val="auto"/>
        </w:rPr>
        <w:t xml:space="preserve"> records of the hunting bags from 1992 to 2018. The study area covers an area of 2700 km</w:t>
      </w:r>
      <w:r w:rsidRPr="00563380">
        <w:rPr>
          <w:color w:val="auto"/>
          <w:vertAlign w:val="superscript"/>
        </w:rPr>
        <w:t>2</w:t>
      </w:r>
      <w:r w:rsidRPr="00563380">
        <w:rPr>
          <w:color w:val="auto"/>
        </w:rPr>
        <w:t xml:space="preserve"> with an altitude varying from 250 to 2700 m asl. </w:t>
      </w:r>
      <w:r w:rsidR="0061786B" w:rsidRPr="00563380">
        <w:rPr>
          <w:color w:val="auto"/>
        </w:rPr>
        <w:t xml:space="preserve">In Ticino, hunting starts at the beginning of September and the harvest plan is </w:t>
      </w:r>
      <w:r w:rsidR="00590A82">
        <w:rPr>
          <w:color w:val="auto"/>
        </w:rPr>
        <w:t>mainly</w:t>
      </w:r>
      <w:r w:rsidR="0061786B" w:rsidRPr="00563380">
        <w:rPr>
          <w:color w:val="auto"/>
        </w:rPr>
        <w:t xml:space="preserve"> completed within three weeks. </w:t>
      </w:r>
      <w:r w:rsidR="000E528F" w:rsidRPr="00563380">
        <w:rPr>
          <w:color w:val="auto"/>
        </w:rPr>
        <w:t xml:space="preserve">All animals were sexed, </w:t>
      </w:r>
      <w:proofErr w:type="gramStart"/>
      <w:r w:rsidR="000E528F" w:rsidRPr="00563380">
        <w:rPr>
          <w:color w:val="auto"/>
        </w:rPr>
        <w:t>aged</w:t>
      </w:r>
      <w:proofErr w:type="gramEnd"/>
      <w:r w:rsidR="000E528F" w:rsidRPr="00563380">
        <w:rPr>
          <w:color w:val="auto"/>
        </w:rPr>
        <w:t xml:space="preserve"> and </w:t>
      </w:r>
      <w:r w:rsidR="0023447D" w:rsidRPr="00563380">
        <w:rPr>
          <w:color w:val="auto"/>
        </w:rPr>
        <w:t>weighed</w:t>
      </w:r>
      <w:r w:rsidR="000E528F" w:rsidRPr="00563380">
        <w:rPr>
          <w:color w:val="auto"/>
        </w:rPr>
        <w:t xml:space="preserve"> (eviscerated). </w:t>
      </w:r>
      <w:r w:rsidR="00590A82">
        <w:rPr>
          <w:color w:val="auto"/>
        </w:rPr>
        <w:t xml:space="preserve">Hunters estimated age by </w:t>
      </w:r>
      <w:r w:rsidR="001A1F53">
        <w:rPr>
          <w:color w:val="auto"/>
        </w:rPr>
        <w:t>counting</w:t>
      </w:r>
      <w:r w:rsidR="000E528F" w:rsidRPr="00563380">
        <w:rPr>
          <w:color w:val="auto"/>
        </w:rPr>
        <w:t xml:space="preserve"> the growth rings of their horns </w:t>
      </w:r>
      <w:r w:rsidR="004468A1" w:rsidRPr="00563380">
        <w:rPr>
          <w:color w:val="auto"/>
        </w:rPr>
        <w:fldChar w:fldCharType="begin"/>
      </w:r>
      <w:r w:rsidR="00264B62">
        <w:rPr>
          <w:color w:val="auto"/>
        </w:rPr>
        <w:instrText xml:space="preserve"> ADDIN ZOTERO_ITEM CSL_CITATION {"citationID":"XrXhYMzd","properties":{"formattedCitation":"[33]","plainCitation":"[33]","noteIndex":0},"citationItems":[{"id":3571,"uris":["http://zotero.org/users/3388363/items/6M3P79HC"],"itemData":{"id":3571,"type":"chapter","container-title":"The biology and management of mountain ungulates","edition":"(Lovari S., ed.)","event-place":"London, United Kingdom","page":"65-70","publisher":"Croom Helm","publisher-place":"London, United Kingdom","title":"Correct age determination in chamois","author":[{"family":"Schroder","given":"W"},{"family":"Elsner-Schack","given":"I. V."}],"issued":{"date-parts":[["1985"]]},"citation-key":"schroderCorrectAgeDetermination1985"}}],"schema":"https://github.com/citation-style-language/schema/raw/master/csl-citation.json"} </w:instrText>
      </w:r>
      <w:r w:rsidR="004468A1" w:rsidRPr="00563380">
        <w:rPr>
          <w:color w:val="auto"/>
        </w:rPr>
        <w:fldChar w:fldCharType="separate"/>
      </w:r>
      <w:r w:rsidR="00264B62">
        <w:rPr>
          <w:color w:val="auto"/>
        </w:rPr>
        <w:t>[33]</w:t>
      </w:r>
      <w:r w:rsidR="004468A1" w:rsidRPr="00563380">
        <w:rPr>
          <w:color w:val="auto"/>
        </w:rPr>
        <w:fldChar w:fldCharType="end"/>
      </w:r>
      <w:r w:rsidR="000E528F" w:rsidRPr="00563380">
        <w:rPr>
          <w:color w:val="auto"/>
        </w:rPr>
        <w:t>.</w:t>
      </w:r>
      <w:r w:rsidR="006C5E46" w:rsidRPr="00563380">
        <w:rPr>
          <w:color w:val="auto"/>
        </w:rPr>
        <w:t xml:space="preserve"> </w:t>
      </w:r>
      <w:r w:rsidR="00CD4E89" w:rsidRPr="00563380">
        <w:rPr>
          <w:color w:val="auto"/>
        </w:rPr>
        <w:t xml:space="preserve">Overall, 34017 animals were </w:t>
      </w:r>
      <w:r w:rsidR="00CF0150" w:rsidRPr="00563380">
        <w:rPr>
          <w:color w:val="auto"/>
        </w:rPr>
        <w:t>harvested</w:t>
      </w:r>
      <w:r w:rsidR="00CD4E89" w:rsidRPr="00563380">
        <w:rPr>
          <w:color w:val="auto"/>
        </w:rPr>
        <w:t xml:space="preserve"> during the hunting period </w:t>
      </w:r>
      <w:r w:rsidR="002F607E">
        <w:rPr>
          <w:color w:val="auto"/>
        </w:rPr>
        <w:t>(</w:t>
      </w:r>
      <w:r w:rsidR="00CD4E89" w:rsidRPr="00563380">
        <w:rPr>
          <w:color w:val="auto"/>
        </w:rPr>
        <w:t xml:space="preserve">age </w:t>
      </w:r>
      <w:r w:rsidR="002F607E">
        <w:rPr>
          <w:color w:val="auto"/>
        </w:rPr>
        <w:t xml:space="preserve">range: </w:t>
      </w:r>
      <w:r w:rsidR="00CD4E89" w:rsidRPr="00563380">
        <w:rPr>
          <w:color w:val="auto"/>
        </w:rPr>
        <w:t>0.5</w:t>
      </w:r>
      <w:r w:rsidR="002F607E">
        <w:rPr>
          <w:color w:val="auto"/>
        </w:rPr>
        <w:t>-</w:t>
      </w:r>
      <w:r w:rsidR="00CD4E89" w:rsidRPr="00563380">
        <w:rPr>
          <w:color w:val="auto"/>
        </w:rPr>
        <w:t>22.5 years old</w:t>
      </w:r>
      <w:r w:rsidR="002F607E">
        <w:rPr>
          <w:color w:val="auto"/>
        </w:rPr>
        <w:t>)</w:t>
      </w:r>
      <w:r w:rsidR="00CD4E89" w:rsidRPr="00563380">
        <w:rPr>
          <w:color w:val="auto"/>
        </w:rPr>
        <w:t xml:space="preserve">. </w:t>
      </w:r>
      <w:r w:rsidR="002F607E">
        <w:rPr>
          <w:color w:val="auto"/>
        </w:rPr>
        <w:t>W</w:t>
      </w:r>
      <w:r w:rsidR="00CA7136" w:rsidRPr="00563380">
        <w:rPr>
          <w:color w:val="auto"/>
        </w:rPr>
        <w:t xml:space="preserve">e </w:t>
      </w:r>
      <w:r w:rsidR="002F607E">
        <w:rPr>
          <w:color w:val="auto"/>
        </w:rPr>
        <w:t>analysed</w:t>
      </w:r>
      <w:r w:rsidR="00CA7136" w:rsidRPr="00563380">
        <w:rPr>
          <w:color w:val="auto"/>
        </w:rPr>
        <w:t xml:space="preserve"> </w:t>
      </w:r>
      <w:r w:rsidR="00684083">
        <w:rPr>
          <w:color w:val="auto"/>
        </w:rPr>
        <w:t>yearling</w:t>
      </w:r>
      <w:r w:rsidR="002F607E">
        <w:rPr>
          <w:color w:val="auto"/>
        </w:rPr>
        <w:t xml:space="preserve"> data</w:t>
      </w:r>
      <w:r w:rsidR="00DC065A" w:rsidRPr="00563380">
        <w:rPr>
          <w:color w:val="auto"/>
        </w:rPr>
        <w:t xml:space="preserve"> </w:t>
      </w:r>
      <w:r w:rsidR="000E528F" w:rsidRPr="00563380">
        <w:rPr>
          <w:color w:val="auto"/>
        </w:rPr>
        <w:t>(</w:t>
      </w:r>
      <w:r w:rsidR="008175A9" w:rsidRPr="00563380">
        <w:rPr>
          <w:color w:val="auto"/>
        </w:rPr>
        <w:t>1.5</w:t>
      </w:r>
      <w:r w:rsidR="002F607E">
        <w:rPr>
          <w:color w:val="auto"/>
        </w:rPr>
        <w:t>-</w:t>
      </w:r>
      <w:r w:rsidR="008175A9" w:rsidRPr="00563380">
        <w:rPr>
          <w:color w:val="auto"/>
        </w:rPr>
        <w:t>year</w:t>
      </w:r>
      <w:r w:rsidR="002F607E">
        <w:rPr>
          <w:color w:val="auto"/>
        </w:rPr>
        <w:t>-</w:t>
      </w:r>
      <w:r w:rsidR="008175A9" w:rsidRPr="00563380">
        <w:rPr>
          <w:color w:val="auto"/>
        </w:rPr>
        <w:t>old</w:t>
      </w:r>
      <w:r w:rsidR="008175A9">
        <w:rPr>
          <w:color w:val="auto"/>
        </w:rPr>
        <w:t xml:space="preserve">, </w:t>
      </w:r>
      <w:r w:rsidR="0017528C" w:rsidRPr="00563380">
        <w:rPr>
          <w:color w:val="auto"/>
        </w:rPr>
        <w:t>5635</w:t>
      </w:r>
      <w:r w:rsidR="004D1576" w:rsidRPr="00563380">
        <w:rPr>
          <w:color w:val="auto"/>
        </w:rPr>
        <w:t xml:space="preserve"> </w:t>
      </w:r>
      <w:r w:rsidR="006864EE" w:rsidRPr="00563380">
        <w:rPr>
          <w:color w:val="auto"/>
        </w:rPr>
        <w:t>individuals</w:t>
      </w:r>
      <w:r w:rsidR="000E528F" w:rsidRPr="00563380">
        <w:rPr>
          <w:color w:val="auto"/>
        </w:rPr>
        <w:t xml:space="preserve">, </w:t>
      </w:r>
      <w:r w:rsidR="0017528C" w:rsidRPr="00563380">
        <w:rPr>
          <w:color w:val="auto"/>
        </w:rPr>
        <w:t>2491</w:t>
      </w:r>
      <w:r w:rsidR="000E528F" w:rsidRPr="00563380">
        <w:rPr>
          <w:color w:val="auto"/>
        </w:rPr>
        <w:t xml:space="preserve"> females and </w:t>
      </w:r>
      <w:r w:rsidR="0017528C" w:rsidRPr="00563380">
        <w:rPr>
          <w:color w:val="auto"/>
        </w:rPr>
        <w:t>3144</w:t>
      </w:r>
      <w:r w:rsidR="000E528F" w:rsidRPr="00563380">
        <w:rPr>
          <w:color w:val="auto"/>
        </w:rPr>
        <w:t xml:space="preserve"> males)</w:t>
      </w:r>
      <w:r w:rsidR="008175A9">
        <w:rPr>
          <w:color w:val="auto"/>
        </w:rPr>
        <w:t xml:space="preserve"> to cover</w:t>
      </w:r>
      <w:r w:rsidR="008467D2">
        <w:rPr>
          <w:color w:val="auto"/>
        </w:rPr>
        <w:t xml:space="preserve"> th</w:t>
      </w:r>
      <w:r w:rsidR="008175A9">
        <w:rPr>
          <w:color w:val="auto"/>
        </w:rPr>
        <w:t>is species</w:t>
      </w:r>
      <w:r w:rsidR="008467D2">
        <w:rPr>
          <w:color w:val="auto"/>
        </w:rPr>
        <w:t xml:space="preserve"> </w:t>
      </w:r>
      <w:r w:rsidR="003E7AA8">
        <w:rPr>
          <w:color w:val="auto"/>
        </w:rPr>
        <w:t xml:space="preserve">fastest period of growth </w:t>
      </w:r>
      <w:r w:rsidR="006D64FA">
        <w:rPr>
          <w:color w:val="auto"/>
        </w:rPr>
        <w:fldChar w:fldCharType="begin"/>
      </w:r>
      <w:r w:rsidR="00264B62">
        <w:rPr>
          <w:color w:val="auto"/>
        </w:rPr>
        <w:instrText xml:space="preserve"> ADDIN ZOTERO_ITEM CSL_CITATION {"citationID":"GA3e5TDW","properties":{"formattedCitation":"[26]","plainCitation":"[26]","noteIndex":0},"citationItems":[{"id":3275,"uris":["http://zotero.org/users/3388363/items/NIK5KP7R"],"itemData":{"id":3275,"type":"article-journal","abstract":"Studying between-sex differences in body growth has strong implications for understanding life-history tactics of animals. We used age and carcass mass data from 2,312 female and 2,622 male alpine chamois (Rupicapra rupicapra) harvested in the French Alps to model the sex-specific body growth patterns of this species. Males were heavier (asymptotic body mass: 29.6 kg) than females (22.3 kg), with an adult sexual size dimorphism of 32.4%. Sexual size dimorphism originated from both differences in body growth after 1.5 years of age and differences in length of the growth period. Females reached asymptotic body mass almost 3 years earlier (3.5 years) than males (6.2 years). We also found that females 1st reproduced before achieving asymptotic growth, at 78% of their asymptotic body mass. Between-sex differences in growth patterns in this species are most likely due to stronger selection pressure for larger size in males than in females due to intrasexual competition.","container-title":"Journal of Mammalogy","DOI":"10.1644/08-MAMM-A-287.1","ISSN":"0022-2372","issue":"4","journalAbbreviation":"Journal of Mammalogy","page":"954-960","source":"Silverchair","title":"Sex-Specific Growth in Alpine Chamois","volume":"90","author":[{"family":"Garel","given":"Mathieu"},{"family":"Loison","given":"Anne"},{"family":"Jullien","given":"Jean-Michel"},{"family":"Dubray","given":"Dominique"},{"family":"Maillard","given":"Daniel"},{"family":"Gaillard","given":"Jean-Michel"}],"issued":{"date-parts":[["2009",8,14]]},"citation-key":"garelSexSpecificGrowthAlpine2009"}}],"schema":"https://github.com/citation-style-language/schema/raw/master/csl-citation.json"} </w:instrText>
      </w:r>
      <w:r w:rsidR="006D64FA">
        <w:rPr>
          <w:color w:val="auto"/>
        </w:rPr>
        <w:fldChar w:fldCharType="separate"/>
      </w:r>
      <w:r w:rsidR="00264B62">
        <w:rPr>
          <w:noProof/>
          <w:color w:val="auto"/>
        </w:rPr>
        <w:t>[26]</w:t>
      </w:r>
      <w:r w:rsidR="006D64FA">
        <w:rPr>
          <w:color w:val="auto"/>
        </w:rPr>
        <w:fldChar w:fldCharType="end"/>
      </w:r>
      <w:r w:rsidR="006864EE" w:rsidRPr="00563380">
        <w:rPr>
          <w:color w:val="auto"/>
        </w:rPr>
        <w:t>.</w:t>
      </w:r>
      <w:r w:rsidR="006C5E46" w:rsidRPr="00563380">
        <w:rPr>
          <w:color w:val="auto"/>
        </w:rPr>
        <w:t xml:space="preserve"> </w:t>
      </w:r>
      <w:r w:rsidR="00F155E6">
        <w:rPr>
          <w:color w:val="auto"/>
        </w:rPr>
        <w:t>By</w:t>
      </w:r>
      <w:r w:rsidR="00CE5AA0" w:rsidRPr="00563380">
        <w:rPr>
          <w:color w:val="auto"/>
        </w:rPr>
        <w:t xml:space="preserve"> September, </w:t>
      </w:r>
      <w:r w:rsidR="00684083">
        <w:rPr>
          <w:color w:val="auto"/>
        </w:rPr>
        <w:t>yearling</w:t>
      </w:r>
      <w:r w:rsidR="00CE5AA0" w:rsidRPr="00563380">
        <w:rPr>
          <w:color w:val="auto"/>
        </w:rPr>
        <w:t xml:space="preserve">s </w:t>
      </w:r>
      <w:r w:rsidR="006C5E46" w:rsidRPr="00563380">
        <w:rPr>
          <w:color w:val="auto"/>
        </w:rPr>
        <w:t>ha</w:t>
      </w:r>
      <w:r w:rsidR="00CA7136" w:rsidRPr="00563380">
        <w:rPr>
          <w:color w:val="auto"/>
        </w:rPr>
        <w:t>ve</w:t>
      </w:r>
      <w:r w:rsidR="006C5E46" w:rsidRPr="00563380">
        <w:rPr>
          <w:color w:val="auto"/>
        </w:rPr>
        <w:t xml:space="preserve"> been feeding on their own for nearly a year, but </w:t>
      </w:r>
      <w:r w:rsidR="00590A82">
        <w:rPr>
          <w:color w:val="auto"/>
        </w:rPr>
        <w:t>they are still vulnerable to external threats due to the decrease in maternal care and increased</w:t>
      </w:r>
      <w:r w:rsidR="006C5E46" w:rsidRPr="00563380">
        <w:rPr>
          <w:color w:val="auto"/>
        </w:rPr>
        <w:t xml:space="preserve"> active </w:t>
      </w:r>
      <w:r w:rsidR="006C5E46" w:rsidRPr="00773D89">
        <w:rPr>
          <w:color w:val="auto"/>
        </w:rPr>
        <w:t xml:space="preserve">grazing behaviour. </w:t>
      </w:r>
    </w:p>
    <w:p w14:paraId="51A2FE10" w14:textId="378F92BD" w:rsidR="000C6AA9" w:rsidRPr="00563380" w:rsidRDefault="00A23FBC" w:rsidP="00773D89">
      <w:pPr>
        <w:pStyle w:val="Default"/>
        <w:spacing w:before="120" w:after="120" w:line="360" w:lineRule="auto"/>
        <w:ind w:firstLine="426"/>
        <w:rPr>
          <w:color w:val="auto"/>
        </w:rPr>
      </w:pPr>
      <w:r w:rsidRPr="00773D89">
        <w:rPr>
          <w:color w:val="auto"/>
        </w:rPr>
        <w:t>D</w:t>
      </w:r>
      <w:r w:rsidR="004D1576" w:rsidRPr="00773D89">
        <w:rPr>
          <w:color w:val="auto"/>
        </w:rPr>
        <w:t xml:space="preserve">aily mean ambient temperature (℃) </w:t>
      </w:r>
      <w:r w:rsidR="00DC065A" w:rsidRPr="00773D89">
        <w:rPr>
          <w:color w:val="auto"/>
        </w:rPr>
        <w:t xml:space="preserve">from 1990 until 2018 (all the years needed for the analysis) </w:t>
      </w:r>
      <w:r w:rsidR="00294694" w:rsidRPr="00773D89">
        <w:rPr>
          <w:color w:val="auto"/>
        </w:rPr>
        <w:t>w</w:t>
      </w:r>
      <w:r w:rsidR="00092257" w:rsidRPr="00773D89">
        <w:rPr>
          <w:color w:val="auto"/>
        </w:rPr>
        <w:t>as</w:t>
      </w:r>
      <w:r w:rsidR="00294694" w:rsidRPr="00773D89">
        <w:rPr>
          <w:color w:val="auto"/>
        </w:rPr>
        <w:t xml:space="preserve"> obtained from a Swiss meteorological station in the city of Lugano</w:t>
      </w:r>
      <w:r w:rsidR="0027033D" w:rsidRPr="00773D89">
        <w:rPr>
          <w:color w:val="auto"/>
        </w:rPr>
        <w:t xml:space="preserve"> (</w:t>
      </w:r>
      <w:r w:rsidR="0023447D" w:rsidRPr="00773D89">
        <w:rPr>
          <w:color w:val="auto"/>
        </w:rPr>
        <w:t>273 m</w:t>
      </w:r>
      <w:r w:rsidR="0027033D" w:rsidRPr="00773D89">
        <w:rPr>
          <w:color w:val="auto"/>
        </w:rPr>
        <w:t xml:space="preserve"> asl)</w:t>
      </w:r>
      <w:r w:rsidR="00DC065A" w:rsidRPr="00773D89">
        <w:rPr>
          <w:color w:val="auto"/>
        </w:rPr>
        <w:t xml:space="preserve">, </w:t>
      </w:r>
      <w:r w:rsidR="00773D89" w:rsidRPr="00773D89">
        <w:rPr>
          <w:color w:val="auto"/>
        </w:rPr>
        <w:t>within</w:t>
      </w:r>
      <w:r w:rsidR="008175A9" w:rsidRPr="00773D89">
        <w:rPr>
          <w:color w:val="auto"/>
        </w:rPr>
        <w:t xml:space="preserve"> </w:t>
      </w:r>
      <w:r w:rsidR="00294694" w:rsidRPr="00773D89">
        <w:rPr>
          <w:color w:val="auto"/>
        </w:rPr>
        <w:t>the</w:t>
      </w:r>
      <w:r w:rsidR="008175A9" w:rsidRPr="00773D89">
        <w:rPr>
          <w:color w:val="auto"/>
        </w:rPr>
        <w:t xml:space="preserve"> harvesting</w:t>
      </w:r>
      <w:r w:rsidR="00294694" w:rsidRPr="00773D89">
        <w:rPr>
          <w:color w:val="auto"/>
        </w:rPr>
        <w:t xml:space="preserve"> area</w:t>
      </w:r>
      <w:r w:rsidR="00A44187" w:rsidRPr="00773D89">
        <w:rPr>
          <w:color w:val="auto"/>
        </w:rPr>
        <w:t xml:space="preserve">. Other stations at higher </w:t>
      </w:r>
      <w:r w:rsidR="00773D89" w:rsidRPr="00773D89">
        <w:rPr>
          <w:color w:val="auto"/>
        </w:rPr>
        <w:t>elevation</w:t>
      </w:r>
      <w:r w:rsidR="00A44187" w:rsidRPr="00773D89">
        <w:rPr>
          <w:color w:val="auto"/>
        </w:rPr>
        <w:t xml:space="preserve"> inside the study area </w:t>
      </w:r>
      <w:r w:rsidR="00773D89" w:rsidRPr="00773D89">
        <w:rPr>
          <w:color w:val="auto"/>
        </w:rPr>
        <w:t>had uncomplete data</w:t>
      </w:r>
      <w:r w:rsidR="00A44187" w:rsidRPr="00773D89">
        <w:rPr>
          <w:color w:val="auto"/>
        </w:rPr>
        <w:t xml:space="preserve">, but </w:t>
      </w:r>
      <w:r w:rsidR="00773D89" w:rsidRPr="00773D89">
        <w:rPr>
          <w:color w:val="auto"/>
        </w:rPr>
        <w:t>present</w:t>
      </w:r>
      <w:r w:rsidR="00A44187" w:rsidRPr="00773D89">
        <w:rPr>
          <w:color w:val="auto"/>
        </w:rPr>
        <w:t xml:space="preserve"> high correlation values with the station of Lugano </w:t>
      </w:r>
      <w:commentRangeStart w:id="125"/>
      <w:r w:rsidR="00A44187" w:rsidRPr="00773D89">
        <w:rPr>
          <w:color w:val="auto"/>
        </w:rPr>
        <w:t>(all Pearson r &gt; 0.8)</w:t>
      </w:r>
      <w:r w:rsidR="00294694" w:rsidRPr="00773D89">
        <w:rPr>
          <w:color w:val="auto"/>
        </w:rPr>
        <w:t>.</w:t>
      </w:r>
      <w:r w:rsidR="00294694" w:rsidRPr="00563380">
        <w:rPr>
          <w:color w:val="auto"/>
        </w:rPr>
        <w:t xml:space="preserve"> </w:t>
      </w:r>
      <w:commentRangeEnd w:id="125"/>
      <w:r w:rsidR="00E00C77">
        <w:rPr>
          <w:rStyle w:val="CommentReference"/>
          <w:color w:val="auto"/>
          <w:lang w:val="en-US" w:eastAsia="en-US"/>
        </w:rPr>
        <w:commentReference w:id="125"/>
      </w:r>
    </w:p>
    <w:p w14:paraId="5A3A63AC" w14:textId="77777777" w:rsidR="004D1576" w:rsidRPr="00563380" w:rsidRDefault="004D1576" w:rsidP="00DA1F7C">
      <w:pPr>
        <w:pStyle w:val="Default"/>
        <w:spacing w:before="120" w:after="120" w:line="360" w:lineRule="auto"/>
        <w:ind w:firstLine="426"/>
        <w:rPr>
          <w:color w:val="auto"/>
        </w:rPr>
      </w:pPr>
    </w:p>
    <w:p w14:paraId="44C569D6" w14:textId="69DCE497" w:rsidR="00294694" w:rsidRPr="00563380" w:rsidRDefault="00294694" w:rsidP="00DA1F7C">
      <w:pPr>
        <w:pStyle w:val="Default"/>
        <w:spacing w:before="120" w:after="120" w:line="360" w:lineRule="auto"/>
        <w:ind w:firstLine="426"/>
        <w:rPr>
          <w:i/>
          <w:iCs/>
          <w:color w:val="auto"/>
        </w:rPr>
      </w:pPr>
      <w:r w:rsidRPr="00563380">
        <w:rPr>
          <w:i/>
          <w:iCs/>
          <w:color w:val="auto"/>
        </w:rPr>
        <w:t>Statistical analysis</w:t>
      </w:r>
    </w:p>
    <w:p w14:paraId="11D6D554" w14:textId="335F7656" w:rsidR="009B3413" w:rsidRPr="00563380" w:rsidRDefault="009B3413" w:rsidP="00DA1F7C">
      <w:pPr>
        <w:pStyle w:val="Default"/>
        <w:spacing w:before="120" w:after="120" w:line="360" w:lineRule="auto"/>
        <w:ind w:firstLine="426"/>
        <w:rPr>
          <w:color w:val="auto"/>
        </w:rPr>
      </w:pPr>
      <w:r w:rsidRPr="00563380">
        <w:rPr>
          <w:color w:val="auto"/>
        </w:rPr>
        <w:t xml:space="preserve">As the use of arbitrary climate periods </w:t>
      </w:r>
      <w:r w:rsidR="00590A82">
        <w:rPr>
          <w:color w:val="auto"/>
        </w:rPr>
        <w:t>does</w:t>
      </w:r>
      <w:r w:rsidRPr="00563380">
        <w:rPr>
          <w:color w:val="auto"/>
        </w:rPr>
        <w:t xml:space="preserve"> not always explain the biological response in the best way possible </w:t>
      </w:r>
      <w:r w:rsidRPr="00563380">
        <w:rPr>
          <w:color w:val="auto"/>
        </w:rPr>
        <w:fldChar w:fldCharType="begin"/>
      </w:r>
      <w:r w:rsidR="00264B62">
        <w:rPr>
          <w:color w:val="auto"/>
        </w:rPr>
        <w:instrText xml:space="preserve"> ADDIN ZOTERO_ITEM CSL_CITATION {"citationID":"7acHaGcI","properties":{"formattedCitation":"[34]","plainCitation":"[34]","noteIndex":0},"citationItems":[{"id":1535,"uris":["http://zotero.org/users/3388363/items/RXM9XZC5"],"itemData":{"id":1535,"type":"article-journal","abstract":"Ecologists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Pr="00563380">
        <w:rPr>
          <w:color w:val="auto"/>
        </w:rPr>
        <w:fldChar w:fldCharType="separate"/>
      </w:r>
      <w:r w:rsidR="00264B62">
        <w:rPr>
          <w:color w:val="auto"/>
        </w:rPr>
        <w:t>[34]</w:t>
      </w:r>
      <w:r w:rsidRPr="00563380">
        <w:rPr>
          <w:color w:val="auto"/>
        </w:rPr>
        <w:fldChar w:fldCharType="end"/>
      </w:r>
      <w:r w:rsidRPr="00563380">
        <w:rPr>
          <w:color w:val="auto"/>
        </w:rPr>
        <w:t xml:space="preserve">, we investigated </w:t>
      </w:r>
      <w:r w:rsidR="00473248" w:rsidRPr="00563380">
        <w:rPr>
          <w:color w:val="auto"/>
        </w:rPr>
        <w:t>the variation</w:t>
      </w:r>
      <w:r w:rsidRPr="00563380">
        <w:rPr>
          <w:color w:val="auto"/>
        </w:rPr>
        <w:t xml:space="preserve"> </w:t>
      </w:r>
      <w:r w:rsidR="00D92DAD" w:rsidRPr="00563380">
        <w:rPr>
          <w:color w:val="auto"/>
        </w:rPr>
        <w:t>in</w:t>
      </w:r>
      <w:r w:rsidR="008175A9">
        <w:rPr>
          <w:color w:val="auto"/>
        </w:rPr>
        <w:t xml:space="preserve"> yearling</w:t>
      </w:r>
      <w:r w:rsidR="00D92DAD" w:rsidRPr="00563380">
        <w:rPr>
          <w:color w:val="auto"/>
        </w:rPr>
        <w:t xml:space="preserve"> </w:t>
      </w:r>
      <w:r w:rsidR="0033046F">
        <w:rPr>
          <w:color w:val="auto"/>
        </w:rPr>
        <w:t>body mass</w:t>
      </w:r>
      <w:r w:rsidR="0033046F" w:rsidRPr="00563380">
        <w:rPr>
          <w:color w:val="auto"/>
        </w:rPr>
        <w:t xml:space="preserve"> </w:t>
      </w:r>
      <w:r w:rsidRPr="00563380">
        <w:rPr>
          <w:color w:val="auto"/>
        </w:rPr>
        <w:t>in relation to</w:t>
      </w:r>
      <w:r w:rsidR="00473248" w:rsidRPr="00563380">
        <w:rPr>
          <w:color w:val="auto"/>
        </w:rPr>
        <w:t xml:space="preserve"> the variation </w:t>
      </w:r>
      <w:r w:rsidR="002F607E">
        <w:rPr>
          <w:color w:val="auto"/>
        </w:rPr>
        <w:t>in</w:t>
      </w:r>
      <w:r w:rsidRPr="00563380">
        <w:rPr>
          <w:color w:val="auto"/>
        </w:rPr>
        <w:t xml:space="preserve"> mean ambient temperature using the</w:t>
      </w:r>
      <w:r w:rsidR="00EA47B7" w:rsidRPr="00563380">
        <w:rPr>
          <w:color w:val="auto"/>
        </w:rPr>
        <w:t xml:space="preserve"> </w:t>
      </w:r>
      <w:r w:rsidR="00294694" w:rsidRPr="00563380">
        <w:rPr>
          <w:color w:val="auto"/>
        </w:rPr>
        <w:t xml:space="preserve">package </w:t>
      </w:r>
      <w:proofErr w:type="spellStart"/>
      <w:r w:rsidR="00294694" w:rsidRPr="00563380">
        <w:rPr>
          <w:i/>
          <w:iCs/>
          <w:color w:val="auto"/>
        </w:rPr>
        <w:t>climwin</w:t>
      </w:r>
      <w:proofErr w:type="spellEnd"/>
      <w:r w:rsidR="00D92DAD" w:rsidRPr="00563380">
        <w:rPr>
          <w:color w:val="auto"/>
        </w:rPr>
        <w:t xml:space="preserve"> </w:t>
      </w:r>
      <w:r w:rsidR="00D92DAD" w:rsidRPr="00563380">
        <w:rPr>
          <w:color w:val="auto"/>
        </w:rPr>
        <w:fldChar w:fldCharType="begin"/>
      </w:r>
      <w:r w:rsidR="00264B62">
        <w:rPr>
          <w:color w:val="auto"/>
        </w:rPr>
        <w:instrText xml:space="preserve"> ADDIN ZOTERO_ITEM CSL_CITATION {"citationID":"Sa853Qlc","properties":{"formattedCitation":"[36]","plainCitation":"[36]","noteIndex":0},"citationItems":[{"id":3556,"uris":["http://zotero.org/users/3388363/items/N9R8K6JP"],"itemData":{"id":3556,"type":"article-journal","abstract":"When studying the impacts of climate change, there is a tendency to select climate data from a small set of arbitrary time periods or climate windows (e.g., spring temperature). However, these arbitrary windows may not encompass the strongest periods of climatic sensitivity and may lead to erroneous biological interpretations. Therefore, there is a need to consider a wider range of climate windows to better predict the impacts of future climate change. We introduce the R package climwin that provides a number of methods to test the effect of different climate windows on a chosen response variable and compare these windows to identify potential climate signals. climwin extracts the relevant data for each possible climate window and uses this data to fit a statistical model, the structure of which is chosen by the user. Models are then compared using an information criteria approach. This allows users to determine how well each window explains variation in the response variable and compare model support between windows. climwin also contains methods to detect type I and II errors, which are often a problem with this type of exploratory analysis. This article presents the statistical framework and technical details behind the climwin package and demonstrates the applicability of the method with a number of worked examples.","container-title":"PLOS ONE","DOI":"10.1371/journal.pone.0167980","ISSN":"1932-6203","issue":"12","journalAbbreviation":"PLoS ONE","language":"en","page":"e0167980","source":"DOI.org (Crossref)","title":"climwin: An R Toolbox for Climate Window Analysis","title-short":"climwin","volume":"11","author":[{"family":"Bailey","given":"Liam D."},{"family":"Pol","given":"Martijn","non-dropping-particle":"van de"}],"editor":[{"family":"Joseph","given":"Shijo"}],"issued":{"date-parts":[["2016",12,14]]},"citation-key":"baileyClimwinToolboxClimate2016a"}}],"schema":"https://github.com/citation-style-language/schema/raw/master/csl-citation.json"} </w:instrText>
      </w:r>
      <w:r w:rsidR="00D92DAD" w:rsidRPr="00563380">
        <w:rPr>
          <w:color w:val="auto"/>
        </w:rPr>
        <w:fldChar w:fldCharType="separate"/>
      </w:r>
      <w:r w:rsidR="00264B62">
        <w:rPr>
          <w:color w:val="auto"/>
        </w:rPr>
        <w:t>[36]</w:t>
      </w:r>
      <w:r w:rsidR="00D92DAD" w:rsidRPr="00563380">
        <w:rPr>
          <w:color w:val="auto"/>
        </w:rPr>
        <w:fldChar w:fldCharType="end"/>
      </w:r>
      <w:r w:rsidR="008175A9">
        <w:rPr>
          <w:color w:val="auto"/>
        </w:rPr>
        <w:t xml:space="preserve"> in </w:t>
      </w:r>
      <w:r w:rsidR="008175A9" w:rsidRPr="00563380">
        <w:rPr>
          <w:color w:val="auto"/>
        </w:rPr>
        <w:t xml:space="preserve">R </w:t>
      </w:r>
      <w:r w:rsidR="008175A9">
        <w:rPr>
          <w:color w:val="auto"/>
        </w:rPr>
        <w:t>v</w:t>
      </w:r>
      <w:r w:rsidR="008175A9" w:rsidRPr="00563380">
        <w:rPr>
          <w:color w:val="auto"/>
        </w:rPr>
        <w:t xml:space="preserve">4.2.1 </w:t>
      </w:r>
      <w:r w:rsidR="008175A9" w:rsidRPr="00563380">
        <w:rPr>
          <w:color w:val="auto"/>
        </w:rPr>
        <w:fldChar w:fldCharType="begin"/>
      </w:r>
      <w:r w:rsidR="008175A9">
        <w:rPr>
          <w:color w:val="auto"/>
        </w:rPr>
        <w:instrText xml:space="preserve"> ADDIN ZOTERO_ITEM CSL_CITATION {"citationID":"jDt8VlZg","properties":{"formattedCitation":"[35]","plainCitation":"[35]","noteIndex":0},"citationItems":[{"id":2314,"uris":["http://zotero.org/users/3388363/items/UUWZ67NF"],"itemData":{"id":2314,"type":"software","event-place":"Vienna, Austria","publisher-place":"Vienna, Austria","title":"R: A language and environment for statistical computing. R Foundation for Statistical Computing","URL":"https://www.R-project.org/","version":"4.2.1","author":[{"literal":"R Core Team"}],"issued":{"date-parts":[["2022"]]},"citation-key":"rcoreteamLanguageEnvironmentStatistical2022"}}],"schema":"https://github.com/citation-style-language/schema/raw/master/csl-citation.json"} </w:instrText>
      </w:r>
      <w:r w:rsidR="008175A9" w:rsidRPr="00563380">
        <w:rPr>
          <w:color w:val="auto"/>
        </w:rPr>
        <w:fldChar w:fldCharType="separate"/>
      </w:r>
      <w:r w:rsidR="008175A9">
        <w:rPr>
          <w:noProof/>
          <w:color w:val="auto"/>
        </w:rPr>
        <w:t>[35]</w:t>
      </w:r>
      <w:r w:rsidR="008175A9" w:rsidRPr="00563380">
        <w:rPr>
          <w:color w:val="auto"/>
        </w:rPr>
        <w:fldChar w:fldCharType="end"/>
      </w:r>
      <w:r w:rsidR="00D92DAD" w:rsidRPr="00563380">
        <w:rPr>
          <w:color w:val="auto"/>
        </w:rPr>
        <w:t>.</w:t>
      </w:r>
      <w:r w:rsidR="00294694" w:rsidRPr="00563380">
        <w:rPr>
          <w:color w:val="auto"/>
        </w:rPr>
        <w:t xml:space="preserve"> </w:t>
      </w:r>
      <w:r w:rsidR="00D92DAD" w:rsidRPr="00563380">
        <w:rPr>
          <w:color w:val="auto"/>
        </w:rPr>
        <w:t>T</w:t>
      </w:r>
      <w:r w:rsidR="00294694" w:rsidRPr="00563380">
        <w:rPr>
          <w:color w:val="auto"/>
        </w:rPr>
        <w:t>h</w:t>
      </w:r>
      <w:r w:rsidR="00D92DAD" w:rsidRPr="00563380">
        <w:rPr>
          <w:color w:val="auto"/>
        </w:rPr>
        <w:t>is package</w:t>
      </w:r>
      <w:r w:rsidR="00294694" w:rsidRPr="00563380">
        <w:rPr>
          <w:color w:val="auto"/>
        </w:rPr>
        <w:t xml:space="preserve"> </w:t>
      </w:r>
      <w:r w:rsidR="00D92DAD" w:rsidRPr="00563380">
        <w:rPr>
          <w:color w:val="auto"/>
        </w:rPr>
        <w:t>allows the</w:t>
      </w:r>
      <w:r w:rsidR="00294694" w:rsidRPr="00563380">
        <w:rPr>
          <w:color w:val="auto"/>
        </w:rPr>
        <w:t xml:space="preserve"> detect</w:t>
      </w:r>
      <w:r w:rsidR="00D92DAD" w:rsidRPr="00563380">
        <w:rPr>
          <w:color w:val="auto"/>
        </w:rPr>
        <w:t>ion</w:t>
      </w:r>
      <w:r w:rsidR="00294694" w:rsidRPr="00563380">
        <w:rPr>
          <w:color w:val="auto"/>
        </w:rPr>
        <w:t xml:space="preserve"> </w:t>
      </w:r>
      <w:r w:rsidR="00D92DAD" w:rsidRPr="00563380">
        <w:rPr>
          <w:color w:val="auto"/>
        </w:rPr>
        <w:t xml:space="preserve">of </w:t>
      </w:r>
      <w:r w:rsidR="00294694" w:rsidRPr="00563380">
        <w:rPr>
          <w:color w:val="auto"/>
        </w:rPr>
        <w:t xml:space="preserve">the exact time window when a biological variable is </w:t>
      </w:r>
      <w:r w:rsidR="00294694" w:rsidRPr="00563380">
        <w:rPr>
          <w:color w:val="auto"/>
        </w:rPr>
        <w:lastRenderedPageBreak/>
        <w:t xml:space="preserve">most strongly affected by </w:t>
      </w:r>
      <w:r w:rsidR="00D92DAD" w:rsidRPr="00563380">
        <w:rPr>
          <w:color w:val="auto"/>
        </w:rPr>
        <w:t>an environmental variable</w:t>
      </w:r>
      <w:r w:rsidR="00294694" w:rsidRPr="00563380">
        <w:rPr>
          <w:color w:val="auto"/>
        </w:rPr>
        <w:t xml:space="preserve">. </w:t>
      </w:r>
      <w:r w:rsidR="00EC10F3" w:rsidRPr="00563380">
        <w:rPr>
          <w:color w:val="auto"/>
        </w:rPr>
        <w:t>Further details on the analysis are provided in the electronic supplementary material</w:t>
      </w:r>
      <w:r w:rsidR="00EC10F3">
        <w:rPr>
          <w:color w:val="auto"/>
        </w:rPr>
        <w:t xml:space="preserve"> 1</w:t>
      </w:r>
      <w:r w:rsidR="00EC10F3" w:rsidRPr="00563380">
        <w:rPr>
          <w:color w:val="auto"/>
        </w:rPr>
        <w:t>.</w:t>
      </w:r>
    </w:p>
    <w:p w14:paraId="48723787" w14:textId="76B0F303" w:rsidR="00F12D76" w:rsidRDefault="00294694" w:rsidP="00DA1F7C">
      <w:pPr>
        <w:pStyle w:val="Default"/>
        <w:spacing w:before="120" w:after="120" w:line="360" w:lineRule="auto"/>
        <w:ind w:firstLine="426"/>
        <w:rPr>
          <w:strike/>
          <w:color w:val="auto"/>
        </w:rPr>
      </w:pPr>
      <w:r w:rsidRPr="00563380">
        <w:rPr>
          <w:color w:val="auto"/>
        </w:rPr>
        <w:t>The overall approach for th</w:t>
      </w:r>
      <w:r w:rsidR="009B3413" w:rsidRPr="00563380">
        <w:rPr>
          <w:color w:val="auto"/>
        </w:rPr>
        <w:t>e</w:t>
      </w:r>
      <w:r w:rsidRPr="00563380">
        <w:rPr>
          <w:color w:val="auto"/>
        </w:rPr>
        <w:t xml:space="preserve"> </w:t>
      </w:r>
      <w:proofErr w:type="spellStart"/>
      <w:r w:rsidRPr="00563380">
        <w:rPr>
          <w:i/>
          <w:iCs/>
          <w:color w:val="auto"/>
        </w:rPr>
        <w:t>climwin</w:t>
      </w:r>
      <w:proofErr w:type="spellEnd"/>
      <w:r w:rsidRPr="00563380">
        <w:rPr>
          <w:i/>
          <w:iCs/>
          <w:color w:val="auto"/>
        </w:rPr>
        <w:t xml:space="preserve"> </w:t>
      </w:r>
      <w:r w:rsidRPr="00563380">
        <w:rPr>
          <w:color w:val="auto"/>
        </w:rPr>
        <w:t xml:space="preserve">analysis </w:t>
      </w:r>
      <w:r w:rsidR="009B3413" w:rsidRPr="00563380">
        <w:rPr>
          <w:color w:val="auto"/>
        </w:rPr>
        <w:t xml:space="preserve">is </w:t>
      </w:r>
      <w:r w:rsidRPr="00563380">
        <w:rPr>
          <w:color w:val="auto"/>
        </w:rPr>
        <w:t xml:space="preserve">to compare the support </w:t>
      </w:r>
      <w:r w:rsidR="00590A82">
        <w:rPr>
          <w:color w:val="auto"/>
        </w:rPr>
        <w:t>of</w:t>
      </w:r>
      <w:r w:rsidRPr="00563380">
        <w:rPr>
          <w:color w:val="auto"/>
        </w:rPr>
        <w:t xml:space="preserve"> the data for competing hypotheses and to </w:t>
      </w:r>
      <w:r w:rsidR="00590A82">
        <w:rPr>
          <w:color w:val="auto"/>
        </w:rPr>
        <w:t>formalise</w:t>
      </w:r>
      <w:r w:rsidRPr="00563380">
        <w:rPr>
          <w:color w:val="auto"/>
        </w:rPr>
        <w:t xml:space="preserve"> them into regression models</w:t>
      </w:r>
      <w:r w:rsidR="00052439" w:rsidRPr="00563380">
        <w:rPr>
          <w:color w:val="auto"/>
        </w:rPr>
        <w:t xml:space="preserve"> </w:t>
      </w:r>
      <w:r w:rsidR="00052439" w:rsidRPr="00563380">
        <w:rPr>
          <w:color w:val="auto"/>
        </w:rPr>
        <w:fldChar w:fldCharType="begin"/>
      </w:r>
      <w:r w:rsidR="00264B62">
        <w:rPr>
          <w:color w:val="auto"/>
        </w:rPr>
        <w:instrText xml:space="preserve"> ADDIN ZOTERO_ITEM CSL_CITATION {"citationID":"XaGTjo2X","properties":{"formattedCitation":"[34]","plainCitation":"[34]","noteIndex":0},"citationItems":[{"id":1535,"uris":["http://zotero.org/users/3388363/items/RXM9XZC5"],"itemData":{"id":1535,"type":"article-journal","abstract":"Ecologists and many evolutionary biologists relate the variation in physiological, behavioural, life-history, demographic, population and community traits to the variation in weather, a key environmental driver. However, identifying which weather variables (e.g. rain, temperature, El Niño index), over which time period (e.g. recent weather, spring or year-round weather) and in what ways (e.g. mean, threshold of temperature) they affect biological responses is by no means trivial, particularly when traits are expressed at different times among individuals. A literature review shows that a systematic approach for identifying weather signals is lacking and that the majority of studies select weather variables from a small number of competing hypotheses that are founded on unverified a priori assumptions. This is worrying because studies that investigate the nature of weather signals in detail suggest that signals can be complex. Using suboptimal or wrongly identified weather signals may lead to unreliable projections and management decisions. We propose a four-step approach that allows for more rigorous identification and quantification of weather signals (or any other predictor variable for which data are available at high temporal resolution), easily implementable with our new R package ‘climwin'. We compare our approach with conventional approaches and provide worked examples. Although our more exploratory approach also has some drawbacks, such as the risk of overfitting and bias that our simulations show can occur at low sample and effect sizes, these issues can be addressed with the right knowledge and tools. By developing both the methods to fit critical weather windows to a wide range of biological responses and the tools to validate them and determine sample size requirements, our approach facilitates the exploration and quantification of the biological effects of weather in a rigorous, replicable and comparable way, while also providing a benchmark performance to compare other approaches to.","container-title":"Methods in Ecology and Evolution","DOI":"10.1111/2041-210X.12590","ISSN":"2041210X","issue":"10","page":"1246–1257","title":"Identifying the best climatic predictors in ecology and evolution","volume":"7","author":[{"family":"Pol","given":"Martijn","non-dropping-particle":"van de"},{"family":"Bailey","given":"Liam D."},{"family":"McLean","given":"Nina"},{"family":"Rijsdijk","given":"Laurie"},{"family":"Lawson","given":"Callum R."},{"family":"Brouwer","given":"Lyanne"}],"issued":{"date-parts":[["2016"]]},"citation-key":"vandepolIdentifyingBestClimatic2016"}}],"schema":"https://github.com/citation-style-language/schema/raw/master/csl-citation.json"} </w:instrText>
      </w:r>
      <w:r w:rsidR="00052439" w:rsidRPr="00563380">
        <w:rPr>
          <w:color w:val="auto"/>
        </w:rPr>
        <w:fldChar w:fldCharType="separate"/>
      </w:r>
      <w:r w:rsidR="00264B62">
        <w:rPr>
          <w:noProof/>
          <w:color w:val="auto"/>
        </w:rPr>
        <w:t>[34]</w:t>
      </w:r>
      <w:r w:rsidR="00052439" w:rsidRPr="00563380">
        <w:rPr>
          <w:color w:val="auto"/>
        </w:rPr>
        <w:fldChar w:fldCharType="end"/>
      </w:r>
      <w:r w:rsidRPr="00563380">
        <w:rPr>
          <w:color w:val="auto"/>
        </w:rPr>
        <w:t>.</w:t>
      </w:r>
      <w:r w:rsidR="00473248" w:rsidRPr="00563380">
        <w:rPr>
          <w:color w:val="auto"/>
        </w:rPr>
        <w:t xml:space="preserve"> Competing models are based upon a </w:t>
      </w:r>
      <w:r w:rsidR="009B3413" w:rsidRPr="00563380">
        <w:rPr>
          <w:color w:val="auto"/>
        </w:rPr>
        <w:t>baseline model (</w:t>
      </w:r>
      <w:r w:rsidR="008175A9">
        <w:rPr>
          <w:color w:val="auto"/>
        </w:rPr>
        <w:t xml:space="preserve">not including </w:t>
      </w:r>
      <w:r w:rsidR="009B3413" w:rsidRPr="00563380">
        <w:rPr>
          <w:color w:val="auto"/>
        </w:rPr>
        <w:t>weather effects)</w:t>
      </w:r>
      <w:r w:rsidR="00473248" w:rsidRPr="00563380">
        <w:rPr>
          <w:color w:val="auto"/>
        </w:rPr>
        <w:t xml:space="preserve"> and ranked using the </w:t>
      </w:r>
      <w:proofErr w:type="spellStart"/>
      <w:r w:rsidR="00473248" w:rsidRPr="00563380">
        <w:t>ΔAICc</w:t>
      </w:r>
      <w:proofErr w:type="spellEnd"/>
      <w:r w:rsidR="00473248" w:rsidRPr="00563380">
        <w:rPr>
          <w:color w:val="auto"/>
        </w:rPr>
        <w:t xml:space="preserve"> </w:t>
      </w:r>
      <w:r w:rsidR="008175A9">
        <w:rPr>
          <w:color w:val="auto"/>
        </w:rPr>
        <w:t>(</w:t>
      </w:r>
      <w:r w:rsidR="00473248" w:rsidRPr="00563380">
        <w:rPr>
          <w:color w:val="auto"/>
        </w:rPr>
        <w:t xml:space="preserve">difference </w:t>
      </w:r>
      <w:r w:rsidR="005F6DB7" w:rsidRPr="00563380">
        <w:rPr>
          <w:color w:val="auto"/>
        </w:rPr>
        <w:t>in terms of</w:t>
      </w:r>
      <w:r w:rsidR="00473248" w:rsidRPr="00563380">
        <w:rPr>
          <w:color w:val="auto"/>
        </w:rPr>
        <w:t xml:space="preserve"> </w:t>
      </w:r>
      <w:r w:rsidR="00EC0197" w:rsidRPr="00563380">
        <w:rPr>
          <w:color w:val="auto"/>
        </w:rPr>
        <w:t xml:space="preserve">the </w:t>
      </w:r>
      <w:r w:rsidR="00473248" w:rsidRPr="00563380">
        <w:t>Akaike Information Criterion</w:t>
      </w:r>
      <w:r w:rsidR="005F6DB7" w:rsidRPr="00563380">
        <w:t xml:space="preserve"> value</w:t>
      </w:r>
      <w:r w:rsidR="00EC0197" w:rsidRPr="00563380">
        <w:t>s</w:t>
      </w:r>
      <w:r w:rsidR="005F6DB7" w:rsidRPr="00563380">
        <w:t xml:space="preserve"> calculated for a small sample size</w:t>
      </w:r>
      <w:r w:rsidR="00473248" w:rsidRPr="00563380">
        <w:t xml:space="preserve"> </w:t>
      </w:r>
      <w:r w:rsidR="005F6DB7" w:rsidRPr="00563380">
        <w:t>between</w:t>
      </w:r>
      <w:r w:rsidR="00473248" w:rsidRPr="00563380">
        <w:t xml:space="preserve"> the baseline model</w:t>
      </w:r>
      <w:r w:rsidR="005F6DB7" w:rsidRPr="00563380">
        <w:t xml:space="preserve"> and the model of interest</w:t>
      </w:r>
      <w:r w:rsidR="008175A9">
        <w:t>)</w:t>
      </w:r>
      <w:r w:rsidR="005F6DB7" w:rsidRPr="00563380">
        <w:t xml:space="preserve">. </w:t>
      </w:r>
      <w:r w:rsidR="00535DDE">
        <w:t>Our</w:t>
      </w:r>
      <w:r w:rsidR="00535DDE" w:rsidRPr="00563380">
        <w:t xml:space="preserve"> </w:t>
      </w:r>
      <w:r w:rsidR="005F6DB7" w:rsidRPr="00563380">
        <w:t>baseline model</w:t>
      </w:r>
      <w:r w:rsidR="009B3413" w:rsidRPr="00563380">
        <w:rPr>
          <w:color w:val="auto"/>
        </w:rPr>
        <w:t xml:space="preserve"> was a</w:t>
      </w:r>
      <w:r w:rsidRPr="00563380">
        <w:rPr>
          <w:color w:val="auto"/>
        </w:rPr>
        <w:t xml:space="preserve"> linear model </w:t>
      </w:r>
      <w:r w:rsidR="005F6DB7" w:rsidRPr="00563380">
        <w:rPr>
          <w:color w:val="auto"/>
        </w:rPr>
        <w:t>with</w:t>
      </w:r>
      <w:r w:rsidRPr="00563380">
        <w:rPr>
          <w:color w:val="auto"/>
        </w:rPr>
        <w:t xml:space="preserve"> </w:t>
      </w:r>
      <w:r w:rsidR="00EC0197" w:rsidRPr="00563380">
        <w:rPr>
          <w:color w:val="auto"/>
        </w:rPr>
        <w:t xml:space="preserve">the </w:t>
      </w:r>
      <w:r w:rsidR="005F6DB7" w:rsidRPr="00563380">
        <w:rPr>
          <w:color w:val="auto"/>
        </w:rPr>
        <w:t xml:space="preserve">body mass of the </w:t>
      </w:r>
      <w:r w:rsidR="00684083">
        <w:rPr>
          <w:color w:val="auto"/>
        </w:rPr>
        <w:t>yearling</w:t>
      </w:r>
      <w:r w:rsidR="005F6DB7" w:rsidRPr="00563380">
        <w:rPr>
          <w:color w:val="auto"/>
        </w:rPr>
        <w:t xml:space="preserve"> chamois in relation </w:t>
      </w:r>
      <w:r w:rsidRPr="00563380">
        <w:rPr>
          <w:color w:val="auto"/>
        </w:rPr>
        <w:t>to sex and elevation</w:t>
      </w:r>
      <w:r w:rsidR="008742AB" w:rsidRPr="00563380">
        <w:rPr>
          <w:color w:val="auto"/>
        </w:rPr>
        <w:t xml:space="preserve">. </w:t>
      </w:r>
      <w:r w:rsidR="005F6DB7" w:rsidRPr="00563380">
        <w:rPr>
          <w:color w:val="auto"/>
        </w:rPr>
        <w:t xml:space="preserve">The function </w:t>
      </w:r>
      <w:proofErr w:type="spellStart"/>
      <w:r w:rsidR="005F6DB7" w:rsidRPr="00563380">
        <w:rPr>
          <w:i/>
          <w:iCs/>
          <w:color w:val="auto"/>
        </w:rPr>
        <w:t>slidingwin</w:t>
      </w:r>
      <w:proofErr w:type="spellEnd"/>
      <w:r w:rsidR="005F6DB7" w:rsidRPr="00563380">
        <w:rPr>
          <w:i/>
          <w:iCs/>
          <w:color w:val="auto"/>
        </w:rPr>
        <w:t xml:space="preserve"> </w:t>
      </w:r>
      <w:r w:rsidR="005F6DB7" w:rsidRPr="00563380">
        <w:rPr>
          <w:color w:val="auto"/>
        </w:rPr>
        <w:t>creates</w:t>
      </w:r>
      <w:r w:rsidR="008742AB" w:rsidRPr="00563380">
        <w:rPr>
          <w:color w:val="auto"/>
        </w:rPr>
        <w:t xml:space="preserve"> </w:t>
      </w:r>
      <w:r w:rsidR="005F6DB7" w:rsidRPr="00563380">
        <w:rPr>
          <w:color w:val="auto"/>
        </w:rPr>
        <w:t>a set of</w:t>
      </w:r>
      <w:r w:rsidRPr="00563380">
        <w:rPr>
          <w:color w:val="auto"/>
        </w:rPr>
        <w:t xml:space="preserve"> </w:t>
      </w:r>
      <w:r w:rsidR="005F6DB7" w:rsidRPr="00563380">
        <w:rPr>
          <w:color w:val="auto"/>
        </w:rPr>
        <w:t xml:space="preserve">competing </w:t>
      </w:r>
      <w:r w:rsidRPr="00563380">
        <w:rPr>
          <w:color w:val="auto"/>
        </w:rPr>
        <w:t>model</w:t>
      </w:r>
      <w:r w:rsidR="005F6DB7" w:rsidRPr="00563380">
        <w:rPr>
          <w:color w:val="auto"/>
        </w:rPr>
        <w:t>s</w:t>
      </w:r>
      <w:r w:rsidRPr="00563380">
        <w:rPr>
          <w:color w:val="auto"/>
        </w:rPr>
        <w:t xml:space="preserve"> </w:t>
      </w:r>
      <w:r w:rsidR="005F6DB7" w:rsidRPr="00563380">
        <w:rPr>
          <w:color w:val="auto"/>
        </w:rPr>
        <w:t xml:space="preserve">testing windows of different </w:t>
      </w:r>
      <w:r w:rsidR="00EC0197" w:rsidRPr="00563380">
        <w:rPr>
          <w:color w:val="auto"/>
        </w:rPr>
        <w:t>lengths</w:t>
      </w:r>
      <w:r w:rsidR="005F6DB7" w:rsidRPr="00563380">
        <w:rPr>
          <w:color w:val="auto"/>
        </w:rPr>
        <w:t xml:space="preserve"> </w:t>
      </w:r>
      <w:r w:rsidR="00EC0197" w:rsidRPr="00563380">
        <w:rPr>
          <w:color w:val="auto"/>
        </w:rPr>
        <w:t xml:space="preserve">for the </w:t>
      </w:r>
      <w:r w:rsidRPr="00563380">
        <w:rPr>
          <w:color w:val="auto"/>
        </w:rPr>
        <w:t>weather variable of interest</w:t>
      </w:r>
      <w:r w:rsidR="008742AB" w:rsidRPr="00563380">
        <w:rPr>
          <w:color w:val="auto"/>
        </w:rPr>
        <w:t xml:space="preserve"> </w:t>
      </w:r>
      <w:r w:rsidR="008175A9">
        <w:rPr>
          <w:color w:val="auto"/>
        </w:rPr>
        <w:t>(</w:t>
      </w:r>
      <w:r w:rsidR="003936AD">
        <w:rPr>
          <w:color w:val="auto"/>
        </w:rPr>
        <w:t>here,</w:t>
      </w:r>
      <w:r w:rsidR="008742AB" w:rsidRPr="00563380">
        <w:rPr>
          <w:color w:val="auto"/>
        </w:rPr>
        <w:t xml:space="preserve"> </w:t>
      </w:r>
      <w:commentRangeStart w:id="126"/>
      <w:commentRangeStart w:id="127"/>
      <w:commentRangeStart w:id="128"/>
      <w:r w:rsidRPr="00563380">
        <w:rPr>
          <w:color w:val="auto"/>
        </w:rPr>
        <w:t xml:space="preserve">mean </w:t>
      </w:r>
      <w:r w:rsidR="008742AB" w:rsidRPr="00563380">
        <w:rPr>
          <w:color w:val="auto"/>
        </w:rPr>
        <w:t xml:space="preserve">daily </w:t>
      </w:r>
      <w:r w:rsidRPr="00563380">
        <w:rPr>
          <w:color w:val="auto"/>
        </w:rPr>
        <w:t>ambient temperature</w:t>
      </w:r>
      <w:commentRangeEnd w:id="126"/>
      <w:r w:rsidR="00A83C52">
        <w:rPr>
          <w:rStyle w:val="CommentReference"/>
          <w:color w:val="auto"/>
          <w:lang w:val="en-US" w:eastAsia="en-US"/>
        </w:rPr>
        <w:commentReference w:id="126"/>
      </w:r>
      <w:commentRangeEnd w:id="127"/>
      <w:r w:rsidR="00374616">
        <w:rPr>
          <w:rStyle w:val="CommentReference"/>
          <w:color w:val="auto"/>
          <w:lang w:val="en-US" w:eastAsia="en-US"/>
        </w:rPr>
        <w:commentReference w:id="127"/>
      </w:r>
      <w:commentRangeEnd w:id="128"/>
      <w:r w:rsidR="00390C01">
        <w:rPr>
          <w:rStyle w:val="CommentReference"/>
          <w:color w:val="auto"/>
          <w:lang w:val="en-US" w:eastAsia="en-US"/>
        </w:rPr>
        <w:commentReference w:id="128"/>
      </w:r>
      <w:r w:rsidRPr="00563380">
        <w:rPr>
          <w:color w:val="auto"/>
        </w:rPr>
        <w:t>).</w:t>
      </w:r>
      <w:r w:rsidR="008742AB" w:rsidRPr="00563380">
        <w:rPr>
          <w:color w:val="auto"/>
        </w:rPr>
        <w:t xml:space="preserve"> Non-linear effects of temperature on body </w:t>
      </w:r>
      <w:r w:rsidR="0033046F">
        <w:rPr>
          <w:color w:val="auto"/>
        </w:rPr>
        <w:t>mass</w:t>
      </w:r>
      <w:r w:rsidR="0033046F" w:rsidRPr="00563380">
        <w:rPr>
          <w:color w:val="auto"/>
        </w:rPr>
        <w:t xml:space="preserve"> </w:t>
      </w:r>
      <w:r w:rsidR="008742AB" w:rsidRPr="00563380">
        <w:rPr>
          <w:color w:val="auto"/>
        </w:rPr>
        <w:t xml:space="preserve">were </w:t>
      </w:r>
      <w:r w:rsidR="008175A9">
        <w:rPr>
          <w:color w:val="auto"/>
        </w:rPr>
        <w:t>investigated</w:t>
      </w:r>
      <w:r w:rsidR="008742AB" w:rsidRPr="00563380">
        <w:rPr>
          <w:color w:val="auto"/>
        </w:rPr>
        <w:t xml:space="preserve"> by </w:t>
      </w:r>
      <w:r w:rsidR="008175A9">
        <w:rPr>
          <w:color w:val="auto"/>
        </w:rPr>
        <w:t>testing</w:t>
      </w:r>
      <w:r w:rsidR="008175A9" w:rsidRPr="00563380">
        <w:rPr>
          <w:color w:val="auto"/>
        </w:rPr>
        <w:t xml:space="preserve"> </w:t>
      </w:r>
      <w:r w:rsidR="008742AB" w:rsidRPr="00563380">
        <w:rPr>
          <w:color w:val="auto"/>
        </w:rPr>
        <w:t xml:space="preserve">for linear and quadratic trends. </w:t>
      </w:r>
      <w:r w:rsidR="008175A9">
        <w:rPr>
          <w:color w:val="auto"/>
        </w:rPr>
        <w:t xml:space="preserve">As parameters in </w:t>
      </w:r>
      <w:proofErr w:type="spellStart"/>
      <w:r w:rsidR="008175A9" w:rsidRPr="008175A9">
        <w:rPr>
          <w:i/>
          <w:iCs/>
          <w:color w:val="auto"/>
        </w:rPr>
        <w:t>slidingwin</w:t>
      </w:r>
      <w:proofErr w:type="spellEnd"/>
      <w:r w:rsidR="008175A9">
        <w:rPr>
          <w:color w:val="auto"/>
        </w:rPr>
        <w:t>, we</w:t>
      </w:r>
      <w:r w:rsidR="008742AB" w:rsidRPr="00563380">
        <w:rPr>
          <w:color w:val="auto"/>
        </w:rPr>
        <w:t xml:space="preserve"> </w:t>
      </w:r>
      <w:r w:rsidR="008175A9">
        <w:rPr>
          <w:color w:val="auto"/>
        </w:rPr>
        <w:t>set</w:t>
      </w:r>
      <w:r w:rsidR="008175A9" w:rsidRPr="00563380">
        <w:rPr>
          <w:color w:val="auto"/>
        </w:rPr>
        <w:t xml:space="preserve"> </w:t>
      </w:r>
      <w:r w:rsidR="008742AB" w:rsidRPr="00563380">
        <w:rPr>
          <w:color w:val="auto"/>
        </w:rPr>
        <w:t xml:space="preserve">an absolute time window </w:t>
      </w:r>
      <w:r w:rsidR="00AB1FFC">
        <w:rPr>
          <w:color w:val="auto"/>
        </w:rPr>
        <w:t xml:space="preserve">with </w:t>
      </w:r>
      <w:r w:rsidR="003936AD" w:rsidRPr="00563380">
        <w:rPr>
          <w:color w:val="auto"/>
        </w:rPr>
        <w:t>September 24</w:t>
      </w:r>
      <w:del w:id="129" w:author="Pierre Bize" w:date="2023-05-22T14:52:00Z">
        <w:r w:rsidR="003936AD" w:rsidRPr="00563380" w:rsidDel="00E00C77">
          <w:rPr>
            <w:color w:val="auto"/>
            <w:vertAlign w:val="superscript"/>
          </w:rPr>
          <w:delText>th</w:delText>
        </w:r>
      </w:del>
      <w:r w:rsidR="003936AD">
        <w:rPr>
          <w:color w:val="auto"/>
          <w:vertAlign w:val="superscript"/>
        </w:rPr>
        <w:t xml:space="preserve"> </w:t>
      </w:r>
      <w:r w:rsidR="003936AD">
        <w:rPr>
          <w:color w:val="auto"/>
        </w:rPr>
        <w:t>(</w:t>
      </w:r>
      <w:r w:rsidR="003936AD" w:rsidRPr="00563380">
        <w:rPr>
          <w:color w:val="auto"/>
        </w:rPr>
        <w:t>last date of harvest)</w:t>
      </w:r>
      <w:r w:rsidR="003936AD">
        <w:rPr>
          <w:color w:val="auto"/>
        </w:rPr>
        <w:t xml:space="preserve"> </w:t>
      </w:r>
      <w:r w:rsidR="00AB1FFC">
        <w:rPr>
          <w:color w:val="auto"/>
        </w:rPr>
        <w:t>a</w:t>
      </w:r>
      <w:r w:rsidR="008742AB" w:rsidRPr="00563380">
        <w:rPr>
          <w:color w:val="auto"/>
        </w:rPr>
        <w:t>s reference day</w:t>
      </w:r>
      <w:r w:rsidR="00AB1FFC">
        <w:rPr>
          <w:color w:val="auto"/>
        </w:rPr>
        <w:t>. W</w:t>
      </w:r>
      <w:r w:rsidR="00E84822" w:rsidRPr="00563380">
        <w:rPr>
          <w:color w:val="auto"/>
        </w:rPr>
        <w:t>e look</w:t>
      </w:r>
      <w:r w:rsidR="0016761C" w:rsidRPr="00563380">
        <w:rPr>
          <w:color w:val="auto"/>
        </w:rPr>
        <w:t>ed</w:t>
      </w:r>
      <w:r w:rsidR="00E84822" w:rsidRPr="00563380">
        <w:rPr>
          <w:color w:val="auto"/>
        </w:rPr>
        <w:t xml:space="preserve"> for windows between </w:t>
      </w:r>
      <w:r w:rsidR="00AB1FFC">
        <w:rPr>
          <w:color w:val="auto"/>
        </w:rPr>
        <w:t>the reference day</w:t>
      </w:r>
      <w:r w:rsidR="00E84822" w:rsidRPr="00563380">
        <w:rPr>
          <w:color w:val="auto"/>
          <w:vertAlign w:val="superscript"/>
        </w:rPr>
        <w:t xml:space="preserve"> </w:t>
      </w:r>
      <w:r w:rsidR="00E84822" w:rsidRPr="00563380">
        <w:rPr>
          <w:color w:val="auto"/>
        </w:rPr>
        <w:t>and 661 days before (December 1</w:t>
      </w:r>
      <w:del w:id="130" w:author="Pierre Bize" w:date="2023-05-22T14:52:00Z">
        <w:r w:rsidR="00E84822" w:rsidRPr="00563380" w:rsidDel="00E00C77">
          <w:rPr>
            <w:color w:val="auto"/>
            <w:vertAlign w:val="superscript"/>
          </w:rPr>
          <w:delText>st</w:delText>
        </w:r>
      </w:del>
      <w:r w:rsidR="00E84822" w:rsidRPr="00563380">
        <w:rPr>
          <w:color w:val="auto"/>
        </w:rPr>
        <w:t xml:space="preserve"> of </w:t>
      </w:r>
      <w:r w:rsidR="003936AD">
        <w:rPr>
          <w:color w:val="auto"/>
        </w:rPr>
        <w:t>two</w:t>
      </w:r>
      <w:r w:rsidR="00E84822" w:rsidRPr="00563380">
        <w:rPr>
          <w:color w:val="auto"/>
        </w:rPr>
        <w:t xml:space="preserve"> years before) to include</w:t>
      </w:r>
      <w:r w:rsidR="0016761C" w:rsidRPr="00563380">
        <w:rPr>
          <w:color w:val="auto"/>
        </w:rPr>
        <w:t xml:space="preserve"> the critical periods </w:t>
      </w:r>
      <w:r w:rsidR="00D92DAD" w:rsidRPr="00563380">
        <w:rPr>
          <w:color w:val="auto"/>
        </w:rPr>
        <w:t>in</w:t>
      </w:r>
      <w:r w:rsidR="0016761C" w:rsidRPr="00563380">
        <w:rPr>
          <w:color w:val="auto"/>
        </w:rPr>
        <w:t xml:space="preserve"> a young chamois life: gestation, lactation</w:t>
      </w:r>
      <w:r w:rsidR="00D92DAD" w:rsidRPr="00563380">
        <w:rPr>
          <w:color w:val="auto"/>
        </w:rPr>
        <w:t>, first winter</w:t>
      </w:r>
      <w:r w:rsidR="0016761C" w:rsidRPr="00563380">
        <w:rPr>
          <w:color w:val="auto"/>
        </w:rPr>
        <w:t xml:space="preserve"> and </w:t>
      </w:r>
      <w:r w:rsidR="00684083">
        <w:rPr>
          <w:color w:val="auto"/>
        </w:rPr>
        <w:t>yearling</w:t>
      </w:r>
      <w:r w:rsidRPr="00563380">
        <w:rPr>
          <w:color w:val="auto"/>
        </w:rPr>
        <w:t>.</w:t>
      </w:r>
      <w:r w:rsidR="005E57B5">
        <w:rPr>
          <w:color w:val="auto"/>
        </w:rPr>
        <w:t xml:space="preserve"> When </w:t>
      </w:r>
      <w:r w:rsidR="00AB1FFC">
        <w:rPr>
          <w:color w:val="auto"/>
        </w:rPr>
        <w:t>the</w:t>
      </w:r>
      <w:r w:rsidR="005E57B5">
        <w:rPr>
          <w:color w:val="auto"/>
        </w:rPr>
        <w:t xml:space="preserve"> first window was found, we included it in the baseline model and re-run a </w:t>
      </w:r>
      <w:proofErr w:type="spellStart"/>
      <w:r w:rsidR="005E57B5">
        <w:rPr>
          <w:i/>
          <w:iCs/>
          <w:color w:val="auto"/>
        </w:rPr>
        <w:t>slidingwin</w:t>
      </w:r>
      <w:proofErr w:type="spellEnd"/>
      <w:r w:rsidR="005E57B5">
        <w:rPr>
          <w:color w:val="auto"/>
        </w:rPr>
        <w:t xml:space="preserve"> analysis to look for </w:t>
      </w:r>
      <w:r w:rsidR="004C606D">
        <w:rPr>
          <w:color w:val="auto"/>
        </w:rPr>
        <w:t>additional</w:t>
      </w:r>
      <w:r w:rsidR="00A06893">
        <w:rPr>
          <w:color w:val="auto"/>
        </w:rPr>
        <w:t xml:space="preserve"> </w:t>
      </w:r>
      <w:r w:rsidR="005E57B5">
        <w:rPr>
          <w:color w:val="auto"/>
        </w:rPr>
        <w:t>windows</w:t>
      </w:r>
      <w:r w:rsidR="00A06893">
        <w:rPr>
          <w:color w:val="auto"/>
        </w:rPr>
        <w:t xml:space="preserve"> </w:t>
      </w:r>
      <w:r w:rsidR="00A146B6">
        <w:rPr>
          <w:color w:val="auto"/>
        </w:rPr>
        <w:t>affecting body mass independently to our first window</w:t>
      </w:r>
      <w:r w:rsidR="005E57B5">
        <w:rPr>
          <w:color w:val="auto"/>
        </w:rPr>
        <w:t>.</w:t>
      </w:r>
      <w:r w:rsidRPr="00563380">
        <w:rPr>
          <w:color w:val="auto"/>
        </w:rPr>
        <w:t xml:space="preserve"> </w:t>
      </w:r>
      <w:r w:rsidR="0006330F">
        <w:rPr>
          <w:color w:val="auto"/>
        </w:rPr>
        <w:t>Finally,</w:t>
      </w:r>
      <w:r w:rsidR="004309AA">
        <w:rPr>
          <w:color w:val="auto"/>
        </w:rPr>
        <w:t xml:space="preserve"> we ran </w:t>
      </w:r>
      <w:r w:rsidR="008F1459">
        <w:rPr>
          <w:color w:val="auto"/>
        </w:rPr>
        <w:t>year-</w:t>
      </w:r>
      <w:r w:rsidR="004309AA">
        <w:rPr>
          <w:color w:val="auto"/>
        </w:rPr>
        <w:t>d</w:t>
      </w:r>
      <w:r w:rsidR="00AB1FFC">
        <w:rPr>
          <w:color w:val="auto"/>
        </w:rPr>
        <w:t xml:space="preserve">etrended analyses to </w:t>
      </w:r>
      <w:r w:rsidR="00B366CC">
        <w:rPr>
          <w:color w:val="auto"/>
        </w:rPr>
        <w:t>demonstrate</w:t>
      </w:r>
      <w:r w:rsidR="00EA6540">
        <w:rPr>
          <w:color w:val="auto"/>
        </w:rPr>
        <w:t xml:space="preserve"> </w:t>
      </w:r>
      <w:r w:rsidR="003C2508">
        <w:rPr>
          <w:color w:val="auto"/>
        </w:rPr>
        <w:t>that year is not confou</w:t>
      </w:r>
      <w:r w:rsidR="001A1F53">
        <w:rPr>
          <w:color w:val="auto"/>
        </w:rPr>
        <w:t>nding</w:t>
      </w:r>
      <w:r w:rsidR="00EA6540">
        <w:rPr>
          <w:color w:val="auto"/>
        </w:rPr>
        <w:t xml:space="preserve"> </w:t>
      </w:r>
      <w:r w:rsidR="00AB1FFC">
        <w:rPr>
          <w:color w:val="auto"/>
        </w:rPr>
        <w:t>the relationship between body mass and temperatur</w:t>
      </w:r>
      <w:r w:rsidR="003C2508">
        <w:rPr>
          <w:color w:val="auto"/>
        </w:rPr>
        <w:t>e</w:t>
      </w:r>
      <w:r w:rsidR="0010078B">
        <w:rPr>
          <w:color w:val="auto"/>
        </w:rPr>
        <w:t xml:space="preserve"> </w:t>
      </w:r>
      <w:r w:rsidR="0010078B">
        <w:rPr>
          <w:color w:val="auto"/>
        </w:rPr>
        <w:fldChar w:fldCharType="begin"/>
      </w:r>
      <w:r w:rsidR="00264B62">
        <w:rPr>
          <w:color w:val="auto"/>
        </w:rPr>
        <w:instrText xml:space="preserve"> ADDIN ZOTERO_ITEM CSL_CITATION {"citationID":"a5dgcyYr","properties":{"formattedCitation":"[37]","plainCitation":"[37]","noteIndex":0},"citationItems":[{"id":3672,"uris":["http://zotero.org/users/3388363/items/DE6682DB"],"itemData":{"id":3672,"type":"article-journal","abstract":"Time series have played a critical role in documenting how phenology responds to climate change. However, regressing phenological responses against climatic predictors involves the risk of finding potentially spurious climate–phenology relationships simply because both variables also change across years. Detrending by year is a way to address this issue. Additionally, detrending isolates interannual variation in phenology and climate, so that detrended climate–phenology relationships can represent statistical evidence of phenotypic plasticity. Using two flowering phenology time series from Colorado, USA and Greenland, we detrend flowering date and two climate predictors known to be important in these ecosystems: temperature and snowmelt date. In Colorado, all climate–phenology relationships persist after detrending. In Greenland, 75% of the temperature–phenology relationships disappear after detrending (three of four species). At both sites, the relationships that persist after detrending suggest that plasticity is a major component of sensitivity of flowering phenology to climate. Finally, simulations that created different strengths of correlations among year, climate, and phenology provide broader support for our two empirical case studies. This study highlights the utility of detrending to determine whether phenology is related to a climate variable in observational data sets. Applying this as a best practice will increase our understanding of phenological responses to climatic variation and change.","container-title":"Ecology","DOI":"10.1002/ecy.1690","ISSN":"1939-9170","issue":"3","language":"en","note":"_eprint: https://onlinelibrary.wiley.com/doi/pdf/10.1002/ecy.1690","page":"647-655","source":"Wiley Online Library","title":"Detrending phenological time series improves climate–phenology analyses and reveals evidence of plasticity","volume":"98","author":[{"family":"Iler","given":"Amy M."},{"family":"Inouye","given":"David W."},{"family":"Schmidt","given":"Niels M."},{"family":"Høye","given":"Toke T."}],"issued":{"date-parts":[["2017"]]},"citation-key":"ilerDetrendingPhenologicalTime2017"}}],"schema":"https://github.com/citation-style-language/schema/raw/master/csl-citation.json"} </w:instrText>
      </w:r>
      <w:r w:rsidR="0010078B">
        <w:rPr>
          <w:color w:val="auto"/>
        </w:rPr>
        <w:fldChar w:fldCharType="separate"/>
      </w:r>
      <w:r w:rsidR="00264B62">
        <w:rPr>
          <w:noProof/>
          <w:color w:val="auto"/>
        </w:rPr>
        <w:t>[37]</w:t>
      </w:r>
      <w:r w:rsidR="0010078B">
        <w:rPr>
          <w:color w:val="auto"/>
        </w:rPr>
        <w:fldChar w:fldCharType="end"/>
      </w:r>
      <w:r w:rsidR="00AB1FFC">
        <w:rPr>
          <w:color w:val="auto"/>
        </w:rPr>
        <w:t>. We extracted the residuals of linear regressions between mass and year and between temperature and year</w:t>
      </w:r>
      <w:r w:rsidR="003936AD">
        <w:rPr>
          <w:color w:val="auto"/>
        </w:rPr>
        <w:t>, and then ran a linear model</w:t>
      </w:r>
      <w:r w:rsidR="00AB1FFC">
        <w:rPr>
          <w:color w:val="auto"/>
        </w:rPr>
        <w:t xml:space="preserve"> </w:t>
      </w:r>
      <w:r w:rsidR="003936AD">
        <w:rPr>
          <w:color w:val="auto"/>
        </w:rPr>
        <w:t>with</w:t>
      </w:r>
      <w:r w:rsidR="00AB1FFC">
        <w:rPr>
          <w:color w:val="auto"/>
        </w:rPr>
        <w:t xml:space="preserve"> the residuals of body mass </w:t>
      </w:r>
      <w:r w:rsidR="003936AD">
        <w:rPr>
          <w:color w:val="auto"/>
        </w:rPr>
        <w:t>in relation to</w:t>
      </w:r>
      <w:r w:rsidR="00AB1FFC">
        <w:rPr>
          <w:color w:val="auto"/>
        </w:rPr>
        <w:t xml:space="preserve"> the residuals of temperature.</w:t>
      </w:r>
      <w:r w:rsidR="0099637C" w:rsidDel="0099637C">
        <w:rPr>
          <w:color w:val="auto"/>
        </w:rPr>
        <w:t xml:space="preserve"> </w:t>
      </w:r>
    </w:p>
    <w:p w14:paraId="50DF7026" w14:textId="77777777" w:rsidR="00B366CC" w:rsidRPr="00563380" w:rsidRDefault="00B366CC" w:rsidP="00DA1F7C">
      <w:pPr>
        <w:pStyle w:val="Default"/>
        <w:spacing w:before="120" w:after="120" w:line="360" w:lineRule="auto"/>
        <w:ind w:firstLine="426"/>
        <w:rPr>
          <w:color w:val="auto"/>
        </w:rPr>
      </w:pPr>
    </w:p>
    <w:p w14:paraId="47CCB639" w14:textId="371AB812" w:rsidR="00EC0197" w:rsidRPr="00563380" w:rsidRDefault="00F12D76" w:rsidP="00DA1F7C">
      <w:pPr>
        <w:pStyle w:val="Default"/>
        <w:spacing w:before="120" w:after="120" w:line="360" w:lineRule="auto"/>
        <w:ind w:firstLine="426"/>
        <w:rPr>
          <w:b/>
          <w:bCs/>
        </w:rPr>
      </w:pPr>
      <w:r w:rsidRPr="00563380">
        <w:rPr>
          <w:b/>
          <w:bCs/>
        </w:rPr>
        <w:t xml:space="preserve">Results </w:t>
      </w:r>
    </w:p>
    <w:p w14:paraId="17FCE527" w14:textId="46DBAB8A" w:rsidR="003E38FF" w:rsidRPr="00563380" w:rsidRDefault="003E38FF" w:rsidP="00DA1F7C">
      <w:pPr>
        <w:pStyle w:val="Default"/>
        <w:spacing w:before="120" w:after="120" w:line="360" w:lineRule="auto"/>
        <w:ind w:firstLine="426"/>
      </w:pPr>
      <w:r w:rsidRPr="00563380">
        <w:t>The</w:t>
      </w:r>
      <w:r w:rsidR="00396165" w:rsidRPr="00563380">
        <w:t xml:space="preserve"> final</w:t>
      </w:r>
      <w:r w:rsidRPr="00563380">
        <w:t xml:space="preserve"> model </w:t>
      </w:r>
      <w:r w:rsidR="00C01C08" w:rsidRPr="00563380">
        <w:t xml:space="preserve">included </w:t>
      </w:r>
      <w:r w:rsidR="00396165" w:rsidRPr="00563380">
        <w:t xml:space="preserve">an effect of </w:t>
      </w:r>
      <w:r w:rsidR="00590A82">
        <w:t xml:space="preserve">the </w:t>
      </w:r>
      <w:r w:rsidR="00396165" w:rsidRPr="00563380">
        <w:t xml:space="preserve">sex of </w:t>
      </w:r>
      <w:r w:rsidR="00590A82">
        <w:t xml:space="preserve">the </w:t>
      </w:r>
      <w:r w:rsidR="00396165" w:rsidRPr="00563380">
        <w:t>individual</w:t>
      </w:r>
      <w:r w:rsidR="000C7AC2">
        <w:t xml:space="preserve">, </w:t>
      </w:r>
      <w:commentRangeStart w:id="131"/>
      <w:del w:id="132" w:author="Pierre Bize" w:date="2023-05-22T14:55:00Z">
        <w:r w:rsidR="00396165" w:rsidRPr="00563380" w:rsidDel="000C4A9C">
          <w:delText xml:space="preserve">altitude </w:delText>
        </w:r>
      </w:del>
      <w:ins w:id="133" w:author="Pierre Bize" w:date="2023-05-22T14:55:00Z">
        <w:r w:rsidR="000C4A9C">
          <w:t>elevation</w:t>
        </w:r>
        <w:r w:rsidR="000C4A9C" w:rsidRPr="00563380">
          <w:t xml:space="preserve"> </w:t>
        </w:r>
      </w:ins>
      <w:commentRangeEnd w:id="131"/>
      <w:ins w:id="134" w:author="Pierre Bize" w:date="2023-05-22T14:56:00Z">
        <w:r w:rsidR="008824BC">
          <w:rPr>
            <w:rStyle w:val="CommentReference"/>
            <w:color w:val="auto"/>
            <w:lang w:val="en-US" w:eastAsia="en-US"/>
          </w:rPr>
          <w:commentReference w:id="131"/>
        </w:r>
      </w:ins>
      <w:r w:rsidR="00396165" w:rsidRPr="00563380">
        <w:t>and a</w:t>
      </w:r>
      <w:r w:rsidRPr="00563380">
        <w:t xml:space="preserve"> quadratic effect of mean temperature between </w:t>
      </w:r>
      <w:r w:rsidR="00762D1B" w:rsidRPr="00563380">
        <w:t>days</w:t>
      </w:r>
      <w:r w:rsidRPr="00563380">
        <w:t xml:space="preserve"> </w:t>
      </w:r>
      <w:r w:rsidR="00C01C08" w:rsidRPr="00563380">
        <w:t xml:space="preserve">503 </w:t>
      </w:r>
      <w:r w:rsidRPr="00563380">
        <w:t xml:space="preserve">and </w:t>
      </w:r>
      <w:r w:rsidR="00C01C08" w:rsidRPr="00563380">
        <w:t>449</w:t>
      </w:r>
      <w:r w:rsidR="00000D53">
        <w:t xml:space="preserve"> and between 145 and 65</w:t>
      </w:r>
      <w:r w:rsidR="00C85FC5" w:rsidRPr="00C85FC5">
        <w:t xml:space="preserve"> </w:t>
      </w:r>
      <w:r w:rsidR="00C85FC5" w:rsidRPr="00563380">
        <w:t>from the reference day (</w:t>
      </w:r>
      <w:del w:id="135" w:author="Pierre Bize" w:date="2023-05-22T14:57:00Z">
        <w:r w:rsidR="00C85FC5" w:rsidRPr="00563380" w:rsidDel="008824BC">
          <w:delText>24</w:delText>
        </w:r>
        <w:r w:rsidR="00C85FC5" w:rsidRPr="00563380" w:rsidDel="008824BC">
          <w:rPr>
            <w:vertAlign w:val="superscript"/>
          </w:rPr>
          <w:delText>th</w:delText>
        </w:r>
        <w:r w:rsidR="00C85FC5" w:rsidRPr="00563380" w:rsidDel="008824BC">
          <w:delText xml:space="preserve"> </w:delText>
        </w:r>
      </w:del>
      <w:r w:rsidR="00C85FC5" w:rsidRPr="00563380">
        <w:t>September</w:t>
      </w:r>
      <w:ins w:id="136" w:author="Pierre Bize" w:date="2023-05-22T14:57:00Z">
        <w:r w:rsidR="008824BC">
          <w:t xml:space="preserve"> 24</w:t>
        </w:r>
      </w:ins>
      <w:r w:rsidR="00C85FC5">
        <w:t>; Table 1</w:t>
      </w:r>
      <w:r w:rsidR="00C85FC5" w:rsidRPr="00C85FC5">
        <w:t xml:space="preserve"> </w:t>
      </w:r>
      <w:r w:rsidR="00C85FC5">
        <w:t xml:space="preserve">and </w:t>
      </w:r>
      <w:r w:rsidR="00C85FC5" w:rsidRPr="00563380">
        <w:t>Supplementary Materials 1)</w:t>
      </w:r>
      <w:r w:rsidR="00396165" w:rsidRPr="00563380">
        <w:t xml:space="preserve">. </w:t>
      </w:r>
      <w:r w:rsidR="00C85FC5" w:rsidRPr="00563380">
        <w:t>Th</w:t>
      </w:r>
      <w:r w:rsidR="00C85FC5">
        <w:t>ese</w:t>
      </w:r>
      <w:r w:rsidR="00C85FC5" w:rsidRPr="00563380">
        <w:t xml:space="preserve"> climate window</w:t>
      </w:r>
      <w:r w:rsidR="00C85FC5">
        <w:t>s</w:t>
      </w:r>
      <w:r w:rsidR="00C85FC5" w:rsidRPr="00563380">
        <w:t xml:space="preserve"> </w:t>
      </w:r>
      <w:r w:rsidR="00C85FC5">
        <w:t xml:space="preserve">are independent (Pearson’s </w:t>
      </w:r>
      <w:ins w:id="137" w:author="Pierre Bize" w:date="2023-05-22T15:01:00Z">
        <w:r w:rsidR="00C4688F">
          <w:t>correlation</w:t>
        </w:r>
      </w:ins>
      <w:del w:id="138" w:author="Pierre Bize" w:date="2023-05-22T15:01:00Z">
        <w:r w:rsidR="00C85FC5" w:rsidDel="00C4688F">
          <w:delText>test</w:delText>
        </w:r>
      </w:del>
      <w:r w:rsidR="00C85FC5">
        <w:t xml:space="preserve">: </w:t>
      </w:r>
      <w:del w:id="139" w:author="Pierre Bize" w:date="2023-05-22T15:00:00Z">
        <w:r w:rsidR="00C85FC5" w:rsidRPr="00654E2D" w:rsidDel="00654E2D">
          <w:rPr>
            <w:i/>
            <w:iCs/>
            <w:rPrChange w:id="140" w:author="Pierre Bize" w:date="2023-05-22T15:00:00Z">
              <w:rPr/>
            </w:rPrChange>
          </w:rPr>
          <w:delText>co</w:delText>
        </w:r>
      </w:del>
      <w:r w:rsidR="00C85FC5" w:rsidRPr="00654E2D">
        <w:rPr>
          <w:i/>
          <w:iCs/>
          <w:rPrChange w:id="141" w:author="Pierre Bize" w:date="2023-05-22T15:00:00Z">
            <w:rPr/>
          </w:rPrChange>
        </w:rPr>
        <w:t>r</w:t>
      </w:r>
      <w:r w:rsidR="00C85FC5">
        <w:t xml:space="preserve"> = 0.24, </w:t>
      </w:r>
      <w:r w:rsidR="00C85FC5" w:rsidRPr="00654E2D">
        <w:rPr>
          <w:i/>
          <w:iCs/>
          <w:rPrChange w:id="142" w:author="Pierre Bize" w:date="2023-05-22T15:00:00Z">
            <w:rPr/>
          </w:rPrChange>
        </w:rPr>
        <w:t>t</w:t>
      </w:r>
      <w:r w:rsidR="00C85FC5">
        <w:t xml:space="preserve"> = 1.24, </w:t>
      </w:r>
      <w:proofErr w:type="spellStart"/>
      <w:r w:rsidR="00C85FC5">
        <w:t>df</w:t>
      </w:r>
      <w:proofErr w:type="spellEnd"/>
      <w:r w:rsidR="00C85FC5">
        <w:t xml:space="preserve"> = 25, </w:t>
      </w:r>
      <w:del w:id="143" w:author="Pierre Bize" w:date="2023-05-22T15:00:00Z">
        <w:r w:rsidR="00C85FC5" w:rsidRPr="00654E2D" w:rsidDel="00654E2D">
          <w:rPr>
            <w:i/>
            <w:iCs/>
            <w:rPrChange w:id="144" w:author="Pierre Bize" w:date="2023-05-22T15:00:00Z">
              <w:rPr/>
            </w:rPrChange>
          </w:rPr>
          <w:delText xml:space="preserve">p </w:delText>
        </w:r>
      </w:del>
      <w:ins w:id="145" w:author="Pierre Bize" w:date="2023-05-22T15:00:00Z">
        <w:r w:rsidR="00654E2D" w:rsidRPr="00654E2D">
          <w:rPr>
            <w:i/>
            <w:iCs/>
            <w:rPrChange w:id="146" w:author="Pierre Bize" w:date="2023-05-22T15:00:00Z">
              <w:rPr/>
            </w:rPrChange>
          </w:rPr>
          <w:t>P</w:t>
        </w:r>
        <w:r w:rsidR="00654E2D">
          <w:t xml:space="preserve"> </w:t>
        </w:r>
      </w:ins>
      <w:r w:rsidR="00C85FC5">
        <w:t>= 0.23) and equivalent to the period from Ma</w:t>
      </w:r>
      <w:r w:rsidR="00773D89">
        <w:t>y</w:t>
      </w:r>
      <w:r w:rsidR="00C85FC5">
        <w:t xml:space="preserve"> 9</w:t>
      </w:r>
      <w:del w:id="147" w:author="Pierre Bize" w:date="2023-05-22T14:57:00Z">
        <w:r w:rsidR="00C85FC5" w:rsidRPr="00644A66" w:rsidDel="008824BC">
          <w:rPr>
            <w:vertAlign w:val="superscript"/>
          </w:rPr>
          <w:delText>th</w:delText>
        </w:r>
      </w:del>
      <w:r w:rsidR="00C85FC5">
        <w:t xml:space="preserve"> until July 2</w:t>
      </w:r>
      <w:del w:id="148" w:author="Pierre Bize" w:date="2023-05-22T14:57:00Z">
        <w:r w:rsidR="00C85FC5" w:rsidRPr="00644A66" w:rsidDel="008824BC">
          <w:rPr>
            <w:vertAlign w:val="superscript"/>
          </w:rPr>
          <w:delText>nd</w:delText>
        </w:r>
      </w:del>
      <w:r w:rsidR="00C85FC5">
        <w:t xml:space="preserve"> of the </w:t>
      </w:r>
      <w:r w:rsidR="00AA0FD2">
        <w:t xml:space="preserve">birth </w:t>
      </w:r>
      <w:r w:rsidR="00C85FC5">
        <w:t>year and to May 2</w:t>
      </w:r>
      <w:del w:id="149" w:author="Pierre Bize" w:date="2023-05-22T14:57:00Z">
        <w:r w:rsidR="00C85FC5" w:rsidRPr="00000D53" w:rsidDel="008824BC">
          <w:rPr>
            <w:vertAlign w:val="superscript"/>
          </w:rPr>
          <w:delText>nd</w:delText>
        </w:r>
      </w:del>
      <w:r w:rsidR="00C85FC5">
        <w:t xml:space="preserve"> until July 21</w:t>
      </w:r>
      <w:ins w:id="150" w:author="Pierre Bize" w:date="2023-05-22T14:57:00Z">
        <w:r w:rsidR="008824BC">
          <w:t xml:space="preserve"> </w:t>
        </w:r>
      </w:ins>
      <w:del w:id="151" w:author="Pierre Bize" w:date="2023-05-22T14:57:00Z">
        <w:r w:rsidR="00C85FC5" w:rsidRPr="00000D53" w:rsidDel="008824BC">
          <w:rPr>
            <w:vertAlign w:val="superscript"/>
          </w:rPr>
          <w:delText>st</w:delText>
        </w:r>
        <w:r w:rsidR="00C85FC5" w:rsidDel="008824BC">
          <w:delText xml:space="preserve"> </w:delText>
        </w:r>
      </w:del>
      <w:r w:rsidR="00C85FC5">
        <w:t xml:space="preserve">of the </w:t>
      </w:r>
      <w:r w:rsidR="00AA0FD2">
        <w:t xml:space="preserve">harvest </w:t>
      </w:r>
      <w:r w:rsidR="00C85FC5">
        <w:t xml:space="preserve">year. </w:t>
      </w:r>
      <w:r w:rsidR="00D5474C" w:rsidRPr="00563380">
        <w:t xml:space="preserve">Most importantly, chamois </w:t>
      </w:r>
      <w:r w:rsidR="001A1F53">
        <w:t>body mass</w:t>
      </w:r>
      <w:r w:rsidR="001A1F53" w:rsidRPr="00563380">
        <w:t xml:space="preserve"> </w:t>
      </w:r>
      <w:r w:rsidR="00D5474C" w:rsidRPr="00563380">
        <w:t xml:space="preserve">was lower with </w:t>
      </w:r>
      <w:r w:rsidR="00762D1B" w:rsidRPr="00563380">
        <w:t xml:space="preserve">a </w:t>
      </w:r>
      <w:r w:rsidR="00D5474C" w:rsidRPr="00563380">
        <w:t xml:space="preserve">higher average ambient temperature in </w:t>
      </w:r>
      <w:r w:rsidR="00AA0FD2">
        <w:t>both</w:t>
      </w:r>
      <w:r w:rsidR="0034507C">
        <w:t xml:space="preserve"> </w:t>
      </w:r>
      <w:r w:rsidR="00D5474C" w:rsidRPr="00563380">
        <w:t>climatic window</w:t>
      </w:r>
      <w:r w:rsidR="0034507C">
        <w:t>s</w:t>
      </w:r>
      <w:r w:rsidR="00D5474C" w:rsidRPr="00563380">
        <w:t xml:space="preserve"> (Table 1, Fig</w:t>
      </w:r>
      <w:r w:rsidR="00AA0FD2">
        <w:t>.</w:t>
      </w:r>
      <w:r w:rsidR="00A23B9A" w:rsidRPr="00563380">
        <w:t xml:space="preserve"> 1</w:t>
      </w:r>
      <w:proofErr w:type="gramStart"/>
      <w:r w:rsidR="00A23B9A" w:rsidRPr="00563380">
        <w:t>a</w:t>
      </w:r>
      <w:r w:rsidR="00FA7D86">
        <w:t>,b</w:t>
      </w:r>
      <w:proofErr w:type="gramEnd"/>
      <w:r w:rsidR="00D5474C" w:rsidRPr="00563380">
        <w:t xml:space="preserve">). </w:t>
      </w:r>
      <w:r w:rsidR="00684083">
        <w:t>Yearling</w:t>
      </w:r>
      <w:r w:rsidR="00D5474C" w:rsidRPr="00563380">
        <w:t xml:space="preserve"> chamois were heavier</w:t>
      </w:r>
      <w:r w:rsidR="0016254F">
        <w:t xml:space="preserve"> when</w:t>
      </w:r>
      <w:r w:rsidR="0016254F" w:rsidRPr="0016254F">
        <w:t xml:space="preserve"> </w:t>
      </w:r>
      <w:r w:rsidR="0016254F" w:rsidRPr="00563380">
        <w:t xml:space="preserve">harvested at higher </w:t>
      </w:r>
      <w:del w:id="152" w:author="Pierre Bize" w:date="2023-05-22T14:58:00Z">
        <w:r w:rsidR="0016254F" w:rsidRPr="00563380" w:rsidDel="008824BC">
          <w:delText>altitudes</w:delText>
        </w:r>
        <w:r w:rsidR="00D5474C" w:rsidRPr="00563380" w:rsidDel="008824BC">
          <w:delText xml:space="preserve"> </w:delText>
        </w:r>
      </w:del>
      <w:ins w:id="153" w:author="Pierre Bize" w:date="2023-05-22T14:58:00Z">
        <w:r w:rsidR="008824BC">
          <w:t>elevations</w:t>
        </w:r>
        <w:r w:rsidR="008824BC" w:rsidRPr="00563380">
          <w:t xml:space="preserve"> </w:t>
        </w:r>
      </w:ins>
      <w:del w:id="154" w:author="Pierre Bize" w:date="2023-05-22T14:58:00Z">
        <w:r w:rsidR="00762D1B" w:rsidRPr="00563380" w:rsidDel="00B92580">
          <w:delText>than</w:delText>
        </w:r>
        <w:r w:rsidR="00D5474C" w:rsidRPr="00563380" w:rsidDel="00B92580">
          <w:delText xml:space="preserve"> at lower altitudes </w:delText>
        </w:r>
      </w:del>
      <w:r w:rsidR="00D5474C" w:rsidRPr="00563380">
        <w:t>(Table</w:t>
      </w:r>
      <w:r w:rsidR="00762D1B" w:rsidRPr="00563380">
        <w:t xml:space="preserve"> </w:t>
      </w:r>
      <w:r w:rsidR="00D5474C" w:rsidRPr="00563380">
        <w:t>1, Fig</w:t>
      </w:r>
      <w:r w:rsidR="00AA0FD2">
        <w:t>.</w:t>
      </w:r>
      <w:r w:rsidR="00D5474C" w:rsidRPr="00563380">
        <w:t xml:space="preserve"> </w:t>
      </w:r>
      <w:r w:rsidR="00A23B9A" w:rsidRPr="00563380">
        <w:t>1</w:t>
      </w:r>
      <w:r w:rsidR="00FA7D86">
        <w:t>c</w:t>
      </w:r>
      <w:r w:rsidR="00D5474C" w:rsidRPr="00563380">
        <w:t>)</w:t>
      </w:r>
      <w:ins w:id="155" w:author="Pierre Bize" w:date="2023-05-22T14:58:00Z">
        <w:r w:rsidR="00B92580">
          <w:t>,</w:t>
        </w:r>
      </w:ins>
      <w:r w:rsidR="0016254F">
        <w:t xml:space="preserve"> and</w:t>
      </w:r>
      <w:r w:rsidR="00D5474C" w:rsidRPr="00563380">
        <w:t xml:space="preserve"> </w:t>
      </w:r>
      <w:commentRangeStart w:id="156"/>
      <w:commentRangeStart w:id="157"/>
      <w:commentRangeStart w:id="158"/>
      <w:r w:rsidR="00396165" w:rsidRPr="00563380">
        <w:t xml:space="preserve">males </w:t>
      </w:r>
      <w:del w:id="159" w:author="Pierre Bize" w:date="2023-05-22T14:58:00Z">
        <w:r w:rsidR="00396165" w:rsidRPr="00563380" w:rsidDel="00B92580">
          <w:delText xml:space="preserve">are </w:delText>
        </w:r>
      </w:del>
      <w:ins w:id="160" w:author="Pierre Bize" w:date="2023-05-22T14:58:00Z">
        <w:r w:rsidR="00B92580">
          <w:t>were</w:t>
        </w:r>
        <w:r w:rsidR="00B92580" w:rsidRPr="00563380">
          <w:t xml:space="preserve"> </w:t>
        </w:r>
      </w:ins>
      <w:r w:rsidR="00396165" w:rsidRPr="00563380">
        <w:t>heavier than female</w:t>
      </w:r>
      <w:r w:rsidR="00590A82">
        <w:t>s</w:t>
      </w:r>
      <w:r w:rsidR="00396165" w:rsidRPr="00563380">
        <w:t xml:space="preserve"> (</w:t>
      </w:r>
      <w:r w:rsidR="000C6AA9">
        <w:t>mean</w:t>
      </w:r>
      <w:r w:rsidR="00C01C08" w:rsidRPr="00563380">
        <w:t xml:space="preserve"> ± SE</w:t>
      </w:r>
      <w:ins w:id="161" w:author="Pierre Bize" w:date="2023-05-22T14:59:00Z">
        <w:r w:rsidR="00C73154">
          <w:t xml:space="preserve"> mass in kilogram</w:t>
        </w:r>
      </w:ins>
      <w:del w:id="162" w:author="Pierre Bize" w:date="2023-05-22T14:59:00Z">
        <w:r w:rsidR="00C01C08" w:rsidRPr="00563380" w:rsidDel="00C73154">
          <w:delText xml:space="preserve">, </w:delText>
        </w:r>
      </w:del>
      <w:ins w:id="163" w:author="Pierre Bize" w:date="2023-05-22T14:59:00Z">
        <w:r w:rsidR="00C73154">
          <w:t xml:space="preserve"> of</w:t>
        </w:r>
        <w:r w:rsidR="00C73154" w:rsidRPr="00563380">
          <w:t xml:space="preserve"> </w:t>
        </w:r>
      </w:ins>
      <w:r w:rsidR="00C01C08" w:rsidRPr="00563380">
        <w:t>males: 14.2 ± 0.05</w:t>
      </w:r>
      <w:ins w:id="164" w:author="Pierre Bize" w:date="2023-05-22T14:59:00Z">
        <w:r w:rsidR="00654E2D">
          <w:t>;</w:t>
        </w:r>
      </w:ins>
      <w:del w:id="165" w:author="Pierre Bize" w:date="2023-05-22T14:59:00Z">
        <w:r w:rsidR="00C01C08" w:rsidRPr="00563380" w:rsidDel="00654E2D">
          <w:delText>,</w:delText>
        </w:r>
      </w:del>
      <w:r w:rsidR="00C01C08" w:rsidRPr="00563380">
        <w:t xml:space="preserve"> females: 13.6 ± 0.06</w:t>
      </w:r>
      <w:r w:rsidR="00A23B9A" w:rsidRPr="00563380">
        <w:t>;</w:t>
      </w:r>
      <w:r w:rsidR="00C01C08" w:rsidRPr="00563380">
        <w:t xml:space="preserve"> </w:t>
      </w:r>
      <w:r w:rsidR="00396165" w:rsidRPr="00563380">
        <w:t xml:space="preserve">Table 1). </w:t>
      </w:r>
      <w:commentRangeEnd w:id="156"/>
      <w:r w:rsidR="000C7AC2">
        <w:rPr>
          <w:rStyle w:val="CommentReference"/>
          <w:color w:val="auto"/>
          <w:lang w:val="en-US" w:eastAsia="en-US"/>
        </w:rPr>
        <w:commentReference w:id="156"/>
      </w:r>
      <w:commentRangeEnd w:id="157"/>
      <w:r w:rsidR="0029506D">
        <w:rPr>
          <w:rStyle w:val="CommentReference"/>
          <w:color w:val="auto"/>
          <w:lang w:val="en-US" w:eastAsia="en-US"/>
        </w:rPr>
        <w:commentReference w:id="157"/>
      </w:r>
      <w:commentRangeEnd w:id="158"/>
      <w:r w:rsidR="00374616">
        <w:rPr>
          <w:rStyle w:val="CommentReference"/>
          <w:color w:val="auto"/>
          <w:lang w:val="en-US" w:eastAsia="en-US"/>
        </w:rPr>
        <w:commentReference w:id="158"/>
      </w:r>
    </w:p>
    <w:p w14:paraId="7C9B6FE9" w14:textId="39D85883" w:rsidR="00377456" w:rsidRPr="00563380" w:rsidRDefault="00D1711A" w:rsidP="00DA1F7C">
      <w:pPr>
        <w:pStyle w:val="Default"/>
        <w:spacing w:before="120" w:after="120" w:line="360" w:lineRule="auto"/>
        <w:ind w:firstLine="426"/>
      </w:pPr>
      <w:r>
        <w:lastRenderedPageBreak/>
        <w:t>Over the course</w:t>
      </w:r>
      <w:r w:rsidR="002912E8">
        <w:t xml:space="preserve"> of</w:t>
      </w:r>
      <w:r w:rsidRPr="00563380">
        <w:t xml:space="preserve"> </w:t>
      </w:r>
      <w:r w:rsidR="00377456" w:rsidRPr="00563380">
        <w:t xml:space="preserve">the study, </w:t>
      </w:r>
      <w:r w:rsidR="00A23B9A" w:rsidRPr="00563380">
        <w:t xml:space="preserve">the mean temperature between May </w:t>
      </w:r>
      <w:r w:rsidR="0034507C">
        <w:t>2</w:t>
      </w:r>
      <w:del w:id="166" w:author="Pierre Bize" w:date="2023-05-22T14:59:00Z">
        <w:r w:rsidR="0034507C" w:rsidDel="00654E2D">
          <w:rPr>
            <w:vertAlign w:val="superscript"/>
          </w:rPr>
          <w:delText>nd</w:delText>
        </w:r>
      </w:del>
      <w:r w:rsidR="00A23B9A" w:rsidRPr="00563380">
        <w:t xml:space="preserve"> and July 2</w:t>
      </w:r>
      <w:r w:rsidR="0034507C">
        <w:t>1</w:t>
      </w:r>
      <w:del w:id="167" w:author="Pierre Bize" w:date="2023-05-22T14:59:00Z">
        <w:r w:rsidR="0034507C" w:rsidDel="00654E2D">
          <w:rPr>
            <w:vertAlign w:val="superscript"/>
          </w:rPr>
          <w:delText>st</w:delText>
        </w:r>
      </w:del>
      <w:r w:rsidR="00A23B9A" w:rsidRPr="00563380">
        <w:t xml:space="preserve"> </w:t>
      </w:r>
      <w:r w:rsidR="00ED7E2B">
        <w:t xml:space="preserve">(which </w:t>
      </w:r>
      <w:r w:rsidR="002912E8">
        <w:t>encompasses</w:t>
      </w:r>
      <w:r w:rsidR="00A02188">
        <w:t xml:space="preserve"> our </w:t>
      </w:r>
      <w:r w:rsidR="000C6AA9">
        <w:t>two</w:t>
      </w:r>
      <w:r w:rsidR="00A02188">
        <w:t xml:space="preserve"> clim</w:t>
      </w:r>
      <w:r w:rsidR="00491CA4">
        <w:t xml:space="preserve">atic windows) </w:t>
      </w:r>
      <w:r w:rsidR="00A23B9A" w:rsidRPr="00563380">
        <w:t>increased by 0.06 °C per year (± 0.0</w:t>
      </w:r>
      <w:r w:rsidR="0034507C">
        <w:t>2</w:t>
      </w:r>
      <w:r w:rsidR="00A23B9A" w:rsidRPr="00563380">
        <w:t xml:space="preserve"> °C, </w:t>
      </w:r>
      <w:del w:id="168" w:author="Pierre Bize" w:date="2023-05-22T15:00:00Z">
        <w:r w:rsidR="00A23B9A" w:rsidRPr="00654E2D" w:rsidDel="00654E2D">
          <w:rPr>
            <w:i/>
            <w:iCs/>
            <w:rPrChange w:id="169" w:author="Pierre Bize" w:date="2023-05-22T15:00:00Z">
              <w:rPr/>
            </w:rPrChange>
          </w:rPr>
          <w:delText>T</w:delText>
        </w:r>
      </w:del>
      <w:ins w:id="170" w:author="Pierre Bize" w:date="2023-05-22T15:00:00Z">
        <w:r w:rsidR="00654E2D" w:rsidRPr="00654E2D">
          <w:rPr>
            <w:i/>
            <w:iCs/>
            <w:rPrChange w:id="171" w:author="Pierre Bize" w:date="2023-05-22T15:00:00Z">
              <w:rPr/>
            </w:rPrChange>
          </w:rPr>
          <w:t>t</w:t>
        </w:r>
      </w:ins>
      <w:del w:id="172" w:author="Pierre Bize" w:date="2023-05-22T15:01:00Z">
        <w:r w:rsidR="00A23B9A" w:rsidRPr="00563380" w:rsidDel="00C67A4B">
          <w:delText>-value</w:delText>
        </w:r>
      </w:del>
      <w:r w:rsidR="00A23B9A" w:rsidRPr="00563380">
        <w:t xml:space="preserve"> = 2.</w:t>
      </w:r>
      <w:r w:rsidR="0034507C">
        <w:t>9</w:t>
      </w:r>
      <w:r w:rsidR="00A23B9A" w:rsidRPr="00563380">
        <w:t xml:space="preserve">, </w:t>
      </w:r>
      <w:r w:rsidR="00A23B9A" w:rsidRPr="00654E2D">
        <w:rPr>
          <w:i/>
          <w:iCs/>
          <w:rPrChange w:id="173" w:author="Pierre Bize" w:date="2023-05-22T15:00:00Z">
            <w:rPr/>
          </w:rPrChange>
        </w:rPr>
        <w:t>P</w:t>
      </w:r>
      <w:r w:rsidR="00A23B9A" w:rsidRPr="00563380">
        <w:t xml:space="preserve"> = 0.0</w:t>
      </w:r>
      <w:r w:rsidR="0034507C">
        <w:t>07</w:t>
      </w:r>
      <w:r w:rsidR="00A23B9A" w:rsidRPr="00563380">
        <w:t>; Fig. 2a), leading to a 1.</w:t>
      </w:r>
      <w:r w:rsidR="0034507C">
        <w:t>7</w:t>
      </w:r>
      <w:r w:rsidR="00A23B9A" w:rsidRPr="00563380">
        <w:t xml:space="preserve">°C increase in 27 years. </w:t>
      </w:r>
      <w:r w:rsidR="00215284" w:rsidRPr="00563380">
        <w:t>On the other hand,</w:t>
      </w:r>
      <w:r w:rsidR="00377456" w:rsidRPr="00563380">
        <w:t xml:space="preserve"> </w:t>
      </w:r>
      <w:r w:rsidR="00A23B9A" w:rsidRPr="00563380">
        <w:t xml:space="preserve">the mean </w:t>
      </w:r>
      <w:r w:rsidR="0033046F">
        <w:t>body mass</w:t>
      </w:r>
      <w:r w:rsidR="0033046F" w:rsidRPr="00563380">
        <w:t xml:space="preserve"> </w:t>
      </w:r>
      <w:r w:rsidR="00A23B9A" w:rsidRPr="00563380">
        <w:t xml:space="preserve">of 1.5-year-old chamois decreased by 0.112 kg per year (± 0.006 kg, </w:t>
      </w:r>
      <w:del w:id="174" w:author="Pierre Bize" w:date="2023-05-22T15:00:00Z">
        <w:r w:rsidR="00A23B9A" w:rsidRPr="00654E2D" w:rsidDel="00654E2D">
          <w:rPr>
            <w:i/>
            <w:iCs/>
            <w:rPrChange w:id="175" w:author="Pierre Bize" w:date="2023-05-22T15:00:00Z">
              <w:rPr/>
            </w:rPrChange>
          </w:rPr>
          <w:delText>T</w:delText>
        </w:r>
      </w:del>
      <w:ins w:id="176" w:author="Pierre Bize" w:date="2023-05-22T15:00:00Z">
        <w:r w:rsidR="00654E2D" w:rsidRPr="00654E2D">
          <w:rPr>
            <w:i/>
            <w:iCs/>
            <w:rPrChange w:id="177" w:author="Pierre Bize" w:date="2023-05-22T15:00:00Z">
              <w:rPr/>
            </w:rPrChange>
          </w:rPr>
          <w:t>t</w:t>
        </w:r>
      </w:ins>
      <w:del w:id="178" w:author="Pierre Bize" w:date="2023-05-22T15:02:00Z">
        <w:r w:rsidR="00A23B9A" w:rsidRPr="00563380" w:rsidDel="00C67A4B">
          <w:delText>-value</w:delText>
        </w:r>
      </w:del>
      <w:r w:rsidR="00A23B9A" w:rsidRPr="00563380">
        <w:t xml:space="preserve"> = -17.81, </w:t>
      </w:r>
      <w:r w:rsidR="00A23B9A" w:rsidRPr="00654E2D">
        <w:rPr>
          <w:i/>
          <w:iCs/>
          <w:rPrChange w:id="179" w:author="Pierre Bize" w:date="2023-05-22T15:00:00Z">
            <w:rPr/>
          </w:rPrChange>
        </w:rPr>
        <w:t>P</w:t>
      </w:r>
      <w:r w:rsidR="00A23B9A" w:rsidRPr="00563380">
        <w:t xml:space="preserve"> &lt; 0.001; Fig. 2b), leading to an overall decrease in average </w:t>
      </w:r>
      <w:r w:rsidR="0033046F">
        <w:t>mass</w:t>
      </w:r>
      <w:r w:rsidR="0033046F" w:rsidRPr="00563380">
        <w:t xml:space="preserve"> </w:t>
      </w:r>
      <w:r w:rsidR="00A23B9A" w:rsidRPr="00563380">
        <w:t xml:space="preserve">of 2.92 kg during the years of the study. </w:t>
      </w:r>
      <w:r w:rsidR="0044736E">
        <w:t xml:space="preserve">The analysis of year-detrended </w:t>
      </w:r>
      <w:r w:rsidR="0076151F">
        <w:t xml:space="preserve">data </w:t>
      </w:r>
      <w:r w:rsidR="005040B9">
        <w:t>show</w:t>
      </w:r>
      <w:r w:rsidR="000C6AA9">
        <w:t>ed</w:t>
      </w:r>
      <w:r w:rsidR="005040B9">
        <w:t xml:space="preserve"> </w:t>
      </w:r>
      <w:r w:rsidR="00F7361A">
        <w:t xml:space="preserve">a significant </w:t>
      </w:r>
      <w:r w:rsidR="00272AC1">
        <w:t xml:space="preserve">positive </w:t>
      </w:r>
      <w:r w:rsidR="00272AC1" w:rsidRPr="00374616">
        <w:t>association between</w:t>
      </w:r>
      <w:r w:rsidR="00374616" w:rsidRPr="00374616">
        <w:t xml:space="preserve"> yearling body mass and the quadratic</w:t>
      </w:r>
      <w:r w:rsidR="00272AC1" w:rsidRPr="00374616">
        <w:t xml:space="preserve"> </w:t>
      </w:r>
      <w:r w:rsidR="000F0A09" w:rsidRPr="00374616">
        <w:t xml:space="preserve">mean </w:t>
      </w:r>
      <w:r w:rsidR="00272AC1" w:rsidRPr="00374616">
        <w:t xml:space="preserve">temperatures </w:t>
      </w:r>
      <w:r w:rsidR="000F0A09" w:rsidRPr="00374616">
        <w:t>be</w:t>
      </w:r>
      <w:r w:rsidR="00BF59BC" w:rsidRPr="00374616">
        <w:t>t</w:t>
      </w:r>
      <w:r w:rsidR="000F0A09" w:rsidRPr="00374616">
        <w:t>ween</w:t>
      </w:r>
      <w:r w:rsidR="00272AC1" w:rsidRPr="00374616">
        <w:t xml:space="preserve"> May 2</w:t>
      </w:r>
      <w:del w:id="180" w:author="Pierre Bize" w:date="2023-05-22T15:02:00Z">
        <w:r w:rsidR="00272AC1" w:rsidRPr="00374616" w:rsidDel="007108AA">
          <w:rPr>
            <w:vertAlign w:val="superscript"/>
          </w:rPr>
          <w:delText>nd</w:delText>
        </w:r>
      </w:del>
      <w:r w:rsidR="00272AC1" w:rsidRPr="00374616">
        <w:t xml:space="preserve"> and July 21</w:t>
      </w:r>
      <w:del w:id="181" w:author="Pierre Bize" w:date="2023-05-22T15:02:00Z">
        <w:r w:rsidR="00272AC1" w:rsidRPr="00374616" w:rsidDel="007108AA">
          <w:rPr>
            <w:vertAlign w:val="superscript"/>
          </w:rPr>
          <w:delText>st</w:delText>
        </w:r>
      </w:del>
      <w:r w:rsidR="00272AC1" w:rsidRPr="00374616">
        <w:t xml:space="preserve"> </w:t>
      </w:r>
      <w:r w:rsidR="00BF59BC" w:rsidRPr="00374616">
        <w:t>(</w:t>
      </w:r>
      <w:r w:rsidR="00374616" w:rsidRPr="007108AA">
        <w:rPr>
          <w:i/>
          <w:iCs/>
          <w:rPrChange w:id="182" w:author="Pierre Bize" w:date="2023-05-22T15:02:00Z">
            <w:rPr/>
          </w:rPrChange>
        </w:rPr>
        <w:t>F</w:t>
      </w:r>
      <w:del w:id="183" w:author="Pierre Bize" w:date="2023-05-22T15:02:00Z">
        <w:r w:rsidR="00374616" w:rsidRPr="00374616" w:rsidDel="007108AA">
          <w:delText>-value</w:delText>
        </w:r>
      </w:del>
      <w:r w:rsidR="00374616" w:rsidRPr="00374616">
        <w:t xml:space="preserve"> = 37.72, P &lt; 0.001</w:t>
      </w:r>
      <w:r w:rsidR="00F975D5" w:rsidRPr="00374616">
        <w:t>; Fig</w:t>
      </w:r>
      <w:commentRangeStart w:id="184"/>
      <w:r w:rsidR="00F975D5" w:rsidRPr="00374616">
        <w:t>. 2c</w:t>
      </w:r>
      <w:commentRangeEnd w:id="184"/>
      <w:r w:rsidR="0033046F" w:rsidRPr="00374616">
        <w:rPr>
          <w:rStyle w:val="CommentReference"/>
          <w:color w:val="auto"/>
          <w:lang w:val="en-US" w:eastAsia="en-US"/>
        </w:rPr>
        <w:commentReference w:id="184"/>
      </w:r>
      <w:r w:rsidR="00BF59BC" w:rsidRPr="00374616">
        <w:t>)</w:t>
      </w:r>
      <w:r w:rsidR="001C591C" w:rsidRPr="00374616">
        <w:t>.</w:t>
      </w:r>
    </w:p>
    <w:p w14:paraId="63CE7EFD" w14:textId="4AEAC5C1" w:rsidR="0033046F" w:rsidRPr="00563380" w:rsidRDefault="0033046F" w:rsidP="00DA1F7C">
      <w:pPr>
        <w:pStyle w:val="Default"/>
        <w:spacing w:before="120" w:after="120" w:line="360" w:lineRule="auto"/>
        <w:rPr>
          <w:b/>
          <w:bCs/>
        </w:rPr>
      </w:pPr>
    </w:p>
    <w:p w14:paraId="21A03681" w14:textId="5D5A51F9" w:rsidR="009860FD" w:rsidRPr="00563380" w:rsidRDefault="00D5474C" w:rsidP="00DA1F7C">
      <w:pPr>
        <w:pStyle w:val="Default"/>
        <w:spacing w:before="120" w:after="120" w:line="360" w:lineRule="auto"/>
        <w:rPr>
          <w:b/>
          <w:bCs/>
        </w:rPr>
      </w:pPr>
      <w:r w:rsidRPr="00563380">
        <w:rPr>
          <w:b/>
          <w:bCs/>
        </w:rPr>
        <w:t xml:space="preserve">Table </w:t>
      </w:r>
      <w:r w:rsidR="000375DD" w:rsidRPr="00563380">
        <w:rPr>
          <w:b/>
          <w:bCs/>
        </w:rPr>
        <w:t xml:space="preserve">1 </w:t>
      </w:r>
    </w:p>
    <w:p w14:paraId="3333C534" w14:textId="3B953F2A" w:rsidR="000375DD" w:rsidRPr="00563380" w:rsidRDefault="00BD273E" w:rsidP="00DA1F7C">
      <w:pPr>
        <w:pStyle w:val="Default"/>
        <w:spacing w:before="120" w:after="120" w:line="360" w:lineRule="auto"/>
      </w:pPr>
      <w:r w:rsidRPr="00563380">
        <w:t>Results of the linear model showing</w:t>
      </w:r>
      <w:r w:rsidR="008C3915" w:rsidRPr="00563380">
        <w:t xml:space="preserve"> the quadratic effect of </w:t>
      </w:r>
      <w:r w:rsidR="00B01830" w:rsidRPr="00563380">
        <w:t xml:space="preserve">annual </w:t>
      </w:r>
      <w:r w:rsidR="008C3915" w:rsidRPr="00563380">
        <w:t xml:space="preserve">average temperature (°C) </w:t>
      </w:r>
      <w:r w:rsidR="00000D53" w:rsidRPr="00563380">
        <w:t>between May 9</w:t>
      </w:r>
      <w:del w:id="185" w:author="Pierre Bize" w:date="2023-05-22T15:03:00Z">
        <w:r w:rsidR="00000D53" w:rsidRPr="00563380" w:rsidDel="00D42877">
          <w:rPr>
            <w:vertAlign w:val="superscript"/>
          </w:rPr>
          <w:delText>th</w:delText>
        </w:r>
      </w:del>
      <w:r w:rsidR="00000D53" w:rsidRPr="00563380">
        <w:t xml:space="preserve"> and July 2</w:t>
      </w:r>
      <w:del w:id="186" w:author="Pierre Bize" w:date="2023-05-22T15:03:00Z">
        <w:r w:rsidR="00000D53" w:rsidRPr="00563380" w:rsidDel="00D42877">
          <w:rPr>
            <w:vertAlign w:val="superscript"/>
          </w:rPr>
          <w:delText>nd</w:delText>
        </w:r>
      </w:del>
      <w:r w:rsidR="00000D53">
        <w:t xml:space="preserve"> of the </w:t>
      </w:r>
      <w:r w:rsidR="0034507C">
        <w:t>birth</w:t>
      </w:r>
      <w:r w:rsidR="00000D53">
        <w:t xml:space="preserve"> year</w:t>
      </w:r>
      <w:r w:rsidR="0034507C">
        <w:t xml:space="preserve"> (window: 503-449)</w:t>
      </w:r>
      <w:r w:rsidR="00000D53">
        <w:t xml:space="preserve"> and between</w:t>
      </w:r>
      <w:r w:rsidR="0034507C">
        <w:t xml:space="preserve"> May 2</w:t>
      </w:r>
      <w:del w:id="187" w:author="Pierre Bize" w:date="2023-05-22T15:03:00Z">
        <w:r w:rsidR="0034507C" w:rsidRPr="0034507C" w:rsidDel="00D42877">
          <w:rPr>
            <w:vertAlign w:val="superscript"/>
          </w:rPr>
          <w:delText>nd</w:delText>
        </w:r>
      </w:del>
      <w:r w:rsidR="0034507C">
        <w:t xml:space="preserve"> and July 21</w:t>
      </w:r>
      <w:del w:id="188" w:author="Pierre Bize" w:date="2023-05-22T15:03:00Z">
        <w:r w:rsidR="0034507C" w:rsidRPr="0034507C" w:rsidDel="00D42877">
          <w:rPr>
            <w:vertAlign w:val="superscript"/>
          </w:rPr>
          <w:delText>st</w:delText>
        </w:r>
      </w:del>
      <w:r w:rsidR="0034507C">
        <w:t xml:space="preserve"> </w:t>
      </w:r>
      <w:r w:rsidR="00000D53">
        <w:t xml:space="preserve">of the </w:t>
      </w:r>
      <w:r w:rsidR="0034507C">
        <w:t>harvest year (window: 145-65)</w:t>
      </w:r>
      <w:r w:rsidR="00000D53">
        <w:t xml:space="preserve">, </w:t>
      </w:r>
      <w:r w:rsidR="00A40B5E" w:rsidRPr="00563380">
        <w:t xml:space="preserve">harvest </w:t>
      </w:r>
      <w:r w:rsidR="00572684" w:rsidRPr="00563380">
        <w:t>elevation</w:t>
      </w:r>
      <w:r w:rsidRPr="00563380">
        <w:t xml:space="preserve"> (m </w:t>
      </w:r>
      <w:proofErr w:type="spellStart"/>
      <w:r w:rsidRPr="00563380">
        <w:t>a.s.l</w:t>
      </w:r>
      <w:proofErr w:type="spellEnd"/>
      <w:r w:rsidRPr="00563380">
        <w:t>.)</w:t>
      </w:r>
      <w:r w:rsidR="002252BC" w:rsidRPr="00563380">
        <w:t>,</w:t>
      </w:r>
      <w:r w:rsidR="008C3915" w:rsidRPr="00563380">
        <w:t xml:space="preserve"> and sex (Males</w:t>
      </w:r>
      <w:r w:rsidR="002252BC" w:rsidRPr="00563380">
        <w:t xml:space="preserve"> vs</w:t>
      </w:r>
      <w:r w:rsidR="008C3915" w:rsidRPr="00563380">
        <w:t xml:space="preserve"> Females)</w:t>
      </w:r>
      <w:r w:rsidR="00412B59" w:rsidRPr="00563380">
        <w:t xml:space="preserve"> </w:t>
      </w:r>
      <w:r w:rsidR="008C3915" w:rsidRPr="00563380">
        <w:t xml:space="preserve">on body mass (kg) of </w:t>
      </w:r>
      <w:r w:rsidR="0007173E" w:rsidRPr="00563380">
        <w:t>harvested 1.5-year-old Alpine chamois</w:t>
      </w:r>
      <w:r w:rsidR="008C3915" w:rsidRPr="00563380">
        <w:t>.</w:t>
      </w:r>
      <w:r w:rsidR="00092257" w:rsidRPr="00563380">
        <w:t xml:space="preserve"> No. of observations</w:t>
      </w:r>
      <w:r w:rsidR="0007173E">
        <w:t>:</w:t>
      </w:r>
      <w:r w:rsidR="00092257" w:rsidRPr="00563380">
        <w:t xml:space="preserve"> 5635 in</w:t>
      </w:r>
      <w:r w:rsidR="00A23B9A" w:rsidRPr="00563380">
        <w:t xml:space="preserve"> 27 </w:t>
      </w:r>
      <w:r w:rsidR="00092257" w:rsidRPr="00563380">
        <w:t>years</w:t>
      </w:r>
      <w:r w:rsidR="00A23B9A" w:rsidRPr="00563380">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585"/>
        <w:gridCol w:w="966"/>
        <w:gridCol w:w="766"/>
        <w:gridCol w:w="1206"/>
        <w:gridCol w:w="903"/>
      </w:tblGrid>
      <w:tr w:rsidR="00BD273E" w:rsidRPr="00563380" w14:paraId="0DBF9E91" w14:textId="77777777" w:rsidTr="000375DD">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68B58C4F" w14:textId="77777777" w:rsidR="00D5474C" w:rsidRPr="00563380" w:rsidRDefault="00D5474C" w:rsidP="00E34688">
            <w:pPr>
              <w:spacing w:line="360" w:lineRule="auto"/>
              <w:rPr>
                <w:i/>
                <w:iCs/>
                <w:lang w:val="en-GB"/>
              </w:rPr>
            </w:pPr>
            <w:r w:rsidRPr="00563380">
              <w:rPr>
                <w:i/>
                <w:iCs/>
                <w:lang w:val="en-GB"/>
              </w:rPr>
              <w:t>Predictors</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17D49FDF" w14:textId="77777777" w:rsidR="00D5474C" w:rsidRPr="00563380" w:rsidRDefault="00D5474C" w:rsidP="00E34688">
            <w:pPr>
              <w:spacing w:line="360" w:lineRule="auto"/>
              <w:jc w:val="center"/>
              <w:rPr>
                <w:i/>
                <w:iCs/>
                <w:lang w:val="en-GB"/>
              </w:rPr>
            </w:pPr>
            <w:r w:rsidRPr="00563380">
              <w:rPr>
                <w:i/>
                <w:iCs/>
                <w:lang w:val="en-GB"/>
              </w:rPr>
              <w:t>Estimate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5305FA70" w14:textId="77777777" w:rsidR="00D5474C" w:rsidRPr="00563380" w:rsidRDefault="00D5474C" w:rsidP="00E34688">
            <w:pPr>
              <w:spacing w:line="360" w:lineRule="auto"/>
              <w:jc w:val="center"/>
              <w:rPr>
                <w:i/>
                <w:iCs/>
                <w:lang w:val="en-GB"/>
              </w:rPr>
            </w:pPr>
            <w:r w:rsidRPr="00563380">
              <w:rPr>
                <w:i/>
                <w:iCs/>
                <w:lang w:val="en-GB"/>
              </w:rPr>
              <w:t>SE</w:t>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27657F05" w14:textId="0EED5FDD" w:rsidR="00D5474C" w:rsidRPr="00563380" w:rsidRDefault="00D5474C" w:rsidP="00E34688">
            <w:pPr>
              <w:spacing w:line="360" w:lineRule="auto"/>
              <w:jc w:val="center"/>
              <w:rPr>
                <w:i/>
                <w:iCs/>
                <w:lang w:val="en-GB"/>
              </w:rPr>
            </w:pPr>
            <w:commentRangeStart w:id="189"/>
            <w:r w:rsidRPr="00563380">
              <w:rPr>
                <w:i/>
                <w:iCs/>
                <w:lang w:val="en-GB"/>
              </w:rPr>
              <w:t>t</w:t>
            </w:r>
            <w:commentRangeEnd w:id="189"/>
            <w:r w:rsidR="00BB08E7">
              <w:rPr>
                <w:rStyle w:val="CommentReference"/>
                <w:rFonts w:eastAsia="Arial Unicode MS"/>
                <w:bdr w:val="nil"/>
                <w:lang w:val="en-US" w:eastAsia="en-US"/>
              </w:rPr>
              <w:commentReference w:id="189"/>
            </w:r>
          </w:p>
        </w:tc>
        <w:tc>
          <w:tcPr>
            <w:tcW w:w="0" w:type="auto"/>
            <w:tcBorders>
              <w:top w:val="single" w:sz="4" w:space="0" w:color="auto"/>
              <w:bottom w:val="single" w:sz="4" w:space="0" w:color="auto"/>
            </w:tcBorders>
            <w:shd w:val="clear" w:color="auto" w:fill="FFFFFF"/>
            <w:tcMar>
              <w:top w:w="0" w:type="dxa"/>
              <w:left w:w="0" w:type="dxa"/>
              <w:bottom w:w="0" w:type="dxa"/>
              <w:right w:w="0" w:type="dxa"/>
            </w:tcMar>
            <w:vAlign w:val="center"/>
            <w:hideMark/>
          </w:tcPr>
          <w:p w14:paraId="7BC69E9B" w14:textId="615538DA" w:rsidR="00D5474C" w:rsidRPr="00563380" w:rsidRDefault="00D5474C" w:rsidP="00E34688">
            <w:pPr>
              <w:spacing w:line="360" w:lineRule="auto"/>
              <w:jc w:val="center"/>
              <w:rPr>
                <w:i/>
                <w:iCs/>
                <w:lang w:val="en-GB"/>
              </w:rPr>
            </w:pPr>
            <w:del w:id="190" w:author="Pierre Bize" w:date="2023-05-22T15:04:00Z">
              <w:r w:rsidRPr="00563380" w:rsidDel="00D42877">
                <w:rPr>
                  <w:i/>
                  <w:iCs/>
                  <w:lang w:val="en-GB"/>
                </w:rPr>
                <w:delText>p</w:delText>
              </w:r>
            </w:del>
            <w:ins w:id="191" w:author="Pierre Bize" w:date="2023-05-22T15:04:00Z">
              <w:r w:rsidR="00D42877">
                <w:rPr>
                  <w:i/>
                  <w:iCs/>
                  <w:lang w:val="en-GB"/>
                </w:rPr>
                <w:t>P</w:t>
              </w:r>
            </w:ins>
          </w:p>
        </w:tc>
      </w:tr>
      <w:tr w:rsidR="0034507C" w:rsidRPr="00563380" w14:paraId="464DE3EE" w14:textId="77777777" w:rsidTr="000375DD">
        <w:tc>
          <w:tcPr>
            <w:tcW w:w="0" w:type="auto"/>
            <w:tcBorders>
              <w:top w:val="single" w:sz="4" w:space="0" w:color="auto"/>
            </w:tcBorders>
            <w:shd w:val="clear" w:color="auto" w:fill="FFFFFF"/>
            <w:tcMar>
              <w:top w:w="113" w:type="dxa"/>
              <w:left w:w="113" w:type="dxa"/>
              <w:bottom w:w="113" w:type="dxa"/>
              <w:right w:w="113" w:type="dxa"/>
            </w:tcMar>
            <w:hideMark/>
          </w:tcPr>
          <w:p w14:paraId="0B32D6B4" w14:textId="079B6A96" w:rsidR="0034507C" w:rsidRPr="00563380" w:rsidRDefault="0034507C" w:rsidP="00E34688">
            <w:pPr>
              <w:spacing w:line="360" w:lineRule="auto"/>
              <w:rPr>
                <w:lang w:val="en-GB"/>
              </w:rPr>
            </w:pPr>
            <w:r w:rsidRPr="00563380">
              <w:rPr>
                <w:lang w:val="en-GB"/>
              </w:rPr>
              <w:t>Intercept</w:t>
            </w:r>
          </w:p>
        </w:tc>
        <w:tc>
          <w:tcPr>
            <w:tcW w:w="0" w:type="auto"/>
            <w:tcBorders>
              <w:top w:val="single" w:sz="4" w:space="0" w:color="auto"/>
            </w:tcBorders>
            <w:shd w:val="clear" w:color="auto" w:fill="FFFFFF"/>
            <w:tcMar>
              <w:top w:w="113" w:type="dxa"/>
              <w:left w:w="113" w:type="dxa"/>
              <w:bottom w:w="113" w:type="dxa"/>
              <w:right w:w="113" w:type="dxa"/>
            </w:tcMar>
            <w:hideMark/>
          </w:tcPr>
          <w:p w14:paraId="38636972" w14:textId="28251A1E" w:rsidR="0034507C" w:rsidRPr="00563380" w:rsidRDefault="0034507C" w:rsidP="00E34688">
            <w:pPr>
              <w:spacing w:line="360" w:lineRule="auto"/>
              <w:jc w:val="right"/>
              <w:rPr>
                <w:lang w:val="en-GB"/>
              </w:rPr>
            </w:pPr>
            <w:r>
              <w:t>11.867</w:t>
            </w:r>
          </w:p>
        </w:tc>
        <w:tc>
          <w:tcPr>
            <w:tcW w:w="0" w:type="auto"/>
            <w:tcBorders>
              <w:top w:val="single" w:sz="4" w:space="0" w:color="auto"/>
            </w:tcBorders>
            <w:shd w:val="clear" w:color="auto" w:fill="FFFFFF"/>
            <w:tcMar>
              <w:top w:w="113" w:type="dxa"/>
              <w:left w:w="113" w:type="dxa"/>
              <w:bottom w:w="113" w:type="dxa"/>
              <w:right w:w="113" w:type="dxa"/>
            </w:tcMar>
            <w:hideMark/>
          </w:tcPr>
          <w:p w14:paraId="58D0FAC7" w14:textId="520A8FA5" w:rsidR="0034507C" w:rsidRPr="00563380" w:rsidRDefault="0034507C" w:rsidP="00E34688">
            <w:pPr>
              <w:spacing w:line="360" w:lineRule="auto"/>
              <w:jc w:val="right"/>
              <w:rPr>
                <w:lang w:val="en-GB"/>
              </w:rPr>
            </w:pPr>
            <w:r>
              <w:t>0.153</w:t>
            </w:r>
          </w:p>
        </w:tc>
        <w:tc>
          <w:tcPr>
            <w:tcW w:w="0" w:type="auto"/>
            <w:tcBorders>
              <w:top w:val="single" w:sz="4" w:space="0" w:color="auto"/>
            </w:tcBorders>
            <w:shd w:val="clear" w:color="auto" w:fill="FFFFFF"/>
            <w:tcMar>
              <w:top w:w="113" w:type="dxa"/>
              <w:left w:w="113" w:type="dxa"/>
              <w:bottom w:w="113" w:type="dxa"/>
              <w:right w:w="113" w:type="dxa"/>
            </w:tcMar>
            <w:hideMark/>
          </w:tcPr>
          <w:p w14:paraId="64317F41" w14:textId="0DCD1AD5" w:rsidR="0034507C" w:rsidRPr="00563380" w:rsidRDefault="0034507C" w:rsidP="00E34688">
            <w:pPr>
              <w:spacing w:line="360" w:lineRule="auto"/>
              <w:jc w:val="right"/>
              <w:rPr>
                <w:lang w:val="en-GB"/>
              </w:rPr>
            </w:pPr>
            <w:r>
              <w:t>77.</w:t>
            </w:r>
            <w:del w:id="192" w:author="Pierre Bize" w:date="2023-05-22T15:04:00Z">
              <w:r w:rsidDel="00D42877">
                <w:delText>775</w:delText>
              </w:r>
            </w:del>
            <w:ins w:id="193" w:author="Pierre Bize" w:date="2023-05-22T15:04:00Z">
              <w:r w:rsidR="00D42877">
                <w:t>7</w:t>
              </w:r>
              <w:r w:rsidR="00D42877">
                <w:t>8</w:t>
              </w:r>
            </w:ins>
          </w:p>
        </w:tc>
        <w:tc>
          <w:tcPr>
            <w:tcW w:w="0" w:type="auto"/>
            <w:tcBorders>
              <w:top w:val="single" w:sz="4" w:space="0" w:color="auto"/>
            </w:tcBorders>
            <w:shd w:val="clear" w:color="auto" w:fill="FFFFFF"/>
            <w:tcMar>
              <w:top w:w="113" w:type="dxa"/>
              <w:left w:w="113" w:type="dxa"/>
              <w:bottom w:w="113" w:type="dxa"/>
              <w:right w:w="113" w:type="dxa"/>
            </w:tcMar>
            <w:hideMark/>
          </w:tcPr>
          <w:p w14:paraId="59EBCE15" w14:textId="2D08A0CA" w:rsidR="0034507C" w:rsidRPr="00563380" w:rsidRDefault="0034507C" w:rsidP="00E34688">
            <w:pPr>
              <w:spacing w:line="360" w:lineRule="auto"/>
              <w:jc w:val="right"/>
              <w:rPr>
                <w:lang w:val="en-GB"/>
              </w:rPr>
            </w:pPr>
            <w:r>
              <w:rPr>
                <w:rStyle w:val="Strong"/>
              </w:rPr>
              <w:t>&lt;0.001</w:t>
            </w:r>
          </w:p>
        </w:tc>
      </w:tr>
      <w:tr w:rsidR="0034507C" w:rsidRPr="00563380" w14:paraId="62804A6A" w14:textId="77777777" w:rsidTr="000375DD">
        <w:tc>
          <w:tcPr>
            <w:tcW w:w="0" w:type="auto"/>
            <w:shd w:val="clear" w:color="auto" w:fill="FFFFFF"/>
            <w:tcMar>
              <w:top w:w="113" w:type="dxa"/>
              <w:left w:w="113" w:type="dxa"/>
              <w:bottom w:w="113" w:type="dxa"/>
              <w:right w:w="113" w:type="dxa"/>
            </w:tcMar>
            <w:hideMark/>
          </w:tcPr>
          <w:p w14:paraId="620AAC0C" w14:textId="696E81A6" w:rsidR="0034507C" w:rsidRPr="00563380" w:rsidRDefault="0034507C" w:rsidP="00E34688">
            <w:pPr>
              <w:spacing w:line="360" w:lineRule="auto"/>
              <w:rPr>
                <w:lang w:val="en-GB"/>
              </w:rPr>
            </w:pPr>
            <w:r w:rsidRPr="00563380">
              <w:rPr>
                <w:lang w:val="en-GB"/>
              </w:rPr>
              <w:t>T</w:t>
            </w:r>
            <w:r>
              <w:rPr>
                <w:lang w:val="en-GB"/>
              </w:rPr>
              <w:t xml:space="preserve"> (window: 503-449)</w:t>
            </w:r>
          </w:p>
        </w:tc>
        <w:tc>
          <w:tcPr>
            <w:tcW w:w="0" w:type="auto"/>
            <w:shd w:val="clear" w:color="auto" w:fill="FFFFFF"/>
            <w:tcMar>
              <w:top w:w="113" w:type="dxa"/>
              <w:left w:w="113" w:type="dxa"/>
              <w:bottom w:w="113" w:type="dxa"/>
              <w:right w:w="113" w:type="dxa"/>
            </w:tcMar>
            <w:hideMark/>
          </w:tcPr>
          <w:p w14:paraId="4E7733E2" w14:textId="5861A4D5" w:rsidR="0034507C" w:rsidRPr="00563380" w:rsidRDefault="0034507C" w:rsidP="00E34688">
            <w:pPr>
              <w:spacing w:line="360" w:lineRule="auto"/>
              <w:jc w:val="right"/>
              <w:rPr>
                <w:lang w:val="en-GB"/>
              </w:rPr>
            </w:pPr>
            <w:r>
              <w:t>-31.948</w:t>
            </w:r>
          </w:p>
        </w:tc>
        <w:tc>
          <w:tcPr>
            <w:tcW w:w="0" w:type="auto"/>
            <w:shd w:val="clear" w:color="auto" w:fill="FFFFFF"/>
            <w:tcMar>
              <w:top w:w="113" w:type="dxa"/>
              <w:left w:w="113" w:type="dxa"/>
              <w:bottom w:w="113" w:type="dxa"/>
              <w:right w:w="113" w:type="dxa"/>
            </w:tcMar>
            <w:hideMark/>
          </w:tcPr>
          <w:p w14:paraId="4E0E31AE" w14:textId="77404068" w:rsidR="0034507C" w:rsidRPr="00563380" w:rsidRDefault="0034507C" w:rsidP="00E34688">
            <w:pPr>
              <w:spacing w:line="360" w:lineRule="auto"/>
              <w:jc w:val="right"/>
              <w:rPr>
                <w:lang w:val="en-GB"/>
              </w:rPr>
            </w:pPr>
            <w:r>
              <w:t>2.581</w:t>
            </w:r>
          </w:p>
        </w:tc>
        <w:tc>
          <w:tcPr>
            <w:tcW w:w="0" w:type="auto"/>
            <w:shd w:val="clear" w:color="auto" w:fill="FFFFFF"/>
            <w:tcMar>
              <w:top w:w="113" w:type="dxa"/>
              <w:left w:w="113" w:type="dxa"/>
              <w:bottom w:w="113" w:type="dxa"/>
              <w:right w:w="113" w:type="dxa"/>
            </w:tcMar>
            <w:hideMark/>
          </w:tcPr>
          <w:p w14:paraId="1194AC1E" w14:textId="503CCE1D" w:rsidR="0034507C" w:rsidRPr="00563380" w:rsidRDefault="0034507C" w:rsidP="00E34688">
            <w:pPr>
              <w:spacing w:line="360" w:lineRule="auto"/>
              <w:jc w:val="right"/>
              <w:rPr>
                <w:lang w:val="en-GB"/>
              </w:rPr>
            </w:pPr>
            <w:r>
              <w:t>-12.</w:t>
            </w:r>
            <w:del w:id="194" w:author="Pierre Bize" w:date="2023-05-22T15:04:00Z">
              <w:r w:rsidDel="00D42877">
                <w:delText>378</w:delText>
              </w:r>
            </w:del>
            <w:ins w:id="195" w:author="Pierre Bize" w:date="2023-05-22T15:04:00Z">
              <w:r w:rsidR="00D42877">
                <w:t>3</w:t>
              </w:r>
              <w:r w:rsidR="00D42877">
                <w:t>8</w:t>
              </w:r>
            </w:ins>
          </w:p>
        </w:tc>
        <w:tc>
          <w:tcPr>
            <w:tcW w:w="0" w:type="auto"/>
            <w:shd w:val="clear" w:color="auto" w:fill="FFFFFF"/>
            <w:tcMar>
              <w:top w:w="113" w:type="dxa"/>
              <w:left w:w="113" w:type="dxa"/>
              <w:bottom w:w="113" w:type="dxa"/>
              <w:right w:w="113" w:type="dxa"/>
            </w:tcMar>
            <w:hideMark/>
          </w:tcPr>
          <w:p w14:paraId="0F9BAE74" w14:textId="748765EF" w:rsidR="0034507C" w:rsidRPr="00563380" w:rsidRDefault="0034507C" w:rsidP="00E34688">
            <w:pPr>
              <w:spacing w:line="360" w:lineRule="auto"/>
              <w:jc w:val="right"/>
              <w:rPr>
                <w:lang w:val="en-GB"/>
              </w:rPr>
            </w:pPr>
            <w:r>
              <w:rPr>
                <w:rStyle w:val="Strong"/>
              </w:rPr>
              <w:t>&lt;0.001</w:t>
            </w:r>
          </w:p>
        </w:tc>
      </w:tr>
      <w:tr w:rsidR="0034507C" w:rsidRPr="00563380" w14:paraId="0C9A2697" w14:textId="77777777" w:rsidTr="008C3915">
        <w:tc>
          <w:tcPr>
            <w:tcW w:w="0" w:type="auto"/>
            <w:shd w:val="clear" w:color="auto" w:fill="FFFFFF"/>
            <w:tcMar>
              <w:top w:w="113" w:type="dxa"/>
              <w:left w:w="113" w:type="dxa"/>
              <w:bottom w:w="113" w:type="dxa"/>
              <w:right w:w="113" w:type="dxa"/>
            </w:tcMar>
            <w:hideMark/>
          </w:tcPr>
          <w:p w14:paraId="6EB3C023" w14:textId="1A00BCB5" w:rsidR="0034507C" w:rsidRPr="00563380" w:rsidRDefault="0034507C" w:rsidP="00E34688">
            <w:pPr>
              <w:spacing w:line="360" w:lineRule="auto"/>
              <w:rPr>
                <w:lang w:val="en-GB"/>
              </w:rPr>
            </w:pPr>
            <w:r w:rsidRPr="00563380">
              <w:rPr>
                <w:lang w:val="en-GB"/>
              </w:rPr>
              <w:t>T</w:t>
            </w:r>
            <w:r>
              <w:rPr>
                <w:lang w:val="en-GB"/>
              </w:rPr>
              <w:t xml:space="preserve"> (window: 503-449)</w:t>
            </w:r>
            <w:r w:rsidRPr="00563380">
              <w:rPr>
                <w:lang w:val="en-GB"/>
              </w:rPr>
              <w:t xml:space="preserve"> ^2</w:t>
            </w:r>
          </w:p>
        </w:tc>
        <w:tc>
          <w:tcPr>
            <w:tcW w:w="0" w:type="auto"/>
            <w:shd w:val="clear" w:color="auto" w:fill="FFFFFF"/>
            <w:tcMar>
              <w:top w:w="113" w:type="dxa"/>
              <w:left w:w="113" w:type="dxa"/>
              <w:bottom w:w="113" w:type="dxa"/>
              <w:right w:w="113" w:type="dxa"/>
            </w:tcMar>
            <w:hideMark/>
          </w:tcPr>
          <w:p w14:paraId="00DEF3AF" w14:textId="0A391216" w:rsidR="0034507C" w:rsidRPr="00563380" w:rsidRDefault="0034507C" w:rsidP="00E34688">
            <w:pPr>
              <w:spacing w:line="360" w:lineRule="auto"/>
              <w:jc w:val="right"/>
              <w:rPr>
                <w:lang w:val="en-GB"/>
              </w:rPr>
            </w:pPr>
            <w:r>
              <w:t>14.294</w:t>
            </w:r>
          </w:p>
        </w:tc>
        <w:tc>
          <w:tcPr>
            <w:tcW w:w="0" w:type="auto"/>
            <w:shd w:val="clear" w:color="auto" w:fill="FFFFFF"/>
            <w:tcMar>
              <w:top w:w="113" w:type="dxa"/>
              <w:left w:w="113" w:type="dxa"/>
              <w:bottom w:w="113" w:type="dxa"/>
              <w:right w:w="113" w:type="dxa"/>
            </w:tcMar>
            <w:hideMark/>
          </w:tcPr>
          <w:p w14:paraId="04372285" w14:textId="66F5B15C" w:rsidR="0034507C" w:rsidRPr="00563380" w:rsidRDefault="0034507C" w:rsidP="00E34688">
            <w:pPr>
              <w:spacing w:line="360" w:lineRule="auto"/>
              <w:jc w:val="right"/>
              <w:rPr>
                <w:lang w:val="en-GB"/>
              </w:rPr>
            </w:pPr>
            <w:r>
              <w:t>3.262</w:t>
            </w:r>
          </w:p>
        </w:tc>
        <w:tc>
          <w:tcPr>
            <w:tcW w:w="0" w:type="auto"/>
            <w:shd w:val="clear" w:color="auto" w:fill="FFFFFF"/>
            <w:tcMar>
              <w:top w:w="113" w:type="dxa"/>
              <w:left w:w="113" w:type="dxa"/>
              <w:bottom w:w="113" w:type="dxa"/>
              <w:right w:w="113" w:type="dxa"/>
            </w:tcMar>
            <w:hideMark/>
          </w:tcPr>
          <w:p w14:paraId="523406A8" w14:textId="30AC1CC0" w:rsidR="0034507C" w:rsidRPr="00563380" w:rsidRDefault="0034507C" w:rsidP="00E34688">
            <w:pPr>
              <w:spacing w:line="360" w:lineRule="auto"/>
              <w:jc w:val="right"/>
              <w:rPr>
                <w:lang w:val="en-GB"/>
              </w:rPr>
            </w:pPr>
            <w:r>
              <w:t>4.38</w:t>
            </w:r>
            <w:del w:id="196" w:author="Pierre Bize" w:date="2023-05-22T15:04:00Z">
              <w:r w:rsidDel="00D42877">
                <w:delText>2</w:delText>
              </w:r>
            </w:del>
          </w:p>
        </w:tc>
        <w:tc>
          <w:tcPr>
            <w:tcW w:w="0" w:type="auto"/>
            <w:shd w:val="clear" w:color="auto" w:fill="FFFFFF"/>
            <w:tcMar>
              <w:top w:w="113" w:type="dxa"/>
              <w:left w:w="113" w:type="dxa"/>
              <w:bottom w:w="113" w:type="dxa"/>
              <w:right w:w="113" w:type="dxa"/>
            </w:tcMar>
            <w:hideMark/>
          </w:tcPr>
          <w:p w14:paraId="30F0452A" w14:textId="79590D50" w:rsidR="0034507C" w:rsidRPr="00563380" w:rsidRDefault="0034507C" w:rsidP="00E34688">
            <w:pPr>
              <w:spacing w:line="360" w:lineRule="auto"/>
              <w:jc w:val="right"/>
              <w:rPr>
                <w:lang w:val="en-GB"/>
              </w:rPr>
            </w:pPr>
            <w:r>
              <w:rPr>
                <w:rStyle w:val="Strong"/>
              </w:rPr>
              <w:t>&lt;0.001</w:t>
            </w:r>
          </w:p>
        </w:tc>
      </w:tr>
      <w:tr w:rsidR="0034507C" w:rsidRPr="00563380" w14:paraId="4A086863" w14:textId="77777777" w:rsidTr="0065141E">
        <w:tc>
          <w:tcPr>
            <w:tcW w:w="0" w:type="auto"/>
            <w:shd w:val="clear" w:color="auto" w:fill="FFFFFF"/>
            <w:tcMar>
              <w:top w:w="113" w:type="dxa"/>
              <w:left w:w="113" w:type="dxa"/>
              <w:bottom w:w="113" w:type="dxa"/>
              <w:right w:w="113" w:type="dxa"/>
            </w:tcMar>
            <w:hideMark/>
          </w:tcPr>
          <w:p w14:paraId="28560056" w14:textId="58833935" w:rsidR="0034507C" w:rsidRPr="00563380" w:rsidRDefault="0034507C" w:rsidP="00E34688">
            <w:pPr>
              <w:spacing w:line="360" w:lineRule="auto"/>
              <w:rPr>
                <w:lang w:val="en-GB"/>
              </w:rPr>
            </w:pPr>
            <w:r w:rsidRPr="00563380">
              <w:rPr>
                <w:lang w:val="en-GB"/>
              </w:rPr>
              <w:t>T</w:t>
            </w:r>
            <w:r>
              <w:rPr>
                <w:lang w:val="en-GB"/>
              </w:rPr>
              <w:t xml:space="preserve"> (window: 145-65)</w:t>
            </w:r>
          </w:p>
        </w:tc>
        <w:tc>
          <w:tcPr>
            <w:tcW w:w="0" w:type="auto"/>
            <w:shd w:val="clear" w:color="auto" w:fill="FFFFFF"/>
            <w:tcMar>
              <w:top w:w="113" w:type="dxa"/>
              <w:left w:w="113" w:type="dxa"/>
              <w:bottom w:w="113" w:type="dxa"/>
              <w:right w:w="113" w:type="dxa"/>
            </w:tcMar>
            <w:hideMark/>
          </w:tcPr>
          <w:p w14:paraId="0657B19F" w14:textId="5DE486FD" w:rsidR="0034507C" w:rsidRPr="00563380" w:rsidRDefault="0034507C" w:rsidP="00E34688">
            <w:pPr>
              <w:spacing w:line="360" w:lineRule="auto"/>
              <w:jc w:val="right"/>
              <w:rPr>
                <w:lang w:val="en-GB"/>
              </w:rPr>
            </w:pPr>
            <w:r>
              <w:t>-22.150</w:t>
            </w:r>
          </w:p>
        </w:tc>
        <w:tc>
          <w:tcPr>
            <w:tcW w:w="0" w:type="auto"/>
            <w:shd w:val="clear" w:color="auto" w:fill="FFFFFF"/>
            <w:tcMar>
              <w:top w:w="113" w:type="dxa"/>
              <w:left w:w="113" w:type="dxa"/>
              <w:bottom w:w="113" w:type="dxa"/>
              <w:right w:w="113" w:type="dxa"/>
            </w:tcMar>
            <w:hideMark/>
          </w:tcPr>
          <w:p w14:paraId="6D45D416" w14:textId="6FF2F864" w:rsidR="0034507C" w:rsidRPr="00563380" w:rsidRDefault="0034507C" w:rsidP="00E34688">
            <w:pPr>
              <w:spacing w:line="360" w:lineRule="auto"/>
              <w:jc w:val="right"/>
              <w:rPr>
                <w:lang w:val="en-GB"/>
              </w:rPr>
            </w:pPr>
            <w:r>
              <w:t>3.090</w:t>
            </w:r>
          </w:p>
        </w:tc>
        <w:tc>
          <w:tcPr>
            <w:tcW w:w="0" w:type="auto"/>
            <w:shd w:val="clear" w:color="auto" w:fill="FFFFFF"/>
            <w:tcMar>
              <w:top w:w="113" w:type="dxa"/>
              <w:left w:w="113" w:type="dxa"/>
              <w:bottom w:w="113" w:type="dxa"/>
              <w:right w:w="113" w:type="dxa"/>
            </w:tcMar>
            <w:hideMark/>
          </w:tcPr>
          <w:p w14:paraId="2AE63A18" w14:textId="013FA1C9" w:rsidR="0034507C" w:rsidRPr="00563380" w:rsidRDefault="0034507C" w:rsidP="00E34688">
            <w:pPr>
              <w:spacing w:line="360" w:lineRule="auto"/>
              <w:jc w:val="right"/>
              <w:rPr>
                <w:lang w:val="en-GB"/>
              </w:rPr>
            </w:pPr>
            <w:r>
              <w:t>-7.</w:t>
            </w:r>
            <w:del w:id="197" w:author="Pierre Bize" w:date="2023-05-22T15:04:00Z">
              <w:r w:rsidDel="00D42877">
                <w:delText>168</w:delText>
              </w:r>
            </w:del>
            <w:ins w:id="198" w:author="Pierre Bize" w:date="2023-05-22T15:04:00Z">
              <w:r w:rsidR="00D42877">
                <w:t>1</w:t>
              </w:r>
              <w:r w:rsidR="00D42877">
                <w:t>7</w:t>
              </w:r>
            </w:ins>
          </w:p>
        </w:tc>
        <w:tc>
          <w:tcPr>
            <w:tcW w:w="0" w:type="auto"/>
            <w:shd w:val="clear" w:color="auto" w:fill="FFFFFF"/>
            <w:tcMar>
              <w:top w:w="113" w:type="dxa"/>
              <w:left w:w="113" w:type="dxa"/>
              <w:bottom w:w="113" w:type="dxa"/>
              <w:right w:w="113" w:type="dxa"/>
            </w:tcMar>
            <w:hideMark/>
          </w:tcPr>
          <w:p w14:paraId="5D4F65FC" w14:textId="3F8065D6" w:rsidR="0034507C" w:rsidRPr="00563380" w:rsidRDefault="0034507C" w:rsidP="00E34688">
            <w:pPr>
              <w:spacing w:line="360" w:lineRule="auto"/>
              <w:jc w:val="right"/>
              <w:rPr>
                <w:lang w:val="en-GB"/>
              </w:rPr>
            </w:pPr>
            <w:r>
              <w:rPr>
                <w:rStyle w:val="Strong"/>
              </w:rPr>
              <w:t>&lt;0.001</w:t>
            </w:r>
          </w:p>
        </w:tc>
      </w:tr>
      <w:tr w:rsidR="0034507C" w:rsidRPr="00563380" w14:paraId="072BDF46" w14:textId="77777777" w:rsidTr="0065141E">
        <w:tc>
          <w:tcPr>
            <w:tcW w:w="0" w:type="auto"/>
            <w:shd w:val="clear" w:color="auto" w:fill="FFFFFF"/>
            <w:tcMar>
              <w:top w:w="113" w:type="dxa"/>
              <w:left w:w="113" w:type="dxa"/>
              <w:bottom w:w="113" w:type="dxa"/>
              <w:right w:w="113" w:type="dxa"/>
            </w:tcMar>
            <w:hideMark/>
          </w:tcPr>
          <w:p w14:paraId="3F9970C3" w14:textId="530E5B18" w:rsidR="0034507C" w:rsidRPr="00563380" w:rsidRDefault="0034507C" w:rsidP="00E34688">
            <w:pPr>
              <w:spacing w:line="360" w:lineRule="auto"/>
              <w:rPr>
                <w:lang w:val="en-GB"/>
              </w:rPr>
            </w:pPr>
            <w:r w:rsidRPr="00563380">
              <w:rPr>
                <w:lang w:val="en-GB"/>
              </w:rPr>
              <w:t>T</w:t>
            </w:r>
            <w:r>
              <w:rPr>
                <w:lang w:val="en-GB"/>
              </w:rPr>
              <w:t xml:space="preserve"> (window: 145-65)</w:t>
            </w:r>
            <w:r w:rsidRPr="00563380">
              <w:rPr>
                <w:lang w:val="en-GB"/>
              </w:rPr>
              <w:t xml:space="preserve"> ^2</w:t>
            </w:r>
          </w:p>
        </w:tc>
        <w:tc>
          <w:tcPr>
            <w:tcW w:w="0" w:type="auto"/>
            <w:shd w:val="clear" w:color="auto" w:fill="FFFFFF"/>
            <w:tcMar>
              <w:top w:w="113" w:type="dxa"/>
              <w:left w:w="113" w:type="dxa"/>
              <w:bottom w:w="113" w:type="dxa"/>
              <w:right w:w="113" w:type="dxa"/>
            </w:tcMar>
            <w:hideMark/>
          </w:tcPr>
          <w:p w14:paraId="7C87B7A9" w14:textId="253E42BF" w:rsidR="0034507C" w:rsidRPr="00563380" w:rsidRDefault="0034507C" w:rsidP="00E34688">
            <w:pPr>
              <w:spacing w:line="360" w:lineRule="auto"/>
              <w:jc w:val="right"/>
              <w:rPr>
                <w:lang w:val="en-GB"/>
              </w:rPr>
            </w:pPr>
            <w:r>
              <w:t>21.821</w:t>
            </w:r>
          </w:p>
        </w:tc>
        <w:tc>
          <w:tcPr>
            <w:tcW w:w="0" w:type="auto"/>
            <w:shd w:val="clear" w:color="auto" w:fill="FFFFFF"/>
            <w:tcMar>
              <w:top w:w="113" w:type="dxa"/>
              <w:left w:w="113" w:type="dxa"/>
              <w:bottom w:w="113" w:type="dxa"/>
              <w:right w:w="113" w:type="dxa"/>
            </w:tcMar>
            <w:hideMark/>
          </w:tcPr>
          <w:p w14:paraId="7D9DD1E4" w14:textId="0E51A7F4" w:rsidR="0034507C" w:rsidRPr="00563380" w:rsidRDefault="0034507C" w:rsidP="00E34688">
            <w:pPr>
              <w:spacing w:line="360" w:lineRule="auto"/>
              <w:jc w:val="right"/>
              <w:rPr>
                <w:lang w:val="en-GB"/>
              </w:rPr>
            </w:pPr>
            <w:r>
              <w:t>2.787</w:t>
            </w:r>
          </w:p>
        </w:tc>
        <w:tc>
          <w:tcPr>
            <w:tcW w:w="0" w:type="auto"/>
            <w:shd w:val="clear" w:color="auto" w:fill="FFFFFF"/>
            <w:tcMar>
              <w:top w:w="113" w:type="dxa"/>
              <w:left w:w="113" w:type="dxa"/>
              <w:bottom w:w="113" w:type="dxa"/>
              <w:right w:w="113" w:type="dxa"/>
            </w:tcMar>
            <w:hideMark/>
          </w:tcPr>
          <w:p w14:paraId="2A8A0FA4" w14:textId="4F33B653" w:rsidR="0034507C" w:rsidRPr="00563380" w:rsidRDefault="0034507C" w:rsidP="00E34688">
            <w:pPr>
              <w:spacing w:line="360" w:lineRule="auto"/>
              <w:jc w:val="right"/>
              <w:rPr>
                <w:lang w:val="en-GB"/>
              </w:rPr>
            </w:pPr>
            <w:r>
              <w:t>7.</w:t>
            </w:r>
            <w:del w:id="199" w:author="Pierre Bize" w:date="2023-05-22T15:04:00Z">
              <w:r w:rsidDel="00D42877">
                <w:delText>829</w:delText>
              </w:r>
            </w:del>
            <w:ins w:id="200" w:author="Pierre Bize" w:date="2023-05-22T15:04:00Z">
              <w:r w:rsidR="00D42877">
                <w:t>8</w:t>
              </w:r>
              <w:r w:rsidR="00D42877">
                <w:t>3</w:t>
              </w:r>
            </w:ins>
          </w:p>
        </w:tc>
        <w:tc>
          <w:tcPr>
            <w:tcW w:w="0" w:type="auto"/>
            <w:shd w:val="clear" w:color="auto" w:fill="FFFFFF"/>
            <w:tcMar>
              <w:top w:w="113" w:type="dxa"/>
              <w:left w:w="113" w:type="dxa"/>
              <w:bottom w:w="113" w:type="dxa"/>
              <w:right w:w="113" w:type="dxa"/>
            </w:tcMar>
            <w:hideMark/>
          </w:tcPr>
          <w:p w14:paraId="0D86CB24" w14:textId="11C76393" w:rsidR="0034507C" w:rsidRPr="00563380" w:rsidRDefault="0034507C" w:rsidP="00E34688">
            <w:pPr>
              <w:spacing w:line="360" w:lineRule="auto"/>
              <w:jc w:val="right"/>
              <w:rPr>
                <w:lang w:val="en-GB"/>
              </w:rPr>
            </w:pPr>
            <w:r>
              <w:rPr>
                <w:rStyle w:val="Strong"/>
              </w:rPr>
              <w:t>&lt;0.001</w:t>
            </w:r>
          </w:p>
        </w:tc>
      </w:tr>
      <w:tr w:rsidR="0034507C" w:rsidRPr="00563380" w14:paraId="3B62FB2C" w14:textId="77777777" w:rsidTr="00590A82">
        <w:tc>
          <w:tcPr>
            <w:tcW w:w="0" w:type="auto"/>
            <w:shd w:val="clear" w:color="auto" w:fill="FFFFFF"/>
            <w:tcMar>
              <w:top w:w="113" w:type="dxa"/>
              <w:left w:w="113" w:type="dxa"/>
              <w:bottom w:w="113" w:type="dxa"/>
              <w:right w:w="113" w:type="dxa"/>
            </w:tcMar>
          </w:tcPr>
          <w:p w14:paraId="13DD2592" w14:textId="6D8A3739" w:rsidR="0034507C" w:rsidRPr="00563380" w:rsidRDefault="0034507C" w:rsidP="00E34688">
            <w:pPr>
              <w:spacing w:line="360" w:lineRule="auto"/>
              <w:rPr>
                <w:lang w:val="en-GB"/>
              </w:rPr>
            </w:pPr>
            <w:r w:rsidRPr="00563380">
              <w:rPr>
                <w:lang w:val="en-GB"/>
              </w:rPr>
              <w:t>Harvest elevation</w:t>
            </w:r>
          </w:p>
        </w:tc>
        <w:tc>
          <w:tcPr>
            <w:tcW w:w="0" w:type="auto"/>
            <w:shd w:val="clear" w:color="auto" w:fill="FFFFFF"/>
            <w:tcMar>
              <w:top w:w="113" w:type="dxa"/>
              <w:left w:w="113" w:type="dxa"/>
              <w:bottom w:w="113" w:type="dxa"/>
              <w:right w:w="113" w:type="dxa"/>
            </w:tcMar>
          </w:tcPr>
          <w:p w14:paraId="25F6FB1A" w14:textId="52F99557" w:rsidR="0034507C" w:rsidRPr="00563380" w:rsidRDefault="0034507C" w:rsidP="00E34688">
            <w:pPr>
              <w:spacing w:line="360" w:lineRule="auto"/>
              <w:jc w:val="right"/>
              <w:rPr>
                <w:lang w:val="en-GB"/>
              </w:rPr>
            </w:pPr>
            <w:r>
              <w:t>0.001</w:t>
            </w:r>
          </w:p>
        </w:tc>
        <w:tc>
          <w:tcPr>
            <w:tcW w:w="0" w:type="auto"/>
            <w:shd w:val="clear" w:color="auto" w:fill="FFFFFF"/>
            <w:tcMar>
              <w:top w:w="113" w:type="dxa"/>
              <w:left w:w="113" w:type="dxa"/>
              <w:bottom w:w="113" w:type="dxa"/>
              <w:right w:w="113" w:type="dxa"/>
            </w:tcMar>
          </w:tcPr>
          <w:p w14:paraId="0F0BDC9B" w14:textId="61CEFCD2" w:rsidR="0034507C" w:rsidRPr="00563380" w:rsidRDefault="0034507C" w:rsidP="00E34688">
            <w:pPr>
              <w:spacing w:line="360" w:lineRule="auto"/>
              <w:jc w:val="right"/>
              <w:rPr>
                <w:lang w:val="en-GB"/>
              </w:rPr>
            </w:pPr>
            <w:r>
              <w:t>0.000</w:t>
            </w:r>
          </w:p>
        </w:tc>
        <w:tc>
          <w:tcPr>
            <w:tcW w:w="0" w:type="auto"/>
            <w:shd w:val="clear" w:color="auto" w:fill="FFFFFF"/>
            <w:tcMar>
              <w:top w:w="113" w:type="dxa"/>
              <w:left w:w="113" w:type="dxa"/>
              <w:bottom w:w="113" w:type="dxa"/>
              <w:right w:w="113" w:type="dxa"/>
            </w:tcMar>
          </w:tcPr>
          <w:p w14:paraId="551AD6B6" w14:textId="153421AC" w:rsidR="0034507C" w:rsidRPr="00563380" w:rsidRDefault="0034507C" w:rsidP="00E34688">
            <w:pPr>
              <w:spacing w:line="360" w:lineRule="auto"/>
              <w:jc w:val="right"/>
              <w:rPr>
                <w:lang w:val="en-GB"/>
              </w:rPr>
            </w:pPr>
            <w:r>
              <w:t>14.</w:t>
            </w:r>
            <w:del w:id="201" w:author="Pierre Bize" w:date="2023-05-22T15:04:00Z">
              <w:r w:rsidDel="00D42877">
                <w:delText>307</w:delText>
              </w:r>
            </w:del>
            <w:ins w:id="202" w:author="Pierre Bize" w:date="2023-05-22T15:04:00Z">
              <w:r w:rsidR="00D42877">
                <w:t>3</w:t>
              </w:r>
              <w:r w:rsidR="00D42877">
                <w:t>1</w:t>
              </w:r>
            </w:ins>
          </w:p>
        </w:tc>
        <w:tc>
          <w:tcPr>
            <w:tcW w:w="0" w:type="auto"/>
            <w:shd w:val="clear" w:color="auto" w:fill="FFFFFF"/>
            <w:tcMar>
              <w:top w:w="113" w:type="dxa"/>
              <w:left w:w="113" w:type="dxa"/>
              <w:bottom w:w="113" w:type="dxa"/>
              <w:right w:w="113" w:type="dxa"/>
            </w:tcMar>
          </w:tcPr>
          <w:p w14:paraId="01ABEAFF" w14:textId="7ABFF2A6" w:rsidR="0034507C" w:rsidRPr="00563380" w:rsidRDefault="0034507C" w:rsidP="00E34688">
            <w:pPr>
              <w:spacing w:line="360" w:lineRule="auto"/>
              <w:jc w:val="right"/>
              <w:rPr>
                <w:rStyle w:val="Strong"/>
                <w:lang w:val="en-GB"/>
              </w:rPr>
            </w:pPr>
            <w:r>
              <w:rPr>
                <w:rStyle w:val="Strong"/>
              </w:rPr>
              <w:t>&lt;0.001</w:t>
            </w:r>
          </w:p>
        </w:tc>
      </w:tr>
      <w:tr w:rsidR="0034507C" w:rsidRPr="00563380" w14:paraId="7ABBCD74" w14:textId="77777777" w:rsidTr="00590A82">
        <w:tc>
          <w:tcPr>
            <w:tcW w:w="0" w:type="auto"/>
            <w:tcBorders>
              <w:bottom w:val="single" w:sz="4" w:space="0" w:color="auto"/>
            </w:tcBorders>
            <w:shd w:val="clear" w:color="auto" w:fill="FFFFFF"/>
            <w:tcMar>
              <w:top w:w="113" w:type="dxa"/>
              <w:left w:w="113" w:type="dxa"/>
              <w:bottom w:w="113" w:type="dxa"/>
              <w:right w:w="113" w:type="dxa"/>
            </w:tcMar>
            <w:hideMark/>
          </w:tcPr>
          <w:p w14:paraId="5F7FF0DB" w14:textId="77777777" w:rsidR="0034507C" w:rsidRPr="00563380" w:rsidRDefault="0034507C" w:rsidP="00E34688">
            <w:pPr>
              <w:spacing w:line="360" w:lineRule="auto"/>
              <w:rPr>
                <w:lang w:val="en-GB"/>
              </w:rPr>
            </w:pPr>
            <w:r w:rsidRPr="00563380">
              <w:rPr>
                <w:lang w:val="en-GB"/>
              </w:rPr>
              <w:t>Sex [M]</w:t>
            </w:r>
          </w:p>
        </w:tc>
        <w:tc>
          <w:tcPr>
            <w:tcW w:w="0" w:type="auto"/>
            <w:tcBorders>
              <w:bottom w:val="single" w:sz="4" w:space="0" w:color="auto"/>
            </w:tcBorders>
            <w:shd w:val="clear" w:color="auto" w:fill="FFFFFF"/>
            <w:tcMar>
              <w:top w:w="113" w:type="dxa"/>
              <w:left w:w="113" w:type="dxa"/>
              <w:bottom w:w="113" w:type="dxa"/>
              <w:right w:w="113" w:type="dxa"/>
            </w:tcMar>
            <w:hideMark/>
          </w:tcPr>
          <w:p w14:paraId="4A47F16D" w14:textId="4253DB9D" w:rsidR="0034507C" w:rsidRPr="00563380" w:rsidRDefault="0034507C" w:rsidP="00E34688">
            <w:pPr>
              <w:spacing w:line="360" w:lineRule="auto"/>
              <w:jc w:val="right"/>
              <w:rPr>
                <w:lang w:val="en-GB"/>
              </w:rPr>
            </w:pPr>
            <w:r>
              <w:t>0.496</w:t>
            </w:r>
          </w:p>
        </w:tc>
        <w:tc>
          <w:tcPr>
            <w:tcW w:w="0" w:type="auto"/>
            <w:tcBorders>
              <w:bottom w:val="single" w:sz="4" w:space="0" w:color="auto"/>
            </w:tcBorders>
            <w:shd w:val="clear" w:color="auto" w:fill="FFFFFF"/>
            <w:tcMar>
              <w:top w:w="113" w:type="dxa"/>
              <w:left w:w="113" w:type="dxa"/>
              <w:bottom w:w="113" w:type="dxa"/>
              <w:right w:w="113" w:type="dxa"/>
            </w:tcMar>
            <w:hideMark/>
          </w:tcPr>
          <w:p w14:paraId="4505C3B4" w14:textId="3DD8054F" w:rsidR="0034507C" w:rsidRPr="00563380" w:rsidRDefault="0034507C" w:rsidP="00E34688">
            <w:pPr>
              <w:spacing w:line="360" w:lineRule="auto"/>
              <w:jc w:val="right"/>
              <w:rPr>
                <w:lang w:val="en-GB"/>
              </w:rPr>
            </w:pPr>
            <w:r>
              <w:t>0.069</w:t>
            </w:r>
          </w:p>
        </w:tc>
        <w:tc>
          <w:tcPr>
            <w:tcW w:w="0" w:type="auto"/>
            <w:tcBorders>
              <w:bottom w:val="single" w:sz="4" w:space="0" w:color="auto"/>
            </w:tcBorders>
            <w:shd w:val="clear" w:color="auto" w:fill="FFFFFF"/>
            <w:tcMar>
              <w:top w:w="113" w:type="dxa"/>
              <w:left w:w="113" w:type="dxa"/>
              <w:bottom w:w="113" w:type="dxa"/>
              <w:right w:w="113" w:type="dxa"/>
            </w:tcMar>
            <w:hideMark/>
          </w:tcPr>
          <w:p w14:paraId="0931B9D2" w14:textId="3F499EBD" w:rsidR="0034507C" w:rsidRPr="00563380" w:rsidRDefault="0034507C" w:rsidP="00E34688">
            <w:pPr>
              <w:spacing w:line="360" w:lineRule="auto"/>
              <w:jc w:val="right"/>
              <w:rPr>
                <w:lang w:val="en-GB"/>
              </w:rPr>
            </w:pPr>
            <w:r>
              <w:t>7.19</w:t>
            </w:r>
            <w:del w:id="203" w:author="Pierre Bize" w:date="2023-05-22T15:04:00Z">
              <w:r w:rsidDel="00D42877">
                <w:delText>1</w:delText>
              </w:r>
            </w:del>
          </w:p>
        </w:tc>
        <w:tc>
          <w:tcPr>
            <w:tcW w:w="0" w:type="auto"/>
            <w:tcBorders>
              <w:bottom w:val="single" w:sz="4" w:space="0" w:color="auto"/>
            </w:tcBorders>
            <w:shd w:val="clear" w:color="auto" w:fill="FFFFFF"/>
            <w:tcMar>
              <w:top w:w="113" w:type="dxa"/>
              <w:left w:w="113" w:type="dxa"/>
              <w:bottom w:w="113" w:type="dxa"/>
              <w:right w:w="113" w:type="dxa"/>
            </w:tcMar>
            <w:hideMark/>
          </w:tcPr>
          <w:p w14:paraId="53B25034" w14:textId="716BB06B" w:rsidR="0034507C" w:rsidRPr="00563380" w:rsidRDefault="0034507C" w:rsidP="00E34688">
            <w:pPr>
              <w:spacing w:line="360" w:lineRule="auto"/>
              <w:jc w:val="right"/>
              <w:rPr>
                <w:lang w:val="en-GB"/>
              </w:rPr>
            </w:pPr>
            <w:r>
              <w:rPr>
                <w:rStyle w:val="Strong"/>
              </w:rPr>
              <w:t>&lt;0.001</w:t>
            </w:r>
          </w:p>
        </w:tc>
      </w:tr>
    </w:tbl>
    <w:p w14:paraId="4FF54069" w14:textId="77777777" w:rsidR="00590A82" w:rsidRDefault="00590A82" w:rsidP="00E34688">
      <w:pPr>
        <w:pBdr>
          <w:top w:val="nil"/>
          <w:left w:val="nil"/>
          <w:bottom w:val="nil"/>
          <w:right w:val="nil"/>
          <w:between w:val="nil"/>
          <w:bar w:val="nil"/>
        </w:pBdr>
        <w:spacing w:line="360" w:lineRule="auto"/>
        <w:rPr>
          <w:b/>
          <w:bCs/>
        </w:rPr>
      </w:pPr>
    </w:p>
    <w:p w14:paraId="376141AB" w14:textId="1A948D16" w:rsidR="00D5474C" w:rsidRPr="00590A82" w:rsidRDefault="000375DD" w:rsidP="00E34688">
      <w:pPr>
        <w:pBdr>
          <w:top w:val="nil"/>
          <w:left w:val="nil"/>
          <w:bottom w:val="nil"/>
          <w:right w:val="nil"/>
          <w:between w:val="nil"/>
          <w:bar w:val="nil"/>
        </w:pBdr>
        <w:spacing w:line="360" w:lineRule="auto"/>
        <w:rPr>
          <w:rFonts w:eastAsia="Arial Unicode MS"/>
          <w:b/>
          <w:bCs/>
          <w:color w:val="000000"/>
          <w:bdr w:val="nil"/>
          <w:lang w:val="en-GB"/>
        </w:rPr>
      </w:pPr>
      <w:r w:rsidRPr="00563380">
        <w:rPr>
          <w:b/>
          <w:bCs/>
        </w:rPr>
        <w:t>Figure 1</w:t>
      </w:r>
    </w:p>
    <w:p w14:paraId="524A2A65" w14:textId="763C1E0E" w:rsidR="008C3915" w:rsidRPr="00563380" w:rsidRDefault="008C3915" w:rsidP="00DA1F7C">
      <w:pPr>
        <w:pStyle w:val="Default"/>
        <w:spacing w:before="120" w:after="120" w:line="360" w:lineRule="auto"/>
      </w:pPr>
      <w:r w:rsidRPr="00563380">
        <w:t xml:space="preserve">Relationship between body mass of harvested 1.5-year-old Alpine chamois and </w:t>
      </w:r>
      <w:ins w:id="204" w:author="Pierre Bize" w:date="2023-05-22T15:12:00Z">
        <w:r w:rsidR="0041702F">
          <w:t xml:space="preserve">(a) </w:t>
        </w:r>
      </w:ins>
      <w:r w:rsidRPr="00563380">
        <w:t xml:space="preserve">the average temperature </w:t>
      </w:r>
      <w:del w:id="205" w:author="Pierre Bize" w:date="2023-05-22T15:12:00Z">
        <w:r w:rsidR="00000D53" w:rsidRPr="00563380" w:rsidDel="0041702F">
          <w:delText xml:space="preserve">(a) </w:delText>
        </w:r>
      </w:del>
      <w:r w:rsidRPr="00563380">
        <w:t>between May 9</w:t>
      </w:r>
      <w:del w:id="206" w:author="Pierre Bize" w:date="2023-05-22T15:05:00Z">
        <w:r w:rsidRPr="00563380" w:rsidDel="00BB08E7">
          <w:rPr>
            <w:vertAlign w:val="superscript"/>
          </w:rPr>
          <w:delText>th</w:delText>
        </w:r>
      </w:del>
      <w:r w:rsidRPr="00563380">
        <w:t xml:space="preserve"> and July 2</w:t>
      </w:r>
      <w:del w:id="207" w:author="Pierre Bize" w:date="2023-05-22T15:05:00Z">
        <w:r w:rsidRPr="00563380" w:rsidDel="00BB08E7">
          <w:rPr>
            <w:vertAlign w:val="superscript"/>
          </w:rPr>
          <w:delText>nd</w:delText>
        </w:r>
      </w:del>
      <w:r w:rsidR="00000D53">
        <w:t xml:space="preserve"> of the </w:t>
      </w:r>
      <w:r w:rsidR="00147981">
        <w:t>birth</w:t>
      </w:r>
      <w:r w:rsidR="00000D53">
        <w:t xml:space="preserve"> year</w:t>
      </w:r>
      <w:ins w:id="208" w:author="Pierre Bize" w:date="2023-05-22T15:10:00Z">
        <w:r w:rsidR="00613BF2">
          <w:t xml:space="preserve"> (</w:t>
        </w:r>
        <w:r w:rsidR="007B646F">
          <w:t>lactation</w:t>
        </w:r>
      </w:ins>
      <w:ins w:id="209" w:author="Pierre Bize" w:date="2023-05-22T15:11:00Z">
        <w:r w:rsidR="00AF2C24">
          <w:t xml:space="preserve"> period</w:t>
        </w:r>
      </w:ins>
      <w:ins w:id="210" w:author="Pierre Bize" w:date="2023-05-22T15:10:00Z">
        <w:r w:rsidR="007B646F">
          <w:t>)</w:t>
        </w:r>
      </w:ins>
      <w:ins w:id="211" w:author="Pierre Bize" w:date="2023-05-22T15:12:00Z">
        <w:r w:rsidR="0041702F">
          <w:t>,</w:t>
        </w:r>
      </w:ins>
      <w:r w:rsidR="00000D53">
        <w:t xml:space="preserve"> and </w:t>
      </w:r>
      <w:ins w:id="212" w:author="Pierre Bize" w:date="2023-05-22T15:12:00Z">
        <w:r w:rsidR="0041702F">
          <w:t xml:space="preserve">the average temperature </w:t>
        </w:r>
      </w:ins>
      <w:del w:id="213" w:author="Pierre Bize" w:date="2023-05-22T15:12:00Z">
        <w:r w:rsidR="00000D53" w:rsidDel="0041702F">
          <w:delText xml:space="preserve">(b) </w:delText>
        </w:r>
      </w:del>
      <w:r w:rsidR="00000D53">
        <w:t xml:space="preserve">between </w:t>
      </w:r>
      <w:r w:rsidR="00875598">
        <w:t>May 2</w:t>
      </w:r>
      <w:del w:id="214" w:author="Pierre Bize" w:date="2023-05-22T15:05:00Z">
        <w:r w:rsidR="00875598" w:rsidRPr="007965FC" w:rsidDel="00BB08E7">
          <w:rPr>
            <w:vertAlign w:val="superscript"/>
          </w:rPr>
          <w:delText>nd</w:delText>
        </w:r>
      </w:del>
      <w:r w:rsidR="00875598">
        <w:t xml:space="preserve"> and July 21</w:t>
      </w:r>
      <w:del w:id="215" w:author="Pierre Bize" w:date="2023-05-22T15:05:00Z">
        <w:r w:rsidR="00875598" w:rsidRPr="0099637C" w:rsidDel="00BB08E7">
          <w:rPr>
            <w:vertAlign w:val="superscript"/>
          </w:rPr>
          <w:delText>st</w:delText>
        </w:r>
      </w:del>
      <w:r w:rsidR="0010078B">
        <w:t xml:space="preserve"> </w:t>
      </w:r>
      <w:r w:rsidR="00000D53">
        <w:t>of the</w:t>
      </w:r>
      <w:ins w:id="216" w:author="Pierre Bize" w:date="2023-05-22T15:11:00Z">
        <w:r w:rsidR="00AF2C24">
          <w:t xml:space="preserve">ir second </w:t>
        </w:r>
      </w:ins>
      <w:ins w:id="217" w:author="Pierre Bize" w:date="2023-05-22T15:12:00Z">
        <w:r w:rsidR="0041702F">
          <w:t>y</w:t>
        </w:r>
      </w:ins>
      <w:ins w:id="218" w:author="Pierre Bize" w:date="2023-05-22T15:11:00Z">
        <w:r w:rsidR="00AF2C24">
          <w:t>ear of life (</w:t>
        </w:r>
      </w:ins>
      <w:del w:id="219" w:author="Pierre Bize" w:date="2023-05-22T15:11:00Z">
        <w:r w:rsidR="00000D53" w:rsidDel="00AF2C24">
          <w:delText xml:space="preserve"> </w:delText>
        </w:r>
      </w:del>
      <w:r w:rsidR="0010078B">
        <w:t>har</w:t>
      </w:r>
      <w:r w:rsidR="0033046F">
        <w:t>v</w:t>
      </w:r>
      <w:r w:rsidR="0010078B">
        <w:t xml:space="preserve">est </w:t>
      </w:r>
      <w:r w:rsidR="00000D53">
        <w:t>year</w:t>
      </w:r>
      <w:ins w:id="220" w:author="Pierre Bize" w:date="2023-05-22T15:11:00Z">
        <w:r w:rsidR="0041702F">
          <w:t>)</w:t>
        </w:r>
      </w:ins>
      <w:r w:rsidR="00000D53">
        <w:t>,</w:t>
      </w:r>
      <w:r w:rsidRPr="00563380">
        <w:t xml:space="preserve"> </w:t>
      </w:r>
      <w:r w:rsidR="00FA7D86">
        <w:lastRenderedPageBreak/>
        <w:t xml:space="preserve">and </w:t>
      </w:r>
      <w:r w:rsidRPr="00563380">
        <w:t>(</w:t>
      </w:r>
      <w:r w:rsidR="00000D53">
        <w:t>c</w:t>
      </w:r>
      <w:r w:rsidRPr="00563380">
        <w:t xml:space="preserve">) </w:t>
      </w:r>
      <w:commentRangeStart w:id="221"/>
      <w:del w:id="222" w:author="Pierre Bize" w:date="2023-05-22T15:05:00Z">
        <w:r w:rsidRPr="00563380" w:rsidDel="00BB08E7">
          <w:delText xml:space="preserve">altitude </w:delText>
        </w:r>
      </w:del>
      <w:ins w:id="223" w:author="Pierre Bize" w:date="2023-05-22T15:05:00Z">
        <w:r w:rsidR="00BB08E7">
          <w:t>elevation</w:t>
        </w:r>
        <w:r w:rsidR="00BB08E7" w:rsidRPr="00563380">
          <w:t xml:space="preserve"> </w:t>
        </w:r>
      </w:ins>
      <w:commentRangeEnd w:id="221"/>
      <w:ins w:id="224" w:author="Pierre Bize" w:date="2023-05-22T15:06:00Z">
        <w:r w:rsidR="00BB08E7">
          <w:rPr>
            <w:rStyle w:val="CommentReference"/>
            <w:color w:val="auto"/>
            <w:lang w:val="en-US" w:eastAsia="en-US"/>
          </w:rPr>
          <w:commentReference w:id="221"/>
        </w:r>
      </w:ins>
      <w:r w:rsidRPr="00563380">
        <w:t xml:space="preserve">(m </w:t>
      </w:r>
      <w:proofErr w:type="spellStart"/>
      <w:r w:rsidRPr="00563380">
        <w:t>a.s.l</w:t>
      </w:r>
      <w:proofErr w:type="spellEnd"/>
      <w:r w:rsidRPr="00563380">
        <w:t xml:space="preserve">.). Each dot is one observation (darker dots </w:t>
      </w:r>
      <w:r w:rsidR="007C1E2B" w:rsidRPr="00563380">
        <w:t>represent</w:t>
      </w:r>
      <w:r w:rsidRPr="00563380">
        <w:t xml:space="preserve"> a higher number of observations)</w:t>
      </w:r>
      <w:r w:rsidR="00716244">
        <w:t>;</w:t>
      </w:r>
      <w:r w:rsidRPr="00563380">
        <w:t xml:space="preserve"> fitted lines </w:t>
      </w:r>
      <w:r w:rsidR="00CE708A" w:rsidRPr="00563380">
        <w:t xml:space="preserve">in (a) and (b) </w:t>
      </w:r>
      <w:r w:rsidRPr="00563380">
        <w:t>are shown with 95 % confidence intervals (shaded areas)</w:t>
      </w:r>
      <w:r w:rsidR="007C1E2B" w:rsidRPr="00563380">
        <w:t>.</w:t>
      </w:r>
    </w:p>
    <w:p w14:paraId="7AF71B83" w14:textId="3297DE5A" w:rsidR="0089019A" w:rsidRPr="00FA7D86" w:rsidRDefault="00E67A52" w:rsidP="00DA1F7C">
      <w:pPr>
        <w:pStyle w:val="Default"/>
        <w:spacing w:before="120" w:after="120" w:line="360" w:lineRule="auto"/>
      </w:pPr>
      <w:r>
        <w:rPr>
          <w:noProof/>
        </w:rPr>
        <w:drawing>
          <wp:inline distT="0" distB="0" distL="0" distR="0" wp14:anchorId="0739F8DE" wp14:editId="36E9D857">
            <wp:extent cx="5727700" cy="1718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727700" cy="1718310"/>
                    </a:xfrm>
                    <a:prstGeom prst="rect">
                      <a:avLst/>
                    </a:prstGeom>
                  </pic:spPr>
                </pic:pic>
              </a:graphicData>
            </a:graphic>
          </wp:inline>
        </w:drawing>
      </w:r>
    </w:p>
    <w:p w14:paraId="6C779DBB" w14:textId="77777777" w:rsidR="0089019A" w:rsidRDefault="0089019A" w:rsidP="00DA1F7C">
      <w:pPr>
        <w:pStyle w:val="Default"/>
        <w:spacing w:before="120" w:after="120" w:line="360" w:lineRule="auto"/>
        <w:rPr>
          <w:b/>
          <w:bCs/>
        </w:rPr>
      </w:pPr>
    </w:p>
    <w:p w14:paraId="697A80DA" w14:textId="74E7676C" w:rsidR="000375DD" w:rsidRPr="00563380" w:rsidRDefault="000375DD" w:rsidP="00DA1F7C">
      <w:pPr>
        <w:pStyle w:val="Default"/>
        <w:spacing w:before="120" w:after="120" w:line="360" w:lineRule="auto"/>
        <w:rPr>
          <w:b/>
          <w:bCs/>
        </w:rPr>
      </w:pPr>
      <w:commentRangeStart w:id="225"/>
      <w:r w:rsidRPr="00563380">
        <w:rPr>
          <w:b/>
          <w:bCs/>
        </w:rPr>
        <w:t>Figure 2</w:t>
      </w:r>
      <w:commentRangeEnd w:id="225"/>
      <w:r w:rsidR="00FF469F">
        <w:rPr>
          <w:rStyle w:val="CommentReference"/>
          <w:color w:val="auto"/>
          <w:lang w:val="en-US" w:eastAsia="en-US"/>
        </w:rPr>
        <w:commentReference w:id="225"/>
      </w:r>
    </w:p>
    <w:p w14:paraId="6DDC4281" w14:textId="5B1C5969" w:rsidR="007C1E2B" w:rsidRPr="00563380" w:rsidRDefault="00147981" w:rsidP="00DA1F7C">
      <w:pPr>
        <w:pStyle w:val="Default"/>
        <w:spacing w:before="120" w:after="120" w:line="360" w:lineRule="auto"/>
      </w:pPr>
      <w:r>
        <w:t>Annual</w:t>
      </w:r>
      <w:r w:rsidR="007C1E2B" w:rsidRPr="00563380">
        <w:t xml:space="preserve"> trend of (a) average </w:t>
      </w:r>
      <w:commentRangeStart w:id="226"/>
      <w:r w:rsidR="007C1E2B" w:rsidRPr="00563380">
        <w:t xml:space="preserve">temperature </w:t>
      </w:r>
      <w:commentRangeEnd w:id="226"/>
      <w:r w:rsidR="00460234">
        <w:rPr>
          <w:rStyle w:val="CommentReference"/>
          <w:color w:val="auto"/>
          <w:lang w:val="en-US" w:eastAsia="en-US"/>
        </w:rPr>
        <w:commentReference w:id="226"/>
      </w:r>
      <w:r w:rsidR="007C1E2B" w:rsidRPr="00563380">
        <w:t xml:space="preserve">between May </w:t>
      </w:r>
      <w:r w:rsidR="005E57B5">
        <w:t>2</w:t>
      </w:r>
      <w:del w:id="227" w:author="Pierre Bize" w:date="2023-05-22T15:10:00Z">
        <w:r w:rsidR="005E57B5" w:rsidRPr="005E57B5" w:rsidDel="00613BF2">
          <w:rPr>
            <w:vertAlign w:val="superscript"/>
          </w:rPr>
          <w:delText>nd</w:delText>
        </w:r>
      </w:del>
      <w:r w:rsidR="007C1E2B" w:rsidRPr="00563380">
        <w:t xml:space="preserve"> and July </w:t>
      </w:r>
      <w:r w:rsidR="005E57B5">
        <w:t>21</w:t>
      </w:r>
      <w:del w:id="228" w:author="Pierre Bize" w:date="2023-05-22T15:10:00Z">
        <w:r w:rsidR="005E57B5" w:rsidRPr="005E57B5" w:rsidDel="00613BF2">
          <w:rPr>
            <w:vertAlign w:val="superscript"/>
          </w:rPr>
          <w:delText>st</w:delText>
        </w:r>
      </w:del>
      <w:r w:rsidR="005E57B5">
        <w:t xml:space="preserve"> </w:t>
      </w:r>
      <w:r w:rsidR="007C1E2B" w:rsidRPr="00563380">
        <w:t>and (b) body mass of harvested 1.5-year-old Alpine chamois</w:t>
      </w:r>
      <w:r w:rsidR="00260BD9" w:rsidRPr="00563380">
        <w:t xml:space="preserve"> between 1992 and 2018</w:t>
      </w:r>
      <w:r w:rsidR="0007173E">
        <w:t>, and</w:t>
      </w:r>
      <w:r w:rsidR="0033046F">
        <w:t xml:space="preserve"> </w:t>
      </w:r>
      <w:ins w:id="229" w:author="Pierre Bize" w:date="2023-05-22T15:17:00Z">
        <w:r w:rsidR="00CA40C6">
          <w:t xml:space="preserve">(c) </w:t>
        </w:r>
        <w:r w:rsidR="00C40DDD">
          <w:t>year-</w:t>
        </w:r>
      </w:ins>
      <w:r w:rsidR="0033046F">
        <w:t xml:space="preserve">detrended relationship between </w:t>
      </w:r>
      <w:del w:id="230" w:author="Pierre Bize" w:date="2023-05-22T15:17:00Z">
        <w:r w:rsidR="0033046F" w:rsidDel="00CA40C6">
          <w:delText xml:space="preserve">the residuals of the </w:delText>
        </w:r>
      </w:del>
      <w:r w:rsidR="0033046F">
        <w:t xml:space="preserve">body mass and </w:t>
      </w:r>
      <w:del w:id="231" w:author="Pierre Bize" w:date="2023-05-22T15:17:00Z">
        <w:r w:rsidR="0033046F" w:rsidDel="00CA40C6">
          <w:delText xml:space="preserve">of the </w:delText>
        </w:r>
      </w:del>
      <w:r w:rsidR="0033046F">
        <w:t>temperature</w:t>
      </w:r>
      <w:del w:id="232" w:author="Pierre Bize" w:date="2023-05-22T15:17:00Z">
        <w:r w:rsidR="0007173E" w:rsidDel="008326E4">
          <w:delText xml:space="preserve"> (c)</w:delText>
        </w:r>
      </w:del>
      <w:r w:rsidR="0033046F">
        <w:t>.</w:t>
      </w:r>
      <w:ins w:id="233" w:author="Pierre Bize" w:date="2023-05-22T15:17:00Z">
        <w:r w:rsidR="008326E4">
          <w:t xml:space="preserve"> Detrended </w:t>
        </w:r>
      </w:ins>
      <w:ins w:id="234" w:author="Pierre Bize" w:date="2023-05-22T15:18:00Z">
        <w:r w:rsidR="008326E4">
          <w:t>values</w:t>
        </w:r>
        <w:r w:rsidR="00294E90">
          <w:t xml:space="preserve"> in (c)</w:t>
        </w:r>
        <w:r w:rsidR="008326E4">
          <w:t xml:space="preserve"> are residuals from </w:t>
        </w:r>
        <w:r w:rsidR="00294E90">
          <w:t>linear models in (a) and (b).</w:t>
        </w:r>
      </w:ins>
      <w:r w:rsidR="007C1E2B" w:rsidRPr="00563380">
        <w:t xml:space="preserve"> Each dot is one observation (darker dots </w:t>
      </w:r>
      <w:r w:rsidR="007E4233" w:rsidRPr="00563380">
        <w:t>representing</w:t>
      </w:r>
      <w:r w:rsidR="007C1E2B" w:rsidRPr="00563380">
        <w:t xml:space="preserve"> a higher number of observations</w:t>
      </w:r>
      <w:r w:rsidR="007E4233" w:rsidRPr="00563380">
        <w:t xml:space="preserve"> in (b)</w:t>
      </w:r>
      <w:r w:rsidR="007C1E2B" w:rsidRPr="00563380">
        <w:t>)</w:t>
      </w:r>
      <w:r w:rsidR="00716244">
        <w:t>;</w:t>
      </w:r>
      <w:r w:rsidR="007C1E2B" w:rsidRPr="00563380">
        <w:t xml:space="preserve"> </w:t>
      </w:r>
      <w:r w:rsidR="007E4233" w:rsidRPr="00563380">
        <w:t>f</w:t>
      </w:r>
      <w:r w:rsidR="007C1E2B" w:rsidRPr="00563380">
        <w:t>itted lines are shown with 95% confidence intervals (shaded areas).</w:t>
      </w:r>
    </w:p>
    <w:p w14:paraId="7B86E4C7" w14:textId="58AA5EBB" w:rsidR="000375DD" w:rsidRPr="00563380" w:rsidRDefault="004A790F" w:rsidP="00DA1F7C">
      <w:pPr>
        <w:pStyle w:val="Default"/>
        <w:spacing w:before="120" w:after="120" w:line="360" w:lineRule="auto"/>
      </w:pPr>
      <w:r>
        <w:rPr>
          <w:noProof/>
        </w:rPr>
        <w:lastRenderedPageBreak/>
        <w:drawing>
          <wp:inline distT="0" distB="0" distL="0" distR="0" wp14:anchorId="1B011B5B" wp14:editId="69C142DD">
            <wp:extent cx="2438400" cy="54864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38400" cy="5486400"/>
                    </a:xfrm>
                    <a:prstGeom prst="rect">
                      <a:avLst/>
                    </a:prstGeom>
                  </pic:spPr>
                </pic:pic>
              </a:graphicData>
            </a:graphic>
          </wp:inline>
        </w:drawing>
      </w:r>
    </w:p>
    <w:p w14:paraId="6C72B4E7" w14:textId="48769DB9" w:rsidR="00B931C5" w:rsidRDefault="00B931C5" w:rsidP="00DA1F7C">
      <w:pPr>
        <w:pStyle w:val="Default"/>
        <w:spacing w:before="120" w:after="120" w:line="360" w:lineRule="auto"/>
      </w:pPr>
    </w:p>
    <w:p w14:paraId="098D9694" w14:textId="77777777" w:rsidR="00B931C5" w:rsidRPr="00563380" w:rsidRDefault="00B931C5" w:rsidP="00DA1F7C">
      <w:pPr>
        <w:pStyle w:val="Default"/>
        <w:spacing w:before="120" w:after="120" w:line="360" w:lineRule="auto"/>
      </w:pPr>
    </w:p>
    <w:p w14:paraId="12E8B47E" w14:textId="77777777" w:rsidR="00F12D76" w:rsidRPr="00563380" w:rsidRDefault="00F12D76" w:rsidP="00DA1F7C">
      <w:pPr>
        <w:pStyle w:val="Default"/>
        <w:spacing w:before="120" w:after="120" w:line="360" w:lineRule="auto"/>
        <w:ind w:firstLine="426"/>
      </w:pPr>
      <w:r w:rsidRPr="00563380">
        <w:rPr>
          <w:b/>
          <w:bCs/>
        </w:rPr>
        <w:t xml:space="preserve">Discussion </w:t>
      </w:r>
    </w:p>
    <w:p w14:paraId="703931D8" w14:textId="06DAF865" w:rsidR="00274702" w:rsidRDefault="00EC10F3" w:rsidP="00DA1F7C">
      <w:pPr>
        <w:pStyle w:val="Default"/>
        <w:spacing w:before="120" w:after="120" w:line="360" w:lineRule="auto"/>
      </w:pPr>
      <w:r w:rsidRPr="00563380">
        <w:t xml:space="preserve">Here we showed a marked </w:t>
      </w:r>
      <w:r>
        <w:t>decrease in body mass of yearling chamois in relationship to</w:t>
      </w:r>
      <w:r w:rsidRPr="00563380">
        <w:t xml:space="preserve"> </w:t>
      </w:r>
      <w:r>
        <w:t xml:space="preserve">an increase </w:t>
      </w:r>
      <w:r w:rsidRPr="00563380">
        <w:t xml:space="preserve">temperature during a critical </w:t>
      </w:r>
      <w:r>
        <w:t>time</w:t>
      </w:r>
      <w:r w:rsidRPr="00563380">
        <w:t xml:space="preserve"> for </w:t>
      </w:r>
      <w:r>
        <w:t>their</w:t>
      </w:r>
      <w:r w:rsidRPr="00563380">
        <w:t xml:space="preserve"> growth. </w:t>
      </w:r>
      <w:r w:rsidR="006D64FA">
        <w:t>O</w:t>
      </w:r>
      <w:r w:rsidR="006D64FA" w:rsidRPr="00563380">
        <w:t>ur results indicated a decrease in body mass</w:t>
      </w:r>
      <w:r w:rsidR="006D64FA">
        <w:t xml:space="preserve"> of almost 3kg</w:t>
      </w:r>
      <w:r w:rsidR="006D64FA" w:rsidRPr="00563380">
        <w:t xml:space="preserve"> and an increase in the </w:t>
      </w:r>
      <w:r w:rsidR="00147981">
        <w:t>average</w:t>
      </w:r>
      <w:r w:rsidR="006D64FA" w:rsidRPr="00563380">
        <w:t xml:space="preserve"> ambient temperature</w:t>
      </w:r>
      <w:r w:rsidR="006D64FA">
        <w:t xml:space="preserve"> of ca. 1.7°C</w:t>
      </w:r>
      <w:r w:rsidR="006D64FA" w:rsidRPr="00563380">
        <w:t xml:space="preserve"> </w:t>
      </w:r>
      <w:r w:rsidR="006D64FA">
        <w:t>between late spring and early summer</w:t>
      </w:r>
      <w:r w:rsidR="006D64FA" w:rsidRPr="00563380">
        <w:t xml:space="preserve"> during </w:t>
      </w:r>
      <w:r w:rsidR="007968A8">
        <w:t>this</w:t>
      </w:r>
      <w:r w:rsidR="007968A8" w:rsidRPr="00563380">
        <w:t xml:space="preserve"> </w:t>
      </w:r>
      <w:r w:rsidR="006D64FA" w:rsidRPr="00563380">
        <w:t>27</w:t>
      </w:r>
      <w:r w:rsidR="007968A8">
        <w:t>-</w:t>
      </w:r>
      <w:r w:rsidR="006D64FA" w:rsidRPr="00563380">
        <w:t>year study (1992-2018)</w:t>
      </w:r>
      <w:r>
        <w:t xml:space="preserve">, supporting </w:t>
      </w:r>
      <w:r w:rsidR="00147981">
        <w:t>previous research</w:t>
      </w:r>
      <w:ins w:id="235" w:author="Pierre Bize" w:date="2023-05-22T15:20:00Z">
        <w:r w:rsidR="00705104">
          <w:t xml:space="preserve"> </w:t>
        </w:r>
      </w:ins>
      <w:commentRangeStart w:id="236"/>
      <w:ins w:id="237" w:author="Pierre Bize" w:date="2023-05-22T15:21:00Z">
        <w:r w:rsidR="00705104">
          <w:t>in this population</w:t>
        </w:r>
      </w:ins>
      <w:r w:rsidRPr="00563380">
        <w:t xml:space="preserve"> </w:t>
      </w:r>
      <w:r w:rsidRPr="00563380">
        <w:fldChar w:fldCharType="begin"/>
      </w:r>
      <w:r>
        <w:instrText xml:space="preserve"> ADDIN ZOTERO_ITEM CSL_CITATION {"citationID":"3LUCd7K2","properties":{"formattedCitation":"[16,21,22]","plainCitation":"[16,21,22]","noteIndex":0},"citationItems":[{"id":3523,"uris":["http://zotero.org/users/3388363/items/AUBWR9MN"],"itemData":{"id":3523,"type":"article-journal","abstract":"Environmental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Pr>
          <w:noProof/>
        </w:rPr>
        <w:t>[16,21,22]</w:t>
      </w:r>
      <w:r w:rsidRPr="00563380">
        <w:fldChar w:fldCharType="end"/>
      </w:r>
      <w:commentRangeEnd w:id="236"/>
      <w:r w:rsidR="00705104">
        <w:rPr>
          <w:rStyle w:val="CommentReference"/>
          <w:color w:val="auto"/>
          <w:lang w:val="en-US" w:eastAsia="en-US"/>
        </w:rPr>
        <w:commentReference w:id="236"/>
      </w:r>
      <w:r w:rsidR="006D64FA" w:rsidRPr="00563380">
        <w:t>.</w:t>
      </w:r>
      <w:r w:rsidR="006D64FA">
        <w:t xml:space="preserve"> </w:t>
      </w:r>
      <w:ins w:id="238" w:author="Pierre Bize" w:date="2023-05-22T15:24:00Z">
        <w:r w:rsidR="009E743C">
          <w:t>We identified two</w:t>
        </w:r>
      </w:ins>
      <w:del w:id="239" w:author="Pierre Bize" w:date="2023-05-22T15:24:00Z">
        <w:r w:rsidR="00147981" w:rsidDel="00AE45C9">
          <w:delText>T</w:delText>
        </w:r>
        <w:r w:rsidR="00274702" w:rsidRPr="00563380" w:rsidDel="00AE45C9">
          <w:delText>he temperatures</w:delText>
        </w:r>
      </w:del>
      <w:r w:rsidR="00147981">
        <w:t xml:space="preserve"> </w:t>
      </w:r>
      <w:r w:rsidR="00147981" w:rsidRPr="00563380">
        <w:t>crucial</w:t>
      </w:r>
      <w:ins w:id="240" w:author="Pierre Bize" w:date="2023-05-22T15:24:00Z">
        <w:r w:rsidR="00AE45C9">
          <w:t xml:space="preserve"> temperature windows</w:t>
        </w:r>
      </w:ins>
      <w:r w:rsidR="00147981" w:rsidRPr="00563380">
        <w:t xml:space="preserve"> </w:t>
      </w:r>
      <w:del w:id="241" w:author="Pierre Bize" w:date="2023-05-22T15:24:00Z">
        <w:r w:rsidR="00147981" w:rsidRPr="00563380" w:rsidDel="00AE45C9">
          <w:delText xml:space="preserve">for </w:delText>
        </w:r>
      </w:del>
      <w:ins w:id="242" w:author="Pierre Bize" w:date="2023-05-22T15:24:00Z">
        <w:r w:rsidR="00AE45C9">
          <w:t>during</w:t>
        </w:r>
        <w:r w:rsidR="00AE45C9" w:rsidRPr="00563380">
          <w:t xml:space="preserve"> </w:t>
        </w:r>
      </w:ins>
      <w:r w:rsidR="00147981">
        <w:t>chamois</w:t>
      </w:r>
      <w:r w:rsidR="00147981" w:rsidRPr="00563380">
        <w:t xml:space="preserve"> development</w:t>
      </w:r>
      <w:ins w:id="243" w:author="Pierre Bize" w:date="2023-05-22T15:24:00Z">
        <w:r w:rsidR="00E20741">
          <w:t xml:space="preserve"> that were</w:t>
        </w:r>
      </w:ins>
      <w:r w:rsidR="00147981">
        <w:t xml:space="preserve"> </w:t>
      </w:r>
      <w:ins w:id="244" w:author="Pierre Bize" w:date="2023-05-22T15:24:00Z">
        <w:r w:rsidR="00E20741">
          <w:t xml:space="preserve">during </w:t>
        </w:r>
      </w:ins>
      <w:del w:id="245" w:author="Pierre Bize" w:date="2023-05-22T15:24:00Z">
        <w:r w:rsidR="00147981" w:rsidDel="00E20741">
          <w:delText>resulted being</w:delText>
        </w:r>
        <w:r w:rsidR="00274702" w:rsidDel="00E20741">
          <w:delText xml:space="preserve"> </w:delText>
        </w:r>
        <w:r w:rsidR="00274702" w:rsidRPr="00563380" w:rsidDel="00E20741">
          <w:delText>during</w:delText>
        </w:r>
        <w:r w:rsidR="00147981" w:rsidDel="00E20741">
          <w:delText xml:space="preserve"> </w:delText>
        </w:r>
      </w:del>
      <w:r w:rsidR="00274702">
        <w:t>spring and summer</w:t>
      </w:r>
      <w:r w:rsidR="00274702" w:rsidRPr="00563380">
        <w:t xml:space="preserve"> </w:t>
      </w:r>
      <w:ins w:id="246" w:author="Pierre Bize" w:date="2023-05-22T15:25:00Z">
        <w:r w:rsidR="00E20741">
          <w:t>in their first year of life (</w:t>
        </w:r>
      </w:ins>
      <w:r w:rsidR="00274702" w:rsidRPr="00563380">
        <w:t xml:space="preserve">around </w:t>
      </w:r>
      <w:r w:rsidR="00147981">
        <w:t xml:space="preserve">end of gestation </w:t>
      </w:r>
      <w:r w:rsidR="00274702">
        <w:t xml:space="preserve">and </w:t>
      </w:r>
      <w:r w:rsidR="00147981">
        <w:t>beginning of l</w:t>
      </w:r>
      <w:r w:rsidR="00274702">
        <w:t>actation</w:t>
      </w:r>
      <w:ins w:id="247" w:author="Pierre Bize" w:date="2023-05-22T15:25:00Z">
        <w:r w:rsidR="00E20741">
          <w:t>)</w:t>
        </w:r>
      </w:ins>
      <w:r w:rsidR="00147981">
        <w:t>,</w:t>
      </w:r>
      <w:r w:rsidR="00274702" w:rsidRPr="00563380">
        <w:t xml:space="preserve"> </w:t>
      </w:r>
      <w:r w:rsidR="00274702">
        <w:t xml:space="preserve">and </w:t>
      </w:r>
      <w:ins w:id="248" w:author="Pierre Bize" w:date="2023-05-22T15:25:00Z">
        <w:r w:rsidR="00B72914">
          <w:t xml:space="preserve">during spring and summer in their second </w:t>
        </w:r>
      </w:ins>
      <w:del w:id="249" w:author="Pierre Bize" w:date="2023-05-22T15:25:00Z">
        <w:r w:rsidR="00147981" w:rsidDel="00B72914">
          <w:delText>at</w:delText>
        </w:r>
        <w:r w:rsidR="00274702" w:rsidDel="00B72914">
          <w:delText xml:space="preserve"> </w:delText>
        </w:r>
        <w:r w:rsidR="00147981" w:rsidDel="00B72914">
          <w:delText>one</w:delText>
        </w:r>
        <w:r w:rsidR="00274702" w:rsidDel="00B72914">
          <w:delText xml:space="preserve"> </w:delText>
        </w:r>
      </w:del>
      <w:r w:rsidR="00274702">
        <w:t xml:space="preserve">year of </w:t>
      </w:r>
      <w:del w:id="250" w:author="Pierre Bize" w:date="2023-05-22T15:25:00Z">
        <w:r w:rsidR="00274702" w:rsidDel="00B72914">
          <w:delText>age</w:delText>
        </w:r>
      </w:del>
      <w:ins w:id="251" w:author="Pierre Bize" w:date="2023-05-22T15:25:00Z">
        <w:r w:rsidR="00B72914">
          <w:t>life (</w:t>
        </w:r>
        <w:r w:rsidR="00AE47D8">
          <w:t>resuming of growth</w:t>
        </w:r>
      </w:ins>
      <w:ins w:id="252" w:author="Pierre Bize" w:date="2023-05-22T15:26:00Z">
        <w:r w:rsidR="00AE47D8">
          <w:t xml:space="preserve"> as yearling</w:t>
        </w:r>
      </w:ins>
      <w:ins w:id="253" w:author="Pierre Bize" w:date="2023-05-22T15:25:00Z">
        <w:r w:rsidR="00AE47D8">
          <w:t>)</w:t>
        </w:r>
      </w:ins>
      <w:r w:rsidR="00274702">
        <w:t>.</w:t>
      </w:r>
      <w:r w:rsidR="00274702" w:rsidRPr="00274702">
        <w:rPr>
          <w:color w:val="auto"/>
        </w:rPr>
        <w:t xml:space="preserve"> </w:t>
      </w:r>
      <w:r w:rsidR="00274702">
        <w:rPr>
          <w:color w:val="auto"/>
        </w:rPr>
        <w:t>O</w:t>
      </w:r>
      <w:r w:rsidR="00274702" w:rsidRPr="00563380">
        <w:rPr>
          <w:color w:val="auto"/>
        </w:rPr>
        <w:t>ur study supports th</w:t>
      </w:r>
      <w:r w:rsidR="00274702">
        <w:rPr>
          <w:color w:val="auto"/>
        </w:rPr>
        <w:t>e</w:t>
      </w:r>
      <w:r w:rsidR="00274702" w:rsidRPr="00563380">
        <w:rPr>
          <w:color w:val="auto"/>
        </w:rPr>
        <w:t xml:space="preserve"> hypothesis </w:t>
      </w:r>
      <w:r w:rsidR="00274702" w:rsidRPr="00563380">
        <w:rPr>
          <w:color w:val="auto"/>
        </w:rPr>
        <w:lastRenderedPageBreak/>
        <w:t xml:space="preserve">that spring-summer temperatures are more </w:t>
      </w:r>
      <w:r w:rsidR="00147981">
        <w:rPr>
          <w:color w:val="auto"/>
        </w:rPr>
        <w:t>important</w:t>
      </w:r>
      <w:r w:rsidR="00274702" w:rsidRPr="00563380">
        <w:rPr>
          <w:color w:val="auto"/>
        </w:rPr>
        <w:t xml:space="preserve"> than winter temperatures </w:t>
      </w:r>
      <w:r w:rsidR="00274702">
        <w:rPr>
          <w:color w:val="auto"/>
        </w:rPr>
        <w:t>regarding</w:t>
      </w:r>
      <w:r w:rsidR="00274702" w:rsidRPr="00563380">
        <w:rPr>
          <w:color w:val="auto"/>
        </w:rPr>
        <w:t xml:space="preserve"> phenotypic changes in seasonal environments </w:t>
      </w:r>
      <w:r w:rsidR="00274702" w:rsidRPr="00563380">
        <w:rPr>
          <w:color w:val="auto"/>
        </w:rPr>
        <w:fldChar w:fldCharType="begin"/>
      </w:r>
      <w:r w:rsidR="00274702">
        <w:rPr>
          <w:color w:val="auto"/>
        </w:rPr>
        <w:instrText xml:space="preserve"> ADDIN ZOTERO_ITEM CSL_CITATION {"citationID":"JCP2L2qr","properties":{"formattedCitation":"[11,38]","plainCitation":"[11,38]","noteIndex":0},"citationItems":[{"id":3494,"uris":["http://zotero.org/users/3388363/items/KLQZZ64T"],"itemData":{"id":3494,"type":"article-journal","container-title":"Ecological Monographs","DOI":"10.2307/1942139","ISSN":"1557-7015","issue":"3","language":"en","note":"_eprint: https://onlinelibrary.wiley.com/doi/pdf/10.2307/1942139","page":"259-284","source":"Wiley Online Library","title":"Ecology of Deer Range in Alaska","volume":"35","author":[{"family":"Klein","given":"David R."}],"issued":{"date-parts":[["1965"]]},"citation-key":"kleinEcologyDeerRange1965"}},{"id":3474,"uris":["http://zotero.org/users/3388363/items/6A5EACMG"],"itemData":{"id":3474,"type":"article-journal","abstract":"For species living in seasonal environments the understanding of demographic processes requires identifying the environmental factors during spring and summer that shape phenotypic variation. We assessed the effects of plant phenology and population abundance during spring-summer on variation in autumn body mass among cohorts (1995–2006) of juvenile alpine chamois (Rupicapra rupicapra). We computed several metrics based on the normalized difference vegetation index (NDVI) to assess interannual variation in plant phenology and productivity. Body mass of both sexes decreased similarly during years with late springs (−20%) and with increasing population abundance (−15%), with no interactive effect. Our results also suggested that forage quality more than forage quantity influenced body mass of juveniles. Variation in body mass of juveniles thus can be used as an indicator of the relationship between chamois populations and their environment. This study also demonstrates the utility of satellite-based data in increasing our understanding of the consequences of spring-summer conditions on life-history traits.","container-title":"Journal of Mammalogy","DOI":"10.1644/10-MAMM-A-056.1","ISSN":"0022-2372","issue":"5","journalAbbreviation":"Journal of Mammalogy","page":"1112-1117","source":"Silverchair","title":"Population abundance and early spring conditions determine variation in body mass of juvenile chamois","volume":"92","author":[{"family":"Garel","given":"Mathieu"},{"family":"Gaillard","given":"Jean-Michel"},{"family":"Jullien","given":"Jean-Michel"},{"family":"Dubray","given":"Dominique"},{"family":"Maillard","given":"Daniel"},{"family":"Loison","given":"Anne"}],"issued":{"date-parts":[["2011",10,14]]},"citation-key":"garelPopulationAbundanceEarly2011"}}],"schema":"https://github.com/citation-style-language/schema/raw/master/csl-citation.json"} </w:instrText>
      </w:r>
      <w:r w:rsidR="00274702" w:rsidRPr="00563380">
        <w:rPr>
          <w:color w:val="auto"/>
        </w:rPr>
        <w:fldChar w:fldCharType="separate"/>
      </w:r>
      <w:r w:rsidR="00274702">
        <w:rPr>
          <w:color w:val="auto"/>
        </w:rPr>
        <w:t>[11,38]</w:t>
      </w:r>
      <w:r w:rsidR="00274702" w:rsidRPr="00563380">
        <w:rPr>
          <w:color w:val="auto"/>
        </w:rPr>
        <w:fldChar w:fldCharType="end"/>
      </w:r>
      <w:r w:rsidR="00274702">
        <w:rPr>
          <w:color w:val="auto"/>
        </w:rPr>
        <w:t xml:space="preserve">, but </w:t>
      </w:r>
      <w:r w:rsidR="00274702" w:rsidRPr="00563380">
        <w:t xml:space="preserve">make a further step by revealing </w:t>
      </w:r>
      <w:r w:rsidR="00147981">
        <w:t>times</w:t>
      </w:r>
      <w:r w:rsidR="00274702" w:rsidRPr="00563380">
        <w:t xml:space="preserve"> critical for chamois growth</w:t>
      </w:r>
      <w:r w:rsidR="00274702" w:rsidRPr="00563380">
        <w:rPr>
          <w:color w:val="auto"/>
        </w:rPr>
        <w:t>.</w:t>
      </w:r>
    </w:p>
    <w:p w14:paraId="440A80C7" w14:textId="144B87C6" w:rsidR="00213D7D" w:rsidRPr="000F3688" w:rsidRDefault="00A404C4" w:rsidP="00DC482A">
      <w:pPr>
        <w:pStyle w:val="Default"/>
        <w:spacing w:before="120" w:after="120" w:line="360" w:lineRule="auto"/>
        <w:ind w:firstLine="426"/>
      </w:pPr>
      <w:r w:rsidRPr="00563380">
        <w:t>Climate change can affect chamois growth</w:t>
      </w:r>
      <w:r w:rsidR="00F4048D" w:rsidRPr="00563380">
        <w:t xml:space="preserve"> in several ways</w:t>
      </w:r>
      <w:r w:rsidR="000F3688">
        <w:t>.</w:t>
      </w:r>
      <w:r w:rsidR="00F4048D" w:rsidRPr="00563380">
        <w:t xml:space="preserve"> </w:t>
      </w:r>
      <w:r w:rsidR="000F3688">
        <w:t>F</w:t>
      </w:r>
      <w:r w:rsidR="00F4048D" w:rsidRPr="00563380">
        <w:t>irst</w:t>
      </w:r>
      <w:r w:rsidR="000F3688">
        <w:t>,</w:t>
      </w:r>
      <w:r w:rsidRPr="00563380">
        <w:t xml:space="preserve"> </w:t>
      </w:r>
      <w:r w:rsidR="009A3E5E" w:rsidRPr="00563380">
        <w:t>chamois</w:t>
      </w:r>
      <w:r w:rsidR="00147981" w:rsidRPr="00147981">
        <w:t xml:space="preserve"> </w:t>
      </w:r>
      <w:r w:rsidR="00147981" w:rsidRPr="00563380">
        <w:t>births</w:t>
      </w:r>
      <w:r w:rsidR="009A3E5E" w:rsidRPr="00563380">
        <w:t xml:space="preserve"> no longer coincide with the highest peak of vegetation growth</w:t>
      </w:r>
      <w:r w:rsidR="00213061" w:rsidRPr="00563380">
        <w:t xml:space="preserve"> </w:t>
      </w:r>
      <w:r w:rsidR="000F3688" w:rsidRPr="00563380">
        <w:t>as a result of rising temperatures</w:t>
      </w:r>
      <w:r w:rsidR="003D4E54">
        <w:t xml:space="preserve"> shifting the </w:t>
      </w:r>
      <w:r w:rsidR="003D4E54" w:rsidRPr="00563380">
        <w:t>phenology of the plants they feed upon</w:t>
      </w:r>
      <w:r w:rsidR="000F3688" w:rsidRPr="00563380">
        <w:t xml:space="preserve"> </w:t>
      </w:r>
      <w:r w:rsidR="00213061" w:rsidRPr="00563380">
        <w:fldChar w:fldCharType="begin"/>
      </w:r>
      <w:r w:rsidR="0099637C">
        <w:instrText xml:space="preserve"> ADDIN ZOTERO_ITEM CSL_CITATION {"citationID":"mSsgixWh","properties":{"formattedCitation":"[39]","plainCitation":"[39]","noteIndex":0},"citationItems":[{"id":3460,"uris":["http://zotero.org/users/3388363/items/HBEDDVJI"],"itemData":{"id":3460,"type":"article-journal","abstract":"Global climate change can affect animal ecology in numerous ways, but researchers usually emphasize undesirable consequences. Temperature increases, for instance, can induce direct physiological costs and indirect effects via mismatches in resource needs and availability. Species living in mountainous regions, however, could experience beneficial effects because winters might become less severe. We examined the potentially opposing effects of climate change during spring, summer, and winter on recruitment in Alpine chamois (Rupicapra rupicapra). We examined initial recruitment (i.e., the ratio of kids to adult females) and net recruitment (i.e., the ratio of yearlings to adult females) of Alpine chamois through the use of linear mixed effects models and data from block count censuses performed across a 1,500-km2 study area in the Italian Alps during summer from 2001 to 2015. Initial recruitment was relatively resistant to the effects of climate change, declining slightly over the study period. We suggest that the effects of increased forage availability and lower snow cover in winter may benefit the reproductive output of adult females, compensating for any negative effects of trophic mismatch and higher temperatures during summer. By contrast, net recruitment strongly declined throughout the study period, consistent with the slight decline of initial recruitment and the negative effects of increasing summer temperatures on the survival of kids during their first winter. These negative effects seemed to outweigh positive effects of climate change, even in a species strongly challenged by winter conditions. These findings provide important information for hunted populations; setting more appropriate hunting bags for yearling chamois should be considered. The ecological plasticity of the chamois, which also inhabits low altitudes, may allow a possible evolutionary escape for the species. © 2020 The Wildlife Society.","container-title":"The Journal of Wildlife Management","DOI":"10.1002/jwmg.21962","ISSN":"1937-2817","issue":"1","language":"en","note":"_eprint: https://onlinelibrary.wiley.com/doi/pdf/10.1002/jwmg.21962","page":"109-120","source":"Wiley Online Library","title":"Contrasting Effects of Climate Change on Alpine Chamois","volume":"85","author":[{"family":"Chirichella","given":"Roberta"},{"family":"Stephens","given":"Philip A."},{"family":"Mason","given":"Tom H. E."},{"family":"Apollonio","given":"Marco"}],"issued":{"date-parts":[["2021"]]},"citation-key":"chirichellaContrastingEffectsClimate2021"}}],"schema":"https://github.com/citation-style-language/schema/raw/master/csl-citation.json"} </w:instrText>
      </w:r>
      <w:r w:rsidR="00213061" w:rsidRPr="00563380">
        <w:fldChar w:fldCharType="separate"/>
      </w:r>
      <w:r w:rsidR="0099637C">
        <w:rPr>
          <w:noProof/>
        </w:rPr>
        <w:t>[39]</w:t>
      </w:r>
      <w:r w:rsidR="00213061" w:rsidRPr="00563380">
        <w:fldChar w:fldCharType="end"/>
      </w:r>
      <w:r w:rsidR="009A3E5E" w:rsidRPr="00563380">
        <w:t>. The lack of resources for mother</w:t>
      </w:r>
      <w:r w:rsidR="003D4E54">
        <w:t>s</w:t>
      </w:r>
      <w:r w:rsidR="009A3E5E" w:rsidRPr="00563380">
        <w:t xml:space="preserve"> during </w:t>
      </w:r>
      <w:r w:rsidR="00AD70A0" w:rsidRPr="00563380">
        <w:t xml:space="preserve">the </w:t>
      </w:r>
      <w:r w:rsidR="009A3E5E" w:rsidRPr="00563380">
        <w:t xml:space="preserve">lactation period might influence </w:t>
      </w:r>
      <w:del w:id="254" w:author="Pierre Bize" w:date="2023-05-22T15:29:00Z">
        <w:r w:rsidR="009A3E5E" w:rsidRPr="00563380" w:rsidDel="000424FA">
          <w:delText xml:space="preserve">the </w:delText>
        </w:r>
      </w:del>
      <w:ins w:id="255" w:author="Pierre Bize" w:date="2023-05-22T15:29:00Z">
        <w:r w:rsidR="000424FA">
          <w:t>how much</w:t>
        </w:r>
        <w:r w:rsidR="000424FA" w:rsidRPr="00563380">
          <w:t xml:space="preserve"> </w:t>
        </w:r>
      </w:ins>
      <w:r w:rsidR="009A3E5E" w:rsidRPr="00563380">
        <w:t xml:space="preserve">energy </w:t>
      </w:r>
      <w:ins w:id="256" w:author="Pierre Bize" w:date="2023-05-22T15:29:00Z">
        <w:r w:rsidR="008F0E96">
          <w:t xml:space="preserve">might be </w:t>
        </w:r>
      </w:ins>
      <w:del w:id="257" w:author="Pierre Bize" w:date="2023-05-22T15:28:00Z">
        <w:r w:rsidR="003D4E54" w:rsidDel="000178F6">
          <w:delText>invested</w:delText>
        </w:r>
        <w:r w:rsidR="009A3E5E" w:rsidRPr="00563380" w:rsidDel="000178F6">
          <w:delText xml:space="preserve"> </w:delText>
        </w:r>
      </w:del>
      <w:ins w:id="258" w:author="Pierre Bize" w:date="2023-05-22T15:28:00Z">
        <w:r w:rsidR="000178F6">
          <w:t>allocated</w:t>
        </w:r>
        <w:r w:rsidR="000178F6" w:rsidRPr="00563380">
          <w:t xml:space="preserve"> </w:t>
        </w:r>
      </w:ins>
      <w:r w:rsidR="009A3E5E" w:rsidRPr="00563380">
        <w:t>into nursing</w:t>
      </w:r>
      <w:ins w:id="259" w:author="Pierre Bize" w:date="2023-05-22T15:29:00Z">
        <w:r w:rsidR="008F0E96">
          <w:t xml:space="preserve">, with cascading effects on </w:t>
        </w:r>
      </w:ins>
      <w:del w:id="260" w:author="Pierre Bize" w:date="2023-05-22T15:29:00Z">
        <w:r w:rsidR="0017020A" w:rsidDel="008F0E96">
          <w:delText>,</w:delText>
        </w:r>
        <w:r w:rsidR="009A3E5E" w:rsidRPr="00563380" w:rsidDel="008F0E96">
          <w:delText xml:space="preserve"> which may affect </w:delText>
        </w:r>
      </w:del>
      <w:r w:rsidR="000B50A8" w:rsidRPr="00563380">
        <w:t>kid</w:t>
      </w:r>
      <w:del w:id="261" w:author="Pierre Bize" w:date="2023-05-22T15:29:00Z">
        <w:r w:rsidR="000B50A8" w:rsidDel="008F0E96">
          <w:delText>s</w:delText>
        </w:r>
        <w:r w:rsidR="000B50A8" w:rsidRPr="00563380" w:rsidDel="008F0E96">
          <w:delText>’</w:delText>
        </w:r>
      </w:del>
      <w:r w:rsidR="009A3E5E" w:rsidRPr="00563380">
        <w:t xml:space="preserve"> growth.</w:t>
      </w:r>
      <w:ins w:id="262" w:author="Pierre Bize" w:date="2023-05-22T15:30:00Z">
        <w:r w:rsidR="008F0E96">
          <w:t xml:space="preserve"> </w:t>
        </w:r>
      </w:ins>
      <w:ins w:id="263" w:author="Pierre Bize" w:date="2023-05-22T15:32:00Z">
        <w:r w:rsidR="00CB1E09">
          <w:t>However, t</w:t>
        </w:r>
      </w:ins>
      <w:ins w:id="264" w:author="Pierre Bize" w:date="2023-05-22T15:31:00Z">
        <w:r w:rsidR="00650361">
          <w:t xml:space="preserve">his hypothesis is </w:t>
        </w:r>
      </w:ins>
      <w:ins w:id="265" w:author="Pierre Bize" w:date="2023-05-22T15:32:00Z">
        <w:r w:rsidR="00F1464A">
          <w:t xml:space="preserve">unlikely since </w:t>
        </w:r>
      </w:ins>
      <w:ins w:id="266" w:author="Pierre Bize" w:date="2023-05-22T15:30:00Z">
        <w:r w:rsidR="008F0E96" w:rsidRPr="00563380">
          <w:t xml:space="preserve">annual birth peaks of herbivores are mainly influenced by </w:t>
        </w:r>
        <w:r w:rsidR="008F0E96">
          <w:t>day</w:t>
        </w:r>
        <w:r w:rsidR="008F0E96" w:rsidRPr="00563380">
          <w:t xml:space="preserve"> length, not by the </w:t>
        </w:r>
      </w:ins>
      <w:ins w:id="267" w:author="Pierre Bize" w:date="2023-05-22T15:33:00Z">
        <w:r w:rsidR="00CB1E09">
          <w:t xml:space="preserve">resource </w:t>
        </w:r>
      </w:ins>
      <w:ins w:id="268" w:author="Pierre Bize" w:date="2023-05-22T15:30:00Z">
        <w:r w:rsidR="008F0E96" w:rsidRPr="00563380">
          <w:t xml:space="preserve">availability </w:t>
        </w:r>
        <w:r w:rsidR="008F0E96" w:rsidRPr="00563380">
          <w:fldChar w:fldCharType="begin"/>
        </w:r>
        <w:r w:rsidR="008F0E96">
          <w:instrText xml:space="preserve"> ADDIN ZOTERO_ITEM CSL_CITATION {"citationID":"al7x213c","properties":{"formattedCitation":"[40]","plainCitation":"[40]","noteIndex":0},"citationItems":[{"id":1600,"uris":["http://zotero.org/users/3388363/items/KR3ZNBQ9"],"itemData":{"id":1600,"type":"article-journal","abstract":"In highly seasonal environments, offspring production by vertebrates is timed to coincide with the annual peak of resource availability. For herbivores, this resource peak is represented by the annual onset and progression of the plant growth season. As plant phenology advances in response to climatic warming, there is potential for development of a mismatch between the peak of resource demands by reproducing herbivores and the peak of resource availability. For migratory herbivores, such as caribou, development of a trophic mismatch is particularly likely because the timing of their seasonal migration to summer ranges, where calves are born, is cued by changes in day length, while onset of the plant-growing season on the same ranges is cued by local temperatures. Using data collected since 1993 on timing of calving by caribou and timing of plant growth in West Greenland, we document the consequences for reproductive success of a developing trophic mismatch between caribou and their forage plants. As mean spring temperatures at our study site have risen by more than 4°C, caribou have not kept pace with advancement of the plant-growing season on their calving range. As a consequence, offspring mortality has risen and offspring production has dropped fourfold. © 2007 The Royal Society.","container-title":"Philosophical Transactions of the Royal Society B: Biological Sciences","DOI":"10.1098/rstb.2007.2207","ISSN":"09628436","issue":"1501","note":"publisher: Royal Society","page":"2369–2375","title":"Climate change reduces reproductive success of an Arctic herbivore through trophic mismatch","volume":"363","author":[{"family":"Post","given":"Eric"},{"family":"Forchhammer","given":"Mads C."}],"issued":{"date-parts":[["2008",7]]},"citation-key":"postClimateChangeReduces2008"}}],"schema":"https://github.com/citation-style-language/schema/raw/master/csl-citation.json"} </w:instrText>
        </w:r>
        <w:r w:rsidR="008F0E96" w:rsidRPr="00563380">
          <w:fldChar w:fldCharType="separate"/>
        </w:r>
        <w:r w:rsidR="008F0E96">
          <w:t>[40]</w:t>
        </w:r>
        <w:r w:rsidR="008F0E96" w:rsidRPr="00563380">
          <w:fldChar w:fldCharType="end"/>
        </w:r>
      </w:ins>
      <w:del w:id="269" w:author="Pierre Bize" w:date="2023-05-22T15:30:00Z">
        <w:r w:rsidR="009A3E5E" w:rsidRPr="00563380" w:rsidDel="00DC482A">
          <w:delText xml:space="preserve"> </w:delText>
        </w:r>
        <w:r w:rsidR="00213D7D" w:rsidRPr="00563380" w:rsidDel="00DC482A">
          <w:delText xml:space="preserve">Furthermore, </w:delText>
        </w:r>
      </w:del>
      <w:del w:id="270" w:author="Pierre Bize" w:date="2023-05-22T15:31:00Z">
        <w:r w:rsidR="00213D7D" w:rsidRPr="00563380" w:rsidDel="0064520A">
          <w:delText xml:space="preserve">fast </w:delText>
        </w:r>
        <w:r w:rsidR="00AD70A0" w:rsidRPr="00563380" w:rsidDel="0064520A">
          <w:delText xml:space="preserve">phenological </w:delText>
        </w:r>
        <w:r w:rsidR="00213D7D" w:rsidRPr="00563380" w:rsidDel="0064520A">
          <w:delText>adaptation to change</w:delText>
        </w:r>
        <w:r w:rsidR="003D4E54" w:rsidDel="0064520A">
          <w:delText>s in plant phenology</w:delText>
        </w:r>
        <w:r w:rsidR="00213D7D" w:rsidRPr="00563380" w:rsidDel="0064520A">
          <w:delText xml:space="preserve"> </w:delText>
        </w:r>
        <w:r w:rsidR="003D4E54" w:rsidDel="0064520A">
          <w:delText>might be</w:delText>
        </w:r>
        <w:r w:rsidR="00213D7D" w:rsidRPr="00563380" w:rsidDel="0064520A">
          <w:delText xml:space="preserve"> unlikely, as annual birth peaks of herbivores are mainly influenced by </w:delText>
        </w:r>
        <w:r w:rsidR="00712935" w:rsidDel="0064520A">
          <w:delText>day</w:delText>
        </w:r>
        <w:r w:rsidR="00213D7D" w:rsidRPr="00563380" w:rsidDel="0064520A">
          <w:delText xml:space="preserve"> length, not by the availability of resources</w:delText>
        </w:r>
        <w:r w:rsidR="00AF3556" w:rsidRPr="00563380" w:rsidDel="0064520A">
          <w:delText xml:space="preserve"> </w:delText>
        </w:r>
        <w:r w:rsidR="00AF3556" w:rsidRPr="00563380" w:rsidDel="0064520A">
          <w:fldChar w:fldCharType="begin"/>
        </w:r>
        <w:r w:rsidR="0099637C" w:rsidDel="0064520A">
          <w:delInstrText xml:space="preserve"> ADDIN ZOTERO_ITEM CSL_CITATION {"citationID":"al7x213c","properties":{"formattedCitation":"[40]","plainCitation":"[40]","noteIndex":0},"citationItems":[{"id":1600,"uris":["http://zotero.org/users/3388363/items/KR3ZNBQ9"],"itemData":{"id":1600,"type":"article-journal","abstract":"In highly seasonal environments, offspring production by vertebrates is timed to coincide with the annual peak of resource availability. For herbivores, this resource peak is represented by the annual onset and progression of the plant growth season. As plant phenology advances in response to climatic warming, there is potential for development of a mismatch between the peak of resource demands by reproducing herbivores and the peak of resource availability. For migratory herbivores, such as caribou, development of a trophic mismatch is particularly likely because the timing of their seasonal migration to summer ranges, where calves are born, is cued by changes in day length, while onset of the plant-growing season on the same ranges is cued by local temperatures. Using data collected since 1993 on timing of calving by caribou and timing of plant growth in West Greenland, we document the consequences for reproductive success of a developing trophic mismatch between caribou and their forage plants. As mean spring temperatures at our study site have risen by more than 4°C, caribou have not kept pace with advancement of the plant-growing season on their calving range. As a consequence, offspring mortality has risen and offspring production has dropped fourfold. © 2007 The Royal Society.","container-title":"Philosophical Transactions of the Royal Society B: Biological Sciences","DOI":"10.1098/rstb.2007.2207","ISSN":"09628436","issue":"1501","note":"publisher: Royal Society","page":"2369–2375","title":"Climate change reduces reproductive success of an Arctic herbivore through trophic mismatch","volume":"363","author":[{"family":"Post","given":"Eric"},{"family":"Forchhammer","given":"Mads C."}],"issued":{"date-parts":[["2008",7]]},"citation-key":"postClimateChangeReduces2008"}}],"schema":"https://github.com/citation-style-language/schema/raw/master/csl-citation.json"} </w:delInstrText>
        </w:r>
        <w:r w:rsidR="00AF3556" w:rsidRPr="00563380" w:rsidDel="0064520A">
          <w:fldChar w:fldCharType="separate"/>
        </w:r>
        <w:r w:rsidR="0099637C" w:rsidDel="0064520A">
          <w:delText>[40]</w:delText>
        </w:r>
        <w:r w:rsidR="00AF3556" w:rsidRPr="00563380" w:rsidDel="0064520A">
          <w:fldChar w:fldCharType="end"/>
        </w:r>
      </w:del>
      <w:r w:rsidR="008F548A" w:rsidRPr="00563380">
        <w:t>.</w:t>
      </w:r>
      <w:r w:rsidR="00213D7D" w:rsidRPr="00563380">
        <w:t xml:space="preserve"> </w:t>
      </w:r>
      <w:r w:rsidR="000F3688">
        <w:t>Second,</w:t>
      </w:r>
      <w:r w:rsidR="000F3688" w:rsidRPr="000F3688">
        <w:rPr>
          <w:color w:val="auto"/>
        </w:rPr>
        <w:t xml:space="preserve"> </w:t>
      </w:r>
      <w:r w:rsidR="000F3688" w:rsidRPr="00563380">
        <w:rPr>
          <w:color w:val="auto"/>
        </w:rPr>
        <w:t>ambient temperature</w:t>
      </w:r>
      <w:ins w:id="271" w:author="Pierre Bize" w:date="2023-05-22T15:34:00Z">
        <w:r w:rsidR="002C3ACF">
          <w:rPr>
            <w:color w:val="auto"/>
          </w:rPr>
          <w:t>s</w:t>
        </w:r>
      </w:ins>
      <w:r w:rsidR="000F3688" w:rsidRPr="00563380">
        <w:rPr>
          <w:color w:val="auto"/>
        </w:rPr>
        <w:t xml:space="preserve"> can strongly influence the nutrient intake of </w:t>
      </w:r>
      <w:r w:rsidR="000F3688">
        <w:rPr>
          <w:color w:val="auto"/>
        </w:rPr>
        <w:t>yearling</w:t>
      </w:r>
      <w:r w:rsidR="000F3688" w:rsidRPr="00563380">
        <w:rPr>
          <w:color w:val="auto"/>
        </w:rPr>
        <w:t xml:space="preserve"> chamois during growth both by altering the feeding activity </w:t>
      </w:r>
      <w:r w:rsidR="000F3688" w:rsidRPr="00563380">
        <w:rPr>
          <w:color w:val="auto"/>
        </w:rPr>
        <w:fldChar w:fldCharType="begin"/>
      </w:r>
      <w:r w:rsidR="000F3688">
        <w:rPr>
          <w:color w:val="auto"/>
        </w:rPr>
        <w:instrText xml:space="preserve"> ADDIN ZOTERO_ITEM CSL_CITATION {"citationID":"m1A75qZj","properties":{"formattedCitation":"[21]","plainCitation":"[21]","noteIndex":0},"citationItems":[{"id":3502,"uris":["http://zotero.org/users/3388363/items/UI3IDL3Q"],"itemData":{"id":3502,"type":"article-journal","abstract":"Climate and environmental change have driven widespread changes in body size, particularly declines, across a range of taxonomic groups in recent decades. Size declines could substantially impact on the functioning of ecosystems. To date, most studies suggest that temporal trends in size have resulted indirectly from climate change modifying resource availability and quality, affecting the ability of individuals to acquire resources and grow.","container-title":"Frontiers in Zoology","DOI":"10.1186/s12983-014-0069-6","ISSN":"1742-9994","issue":"1","journalAbbreviation":"Frontiers in Zoology","page":"69","source":"BioMed Central","title":"Environmental change and long-term body mass declines in an alpine mammal","volume":"11","author":[{"family":"Mason","given":"Tom HE"},{"family":"Apollonio","given":"Marco"},{"family":"Chirichella","given":"Roberta"},{"family":"Willis","given":"Stephen G."},{"family":"Stephens","given":"Philip A."}],"issued":{"date-parts":[["2014",9,27]]},"citation-key":"masonEnvironmentalChangeLongterm2014"}}],"schema":"https://github.com/citation-style-language/schema/raw/master/csl-citation.json"} </w:instrText>
      </w:r>
      <w:r w:rsidR="000F3688" w:rsidRPr="00563380">
        <w:rPr>
          <w:color w:val="auto"/>
        </w:rPr>
        <w:fldChar w:fldCharType="separate"/>
      </w:r>
      <w:r w:rsidR="000F3688">
        <w:rPr>
          <w:noProof/>
          <w:color w:val="auto"/>
        </w:rPr>
        <w:t>[21]</w:t>
      </w:r>
      <w:r w:rsidR="000F3688" w:rsidRPr="00563380">
        <w:rPr>
          <w:color w:val="auto"/>
        </w:rPr>
        <w:fldChar w:fldCharType="end"/>
      </w:r>
      <w:r w:rsidR="000F3688" w:rsidRPr="00563380">
        <w:rPr>
          <w:color w:val="auto"/>
        </w:rPr>
        <w:t xml:space="preserve"> of young and adults</w:t>
      </w:r>
      <w:r w:rsidR="000F3688">
        <w:rPr>
          <w:color w:val="auto"/>
        </w:rPr>
        <w:t xml:space="preserve">. </w:t>
      </w:r>
      <w:r w:rsidR="000F3688" w:rsidRPr="00563380">
        <w:rPr>
          <w:color w:val="auto"/>
        </w:rPr>
        <w:t xml:space="preserve">During </w:t>
      </w:r>
      <w:del w:id="272" w:author="Pierre Bize" w:date="2023-05-22T15:33:00Z">
        <w:r w:rsidR="000F3688" w:rsidRPr="00563380" w:rsidDel="00365FC2">
          <w:rPr>
            <w:color w:val="auto"/>
          </w:rPr>
          <w:delText xml:space="preserve">heat </w:delText>
        </w:r>
      </w:del>
      <w:ins w:id="273" w:author="Pierre Bize" w:date="2023-05-22T15:33:00Z">
        <w:r w:rsidR="00365FC2">
          <w:rPr>
            <w:color w:val="auto"/>
          </w:rPr>
          <w:t>warm</w:t>
        </w:r>
        <w:r w:rsidR="00365FC2" w:rsidRPr="00563380">
          <w:rPr>
            <w:color w:val="auto"/>
          </w:rPr>
          <w:t xml:space="preserve"> </w:t>
        </w:r>
      </w:ins>
      <w:r w:rsidR="000F3688" w:rsidRPr="00563380">
        <w:rPr>
          <w:color w:val="auto"/>
        </w:rPr>
        <w:t xml:space="preserve">days, chamois have been shown to reduce heat-generating activities (including foraging), likely in an attempt to avoid thermal overload </w:t>
      </w:r>
      <w:r w:rsidR="000F3688" w:rsidRPr="00563380">
        <w:rPr>
          <w:color w:val="auto"/>
        </w:rPr>
        <w:fldChar w:fldCharType="begin"/>
      </w:r>
      <w:r w:rsidR="000F3688">
        <w:rPr>
          <w:color w:val="auto"/>
        </w:rPr>
        <w:instrText xml:space="preserve"> ADDIN ZOTERO_ITEM CSL_CITATION {"citationID":"q7IxQnRn","properties":{"formattedCitation":"[7]","plainCitation":"[7]","noteIndex":0},"citationItems":[{"id":3657,"uris":["http://zotero.org/users/3388363/items/6B4T4DDN"],"itemData":{"id":3657,"type":"article-journal","abstract":"Activity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000F3688" w:rsidRPr="00563380">
        <w:rPr>
          <w:color w:val="auto"/>
        </w:rPr>
        <w:fldChar w:fldCharType="separate"/>
      </w:r>
      <w:r w:rsidR="000F3688">
        <w:rPr>
          <w:noProof/>
          <w:color w:val="auto"/>
        </w:rPr>
        <w:t>[7]</w:t>
      </w:r>
      <w:r w:rsidR="000F3688" w:rsidRPr="00563380">
        <w:rPr>
          <w:color w:val="auto"/>
        </w:rPr>
        <w:fldChar w:fldCharType="end"/>
      </w:r>
      <w:r w:rsidR="000F3688" w:rsidRPr="00563380">
        <w:rPr>
          <w:color w:val="auto"/>
        </w:rPr>
        <w:t>.</w:t>
      </w:r>
      <w:r w:rsidR="00780954" w:rsidRPr="00780954">
        <w:rPr>
          <w:color w:val="auto"/>
        </w:rPr>
        <w:t xml:space="preserve"> </w:t>
      </w:r>
      <w:r w:rsidR="00780954">
        <w:rPr>
          <w:color w:val="auto"/>
        </w:rPr>
        <w:t>Third, c</w:t>
      </w:r>
      <w:r w:rsidR="00780954" w:rsidRPr="00563380">
        <w:rPr>
          <w:color w:val="auto"/>
        </w:rPr>
        <w:t xml:space="preserve">limatic conditions may affect the body reserves of mothers, which in turn can affect the </w:t>
      </w:r>
      <w:r w:rsidR="000A1AB7" w:rsidRPr="00563380">
        <w:rPr>
          <w:color w:val="auto"/>
        </w:rPr>
        <w:t xml:space="preserve">offspring </w:t>
      </w:r>
      <w:r w:rsidR="00780954" w:rsidRPr="00563380">
        <w:rPr>
          <w:color w:val="auto"/>
        </w:rPr>
        <w:t xml:space="preserve">growth during gestation </w:t>
      </w:r>
      <w:r w:rsidR="00780954" w:rsidRPr="00563380">
        <w:rPr>
          <w:color w:val="auto"/>
        </w:rPr>
        <w:fldChar w:fldCharType="begin"/>
      </w:r>
      <w:r w:rsidR="0099637C">
        <w:rPr>
          <w:color w:val="auto"/>
        </w:rPr>
        <w:instrText xml:space="preserve"> ADDIN ZOTERO_ITEM CSL_CITATION {"citationID":"b7nFOuiU","properties":{"formattedCitation":"[41]","plainCitation":"[41]","noteIndex":0},"citationItems":[{"id":3484,"uris":["http://zotero.org/users/3388363/items/PHATJ3VA"],"itemData":{"id":3484,"type":"article-journal","abstract":"Heat stress can have large effects on most aspects of reproductive function in mammals. These include disruptions in spermatogenesis and oocyte development, oocyte maturation, early embryonic development, foetal and placental growth and lactation. These deleterious effects of heat stress are the result of either the hyperthermia associated with heat stress or the physiological adjustments made by the heat-stressed animal to regulate body temperature. Many effects of elevated temperature on gametes and the early embryo involve increased production of reactive oxygen species. Genetic adaptation to heat stress is possible both with respect to regulation of body temperature and cellular resistance to elevated temperature.","container-title":"Philosophical Transactions of the Royal Society B: Biological Sciences","DOI":"10.1098/rstb.2009.0131","issue":"1534","note":"publisher: Royal Society","page":"3341-3350","source":"royalsocietypublishing.org (Atypon)","title":"Effects of heat stress on mammalian reproduction","volume":"364","author":[{"family":"Hansen","given":"Peter J."}],"issued":{"date-parts":[["2009",11,27]]},"citation-key":"hansenEffectsHeatStress2009"}}],"schema":"https://github.com/citation-style-language/schema/raw/master/csl-citation.json"} </w:instrText>
      </w:r>
      <w:r w:rsidR="00780954" w:rsidRPr="00563380">
        <w:rPr>
          <w:color w:val="auto"/>
        </w:rPr>
        <w:fldChar w:fldCharType="separate"/>
      </w:r>
      <w:r w:rsidR="0099637C">
        <w:rPr>
          <w:color w:val="auto"/>
        </w:rPr>
        <w:t>[41]</w:t>
      </w:r>
      <w:r w:rsidR="00780954" w:rsidRPr="00563380">
        <w:rPr>
          <w:color w:val="auto"/>
        </w:rPr>
        <w:fldChar w:fldCharType="end"/>
      </w:r>
      <w:r w:rsidR="00780954" w:rsidRPr="00563380">
        <w:rPr>
          <w:color w:val="auto"/>
        </w:rPr>
        <w:t xml:space="preserve"> and lactation.</w:t>
      </w:r>
      <w:r w:rsidR="000F3688">
        <w:rPr>
          <w:color w:val="auto"/>
        </w:rPr>
        <w:t xml:space="preserve"> </w:t>
      </w:r>
      <w:r w:rsidR="000A1AB7">
        <w:rPr>
          <w:color w:val="auto"/>
        </w:rPr>
        <w:t>A</w:t>
      </w:r>
      <w:r w:rsidR="000F3688" w:rsidRPr="00563380">
        <w:rPr>
          <w:color w:val="auto"/>
        </w:rPr>
        <w:t>mbient temperature</w:t>
      </w:r>
      <w:ins w:id="274" w:author="Pierre Bize" w:date="2023-05-22T15:34:00Z">
        <w:r w:rsidR="002C3ACF">
          <w:rPr>
            <w:color w:val="auto"/>
          </w:rPr>
          <w:t>s</w:t>
        </w:r>
      </w:ins>
      <w:r w:rsidR="000F3688" w:rsidRPr="00563380">
        <w:rPr>
          <w:color w:val="auto"/>
        </w:rPr>
        <w:t xml:space="preserve"> can </w:t>
      </w:r>
      <w:r w:rsidR="00780954">
        <w:rPr>
          <w:color w:val="auto"/>
        </w:rPr>
        <w:t xml:space="preserve">also directly </w:t>
      </w:r>
      <w:r w:rsidR="000F3688" w:rsidRPr="00563380">
        <w:rPr>
          <w:color w:val="auto"/>
        </w:rPr>
        <w:t>affec</w:t>
      </w:r>
      <w:r w:rsidR="000F3688">
        <w:rPr>
          <w:color w:val="auto"/>
        </w:rPr>
        <w:t>t</w:t>
      </w:r>
      <w:r w:rsidR="000F3688" w:rsidRPr="00563380">
        <w:rPr>
          <w:color w:val="auto"/>
        </w:rPr>
        <w:t xml:space="preserve"> the quantity and quality of milk production </w:t>
      </w:r>
      <w:r w:rsidR="000F3688" w:rsidRPr="00563380">
        <w:rPr>
          <w:color w:val="auto"/>
        </w:rPr>
        <w:fldChar w:fldCharType="begin"/>
      </w:r>
      <w:r w:rsidR="0099637C">
        <w:rPr>
          <w:color w:val="auto"/>
        </w:rPr>
        <w:instrText xml:space="preserve"> ADDIN ZOTERO_ITEM CSL_CITATION {"citationID":"XbZ4gT7p","properties":{"formattedCitation":"[42]","plainCitation":"[42]","noteIndex":0},"citationItems":[{"id":3501,"uris":["http://zotero.org/users/3388363/items/2CI5YNBB"],"itemData":{"id":3501,"type":"article-journal","container-title":"Asian-Australasian Journal of Animal Sciences","DOI":"10.5713/ajas.18.0743","ISSN":"1011-2367, 1976-5517","issue":"9","journalAbbreviation":"Asian-Australas J Anim Sci","language":"English","note":"publisher: Asian-Australasian Association of Animal Production Societies (AAAP) and Korean Society of Animal Science and Technology (KSAST)","page":"1332-1339","source":"www.animbiosci.org","title":"Effects of heat stress on body temperature, milk production, and reproduction in dairy cows: a novel idea for monitoring and evaluation of heat stress — A review","title-short":"Effects of heat stress on body temperature, milk production, and reproduction in dairy cows","volume":"32","author":[{"family":"Liu","given":"Jiangjing"},{"family":"Li","given":"Lanqi"},{"family":"Chen","given":"Xiaoli"},{"family":"Lu","given":"Yongqiang"},{"family":"Wang","given":"Dong"}],"issued":{"date-parts":[["2019",1,4]]},"citation-key":"liuEffectsHeatStress2019"}}],"schema":"https://github.com/citation-style-language/schema/raw/master/csl-citation.json"} </w:instrText>
      </w:r>
      <w:r w:rsidR="000F3688" w:rsidRPr="00563380">
        <w:rPr>
          <w:color w:val="auto"/>
        </w:rPr>
        <w:fldChar w:fldCharType="separate"/>
      </w:r>
      <w:r w:rsidR="0099637C">
        <w:rPr>
          <w:color w:val="auto"/>
        </w:rPr>
        <w:t>[42]</w:t>
      </w:r>
      <w:r w:rsidR="000F3688" w:rsidRPr="00563380">
        <w:rPr>
          <w:color w:val="auto"/>
        </w:rPr>
        <w:fldChar w:fldCharType="end"/>
      </w:r>
      <w:r w:rsidR="000A1AB7">
        <w:rPr>
          <w:color w:val="auto"/>
        </w:rPr>
        <w:t xml:space="preserve">, with </w:t>
      </w:r>
      <w:del w:id="275" w:author="Pierre Bize" w:date="2023-05-22T15:34:00Z">
        <w:r w:rsidR="000A1AB7" w:rsidDel="002C3ACF">
          <w:delText xml:space="preserve">a </w:delText>
        </w:r>
      </w:del>
      <w:ins w:id="276" w:author="Pierre Bize" w:date="2023-05-22T15:34:00Z">
        <w:r w:rsidR="002C3ACF">
          <w:t xml:space="preserve">increasing </w:t>
        </w:r>
      </w:ins>
      <w:r w:rsidR="000A1AB7">
        <w:t>temperature</w:t>
      </w:r>
      <w:ins w:id="277" w:author="Pierre Bize" w:date="2023-05-22T15:34:00Z">
        <w:r w:rsidR="002C3ACF">
          <w:t>s</w:t>
        </w:r>
      </w:ins>
      <w:r w:rsidR="000A1AB7">
        <w:t xml:space="preserve"> </w:t>
      </w:r>
      <w:del w:id="278" w:author="Pierre Bize" w:date="2023-05-22T15:35:00Z">
        <w:r w:rsidR="000F3688" w:rsidRPr="00563380" w:rsidDel="002C3ACF">
          <w:delText xml:space="preserve">increase </w:delText>
        </w:r>
      </w:del>
      <w:ins w:id="279" w:author="Pierre Bize" w:date="2023-05-22T15:35:00Z">
        <w:r w:rsidR="002C3ACF">
          <w:t xml:space="preserve">leading to </w:t>
        </w:r>
      </w:ins>
      <w:del w:id="280" w:author="Pierre Bize" w:date="2023-05-22T15:35:00Z">
        <w:r w:rsidR="000A1AB7" w:rsidDel="002C3ACF">
          <w:delText>linked to</w:delText>
        </w:r>
        <w:r w:rsidR="000F3688" w:rsidRPr="00563380" w:rsidDel="002C3ACF">
          <w:delText xml:space="preserve"> a negative effect on </w:delText>
        </w:r>
      </w:del>
      <w:ins w:id="281" w:author="Pierre Bize" w:date="2023-05-22T15:35:00Z">
        <w:r w:rsidR="002C3ACF">
          <w:t xml:space="preserve">lower </w:t>
        </w:r>
      </w:ins>
      <w:r w:rsidR="000F3688" w:rsidRPr="00563380">
        <w:t>milk yield</w:t>
      </w:r>
      <w:r w:rsidR="000F3688">
        <w:t xml:space="preserve"> in domesticated ungulates</w:t>
      </w:r>
      <w:r w:rsidR="000F3688" w:rsidRPr="00563380">
        <w:t xml:space="preserve"> </w:t>
      </w:r>
      <w:r w:rsidR="000F3688" w:rsidRPr="00563380">
        <w:fldChar w:fldCharType="begin"/>
      </w:r>
      <w:r w:rsidR="0099637C">
        <w:instrText xml:space="preserve"> ADDIN ZOTERO_ITEM CSL_CITATION {"citationID":"uGXfnqfw","properties":{"formattedCitation":"[43,44]","plainCitation":"[43,44]","noteIndex":0},"citationItems":[{"id":3538,"uris":["http://zotero.org/users/3388363/items/KF6WUYUW"],"itemData":{"id":3538,"type":"article-journal","abstract":"Global warming is likely to impact productivity of buffaloes due to their sensitivity to temperature changes. Air temperature, humidity, wind velocity and solar radiation are the main climate variables that affect buffalo production in tropical climate. In the present study sensitivity of lactating Murrah buffaloes to sudden temperature (Tmax, Tmin) change and THI have been analyzed from milk production and climatic records (1994-2004) of Karnal. Algorithms were developed and validated on lactating buffaloes during 2005-2006 at the Institute. A sudden change (rise or fall) in Maximum/Minimum temperature during summer and winter was observed to affect milk production. The decline in minimum temperature (&gt;3°C) during winter and increase (&gt;4°C) during summer than normal were observed to negatively impact milk production upto 30% on the next or subsequent days after extreme event. The return to normal milk production depended on severity and time period of thermal stress/ event occurrence. The R² was very low for cool period observed during Feb- April/Sept-Nov and actual effect on milk production was minimum. This indicated that low THI had a relatively small effect on milk production performance. The lactation period of animals are shortened during extreme summer when THI were more than 80 and reproductive functions were also adversely affected. Thermal stressed buffaloes did not exhibit estrus or exhibited estrus for short period. The potential direct effects of possible climate change and global warming on summer season milk production of Murrah buffaloes were evaluated using widely known global circulation model UKMO to represent possible scenarios of future climate. Both milk production and reproductive functions of Murrah buffaloes are likely to be affected due to warming effects.","container-title":"Italian Journal of Animal Science","DOI":"10.4081/ijas.2007.s2.1329","ISSN":"null","issue":"sup2","note":"publisher: Taylor &amp; Francis\n_eprint: https://doi.org/10.4081/ijas.2007.s2.1329","page":"1329-1332","source":"Taylor and Francis+NEJM","title":"Impact of Climate change on Milk production of Murrah buffaloes","volume":"6","author":[{"family":"Upadhyay","given":"R.C."},{"family":"Singh","given":"S.V."},{"family":"Kumar","given":"A."},{"family":"Gupta","given":"S.K."},{"literal":"Ashutosh"}],"issued":{"date-parts":[["2007",1,1]]},"citation-key":"upadhyayImpactClimateChange2007"}},{"id":3482,"uris":["http://zotero.org/users/3388363/items/WP5LGYYD"],"itemData":{"id":3482,"type":"article-journal","abstract":"The aim of the present study was to evaluate the impact of summer temperatures in a temperate climate on mid-lactation Holstein dairy cows. Therefore, a data set was examined comprising five trials with dairy cows conducted at the experimental station of the Friedrich-Loeffler-Institute in Braunschweig, Germany. The temperature–humidity index (THI) was calculated using temperature and humidity data from the barns recorded between January 2010 and July 2012. By using a generalised additive mixed model, the impact of increasing THI on dry matter intake, milk yield and milk composition was evaluated. Dry matter intake and milk yield decreased when THI rose above 60, whilst water intake increased in a linear manner beyond THI 30. Furthermore, milk protein and milk fat content decreased continuously with increasing THI. The present results revealed that heat stress exists in Lower Saxony, Germany. However, further research is necessary to describe the mode of action of heat stress. Especially, mild heat stress has to be investigated in more detail and appropriate heat stress thresholds for temperate climates have to be developed.","container-title":"Archives of Animal Nutrition","DOI":"10.1080/1745039X.2014.950451","ISSN":"1745-039X","issue":"5","note":"publisher: Taylor &amp; Francis\n_eprint: https://doi.org/10.1080/1745039X.2014.950451\nPMID: 25176045","page":"358-369","source":"Taylor and Francis+NEJM","title":"Impact of mild heat stress on dry matter intake, milk yield and milk composition in mid-lactation Holstein dairy cows in a temperate climate","volume":"68","author":[{"family":"Gorniak","given":"Tobias"},{"family":"Meyer","given":"Ulrich"},{"family":"Südekum","given":"Karl-Heinz"},{"family":"Dänicke","given":"Sven"}],"issued":{"date-parts":[["2014",9,3]]},"citation-key":"gorniakImpactMildHeat2014"}}],"schema":"https://github.com/citation-style-language/schema/raw/master/csl-citation.json"} </w:instrText>
      </w:r>
      <w:r w:rsidR="000F3688" w:rsidRPr="00563380">
        <w:fldChar w:fldCharType="separate"/>
      </w:r>
      <w:r w:rsidR="0099637C">
        <w:rPr>
          <w:noProof/>
        </w:rPr>
        <w:t>[43,44]</w:t>
      </w:r>
      <w:r w:rsidR="000F3688" w:rsidRPr="00563380">
        <w:fldChar w:fldCharType="end"/>
      </w:r>
      <w:r w:rsidR="000F3688" w:rsidRPr="00563380">
        <w:t xml:space="preserve">. </w:t>
      </w:r>
      <w:del w:id="282" w:author="Pierre Bize" w:date="2023-05-22T15:35:00Z">
        <w:r w:rsidR="000F3688" w:rsidRPr="00563380" w:rsidDel="003B7323">
          <w:delText>Furthermore, c</w:delText>
        </w:r>
      </w:del>
      <w:ins w:id="283" w:author="Pierre Bize" w:date="2023-05-22T15:35:00Z">
        <w:r w:rsidR="003B7323">
          <w:t>C</w:t>
        </w:r>
      </w:ins>
      <w:r w:rsidR="000F3688" w:rsidRPr="00563380">
        <w:t>limate change can also affect milk composition, with a significant decline in milk protein and fat content</w:t>
      </w:r>
      <w:ins w:id="284" w:author="Pierre Bize" w:date="2023-05-22T15:36:00Z">
        <w:r w:rsidR="005B6DD3">
          <w:t xml:space="preserve"> in response to warmer temperatures</w:t>
        </w:r>
      </w:ins>
      <w:r w:rsidR="000F3688" w:rsidRPr="00563380">
        <w:t xml:space="preserve"> </w:t>
      </w:r>
      <w:r w:rsidR="000F3688" w:rsidRPr="00563380">
        <w:fldChar w:fldCharType="begin"/>
      </w:r>
      <w:r w:rsidR="0099637C">
        <w:instrText xml:space="preserve"> ADDIN ZOTERO_ITEM CSL_CITATION {"citationID":"2Wkfwkqp","properties":{"formattedCitation":"[45,46]","plainCitation":"[45,46]","noteIndex":0},"citationItems":[{"id":3500,"uris":["http://zotero.org/users/3388363/items/N7CF43TQ"],"itemData":{"id":3500,"type":"article-journal","abstract":"Effects of supplemental prilled longchain fatty acids on lactation perfonnance during heat stress were examined using eight multiparous Holstein cows in a replicated 4 x 4 Latin square design with 15-&lt;1 periods. Cows were ruminally cannulated and were assigned randomly to one of four treatments in a 2 x 2 factorial arrangement of treatments. Factors were 0 or 5% supplemental fat and thennoneutral or heat stress conditions. Cows were housed in environmental chambers with thennoneutral conditions of 20SC and 38% relative humidity for 24 hid or heat stress conditions of 31.8\"C and 56% relative humidity for 14 hid and 25.9\"C with 56% relative humidity for 10 hid. lsonitrogenous diets (17% CP) containing 50% alfalfa silage and 50% concentrate were offered for ad libitum intake. Diets contained 1.64 or 1.83 Mcal NEIlkg DM No diet by environment interactions were significant. Milk fat percentage (3.46 vs. 3.15%) and 3.5% FCM (31.5 vs. 29.2 kg/d) were higher for cows fed 5 vs. 0% fat. Dry matter intake, milk yield, and milk: protein percentage did not differ between diets. Heat stress decreased DMI, milk yield, 3.5% FCM, and milk protein percentage but did not affect milk fat percentage. Results suggest that supplemental fat at 5% of diet DM enhances lactation perfonnance similarly under thennoneutral and heat stress conditions.","container-title":"Journal of Dairy Science","DOI":"10.3168/jds.S0022-0302(91)78435-X","ISSN":"00220302","issue":"8","journalAbbreviation":"Journal of Dairy Science","language":"en","page":"2573-2579","source":"DOI.org (Crossref)","title":"Response of Lactating Dairy Cows to Fat Supplementation During Heat Stress","volume":"74","author":[{"family":"Knapp","given":"D.M."},{"family":"Grummer","given":"Ric R."}],"issued":{"date-parts":[["1991",8]]},"citation-key":"knappResponseLactatingDairy1991"}},{"id":3468,"uris":["http://zotero.org/users/3388363/items/M2BTDNBV"],"itemData":{"id":3468,"type":"article-journal","abstract":"The objectives of this study were to determine the microclimatic conditions in stables in three\n climactic regions (East, Mediterranean, and Central) of Croatia as well as to evaluate the effect of\n temperature-humidity index (THI) values on the daily production of dairy cattle. With that purpose,\n 1675686 test-day records collected from January 2005 until April 2010 were extracted from HPA\n (Croatian Agricultural Agency) database. For estimation of the effect of THI on daily production\n of dairy cows fixed-effect model that took in</w:instrText>
      </w:r>
      <w:r w:rsidR="0099637C">
        <w:rPr>
          <w:rFonts w:hint="eastAsia"/>
        </w:rPr>
        <w:instrText>to account the effects of lactation stage, breed, calving\n season, measuring season, and THI group (T1 - THI</w:instrText>
      </w:r>
      <w:r w:rsidR="0099637C">
        <w:rPr>
          <w:rFonts w:hint="eastAsia"/>
        </w:rPr>
        <w:instrText>≤</w:instrText>
      </w:r>
      <w:r w:rsidR="0099637C">
        <w:rPr>
          <w:rFonts w:hint="eastAsia"/>
        </w:rPr>
        <w:instrText>72; T2 - THI&gt;72) was used. Model was applied\n to each class of parity (P1, P2, P3, P4 and P5) and region. During the analysed period, the highes</w:instrText>
      </w:r>
      <w:r w:rsidR="0099637C">
        <w:instrText xml:space="preserve">t\n monthly averages of ambient temperature were determined in Mediterranean region, the highest\n monthly averages of relative humidity were observed in Central region, while the highest monthly\n mean values of temperature-humidity index (THI) were determined in Mediterranean region. Heat\n stress conditions indicated with mean daily values of THI&gt;72 were determined during spring and\n summer season in all analysed regions. Absence of heat stress conditions during autumn and winter\n season also characterised all three regions. Highly significant (P&lt;0.01) decrease of daily milk yield as\n well as of daily fat and protein content due to enhanced THI was observed in all cows regardless the\n parity class and in all three climatic regions. Furthermore, the most deteriorate effect of heat stress\n was observed in East region. During heat stress period, with the aim of minimization of the effects of\n heat stress, it is necessary to regulate management strategies in the dairy herd.","container-title":"Mljekarstvo : časopis za unaprjeđenje proizvodnje i prerade mlijeka","ISSN":"18464025, 0026704X","issue":"1","language":"en","page":"56-63","source":"repozitorij.fazos.hr","title":"Temperature-humidity index values and their significance on the daily production of dairy cattle","volume":"61","author":[{"family":"Gantner","given":"Vesna"},{"family":"Mijić","given":"Pero"},{"family":"Kuterovac","given":"Krešimir"},{"family":"Solić","given":"Drago"},{"family":"Gantner","given":"Ranko"}],"issued":{"date-parts":[["2011"]]},"citation-key":"gantnerTemperaturehumidityIndexValues2011"}}],"schema":"https://github.com/citation-style-language/schema/raw/master/csl-citation.json"} </w:instrText>
      </w:r>
      <w:r w:rsidR="000F3688" w:rsidRPr="00563380">
        <w:fldChar w:fldCharType="separate"/>
      </w:r>
      <w:r w:rsidR="0099637C">
        <w:rPr>
          <w:noProof/>
        </w:rPr>
        <w:t>[45,46]</w:t>
      </w:r>
      <w:r w:rsidR="000F3688" w:rsidRPr="00563380">
        <w:fldChar w:fldCharType="end"/>
      </w:r>
      <w:r w:rsidR="000F3688" w:rsidRPr="00563380">
        <w:t xml:space="preserve">. </w:t>
      </w:r>
    </w:p>
    <w:p w14:paraId="4EDBD1AC" w14:textId="061516F9" w:rsidR="005112AD" w:rsidRDefault="00EB6C89" w:rsidP="00DA1F7C">
      <w:pPr>
        <w:pStyle w:val="Default"/>
        <w:spacing w:before="120" w:after="120" w:line="360" w:lineRule="auto"/>
        <w:ind w:firstLine="426"/>
        <w:rPr>
          <w:ins w:id="285" w:author="Pierre Bize" w:date="2023-05-22T15:50:00Z"/>
        </w:rPr>
      </w:pPr>
      <w:r w:rsidRPr="00563380">
        <w:t xml:space="preserve">Overall our results </w:t>
      </w:r>
      <w:r w:rsidR="00070A34" w:rsidRPr="00563380">
        <w:t xml:space="preserve">support previous studies stating </w:t>
      </w:r>
      <w:r w:rsidRPr="00563380">
        <w:t xml:space="preserve">the importance of climatic conditions for growing ungulates at high </w:t>
      </w:r>
      <w:r w:rsidR="00F4048D" w:rsidRPr="00563380">
        <w:t xml:space="preserve">elevations and </w:t>
      </w:r>
      <w:r w:rsidRPr="00563380">
        <w:t xml:space="preserve">latitudes </w:t>
      </w:r>
      <w:r w:rsidRPr="00563380">
        <w:fldChar w:fldCharType="begin"/>
      </w:r>
      <w:r w:rsidR="00264B62">
        <w:instrText xml:space="preserve"> ADDIN ZOTERO_ITEM CSL_CITATION {"citationID":"7omO1NnN","properties":{"formattedCitation":"[14,16,22]","plainCitation":"[14,16,22]","noteIndex":0},"citationItems":[{"id":1264,"uris":["http://zotero.org/users/3388363/items/6YCKKL8L"],"itemData":{"id":1264,"type":"article-journal","abstract":"1. Density-dependent and climatic conditions experienced by individuals before and after birth differ considerably between cohorts. Such early environmental variability has the potential to create persistent fitness differences among cohorts. Here we test the hypothesis that conditions experienced by individuals in their early development will have long-term effects on their life history traits. 2. We approached this by analysing and contrasting the effects of climate (the North Atlantic Oscillation, NAO) and population density at year of birth on cohort birth weight, birth date, litter size, age of maturity, survival and fecundity of Soay sheep, Ovies aries L., ewes in the population on the island of Hirta, St Kilda, Scotland. 3. Significant intercohort variations were found in life history traits. Cohorts born after warm, wet and windy (high NAO) winters were lighter at birth, born earlier, less likely to have a twin and matured later than cohorts born following cold and dry (low NAO) winters. High population densities in the winter preceding birth also had a negative effect on birth weight, birth date and litter size, whereas high postnatal densities delayed age of first reproduction. 4. High NAO winters preceding birth depressed juvenile survival but increased adult survival and fecundity. The negative influence of high NAO winters on juvenile survival is likely to be related to mothers' compromised physical condition while the cohort is in utero, whereas the positive influence on adult survival and fecundity may relate to the improved postnatal forage conditions following high NAO winters. High pre- and postnatal population densities decreased juvenile (neonatal, yearling) and adult (2-4 years) survivorship but had no significant effect fecundity.","container-title":"Journal of Animal Ecology","DOI":"10.1046/j.0021-8790.2001.00532.x","ISSN":"00218790","issue":"5","page":"721–729","title":"Climate and population density induce long-term cohort variation in a northern ungulate","volume":"70","author":[{"family":"Forchhammer","given":"Mads C."},{"family":"Clutton-Brock","given":"Tim H."},{"family":"Lindström","given":"Jan"},{"family":"Albon","given":"Steve D."}],"issued":{"date-parts":[["2001"]]},"citation-key":"forchhammerClimatePopulationDensity2001"}},{"id":3523,"uris":["http://zotero.org/users/3388363/items/AUBWR9MN"],"itemData":{"id":3523,"type":"article-journal","abstract":"Environmental change, including global warming, can lead to directional changes over time in phenotypic traits such as sex- and age-specific body mass. We evaluated the potential short-term effects of a series of hot and dry springs and early summers on mass of yearling chamois (Rupicapra rupicapra) in 2 populations in the western Alps. Yearling mass decreased in both populations over the study period, but much of this decline seemed to originate from a sharp drop in 2003, after which body mass remained low. Our analysis suggested that this decrease was caused by the additive effects of warm springs and summers over the first 2 years of life. The mass of adult chamois also decreased over time. These results suggest that ongoing warming in the Alps could be a selective pressure on the life history and reproductive strategies of wild ungulates.","container-title":"Journal of Mammalogy","DOI":"10.1644/11-MAMM-A-402.1","ISSN":"0022-2372","issue":"5","journalAbbreviation":"Journal of Mammalogy","page":"1301-1307","source":"Silverchair","title":"Effects of spring-summer temperature on body mass of chamois","volume":"93","author":[{"family":"Rughetti","given":"Marco"},{"family":"Festa-Bianchet","given":"Marco"}],"issued":{"date-parts":[["2012",10,19]]},"citation-key":"rughettiEffectsSpringsummerTemperature2012a"}},{"id":3619,"uris":["http://zotero.org/users/3388363/items/S9Z3BCJ5"],"itemData":{"id":3619,"type":"article-journal","abstract":"Climate change is known to affect key life-history traits, such as body mass, reproduction, and survival in many species. Animal populations inhabiting mountain habitats are adapted to extreme seasonal environmental conditions but are also expected to be especially vulnerable to climate change. Studies on mountain ungulates typically focus on populations or sections of populations living above the tree line, whereas populations inhabiting forested habitats are largely understudied. Here, we investigate whether forested areas can mitigate the impact of climatic change on life-history traits by evaluating the interactive effects of temperature and habitat characteristics on body mass variation in the Alpine chamois Rupicapra rupicapra rupicapra. We examined data of 20,573 yearling chamois collected from 1993 to 2019 in 28 mountain ranges in the Austrian Eastern Alps, characterized by different proportion of forest cover. Our results show that the temporal decline of chamois body mass is less pronounced in areas with greater proportion of forest cover. For chamois living in forest habitats only, no significant temporal change in body mass was detected. Variation in body mass was affected by the interaction between density and snow cover, as well as by the interaction between spring temperatures and forest cover, supporting the role of forests as thermal buffer against the effects of increasing temperatures on life-history traits in a mountain ungulate. In turn, this study suggests a buffering effect of forests against climate change impacts. Assessments of the consequences of climate change on the life-history traits and population dynamics of mountain-dwelling species should thus consider the plasticity of the species with respect to the use and availability of different habitat types.","container-title":"Global Change Biology","DOI":"10.1111/gcb.15711","ISSN":"1365-2486","issue":"16","language":"en","note":"_eprint: https://onlinelibrary.wiley.com/doi/pdf/10.1111/gcb.15711","page":"3741-3752","source":"Wiley Online Library","title":"Forests buffer the climate-induced decline of body mass in a mountain herbivore","volume":"27","author":[{"family":"Reiner","given":"Rudolf"},{"family":"Zedrosser","given":"Andreas"},{"family":"Zeiler","given":"Hubert"},{"family":"Hackländer","given":"Klaus"},{"family":"Corlatti","given":"Luca"}],"issued":{"date-parts":[["2021"]]},"citation-key":"reinerForestsBufferClimateinduced2021"}}],"schema":"https://github.com/citation-style-language/schema/raw/master/csl-citation.json"} </w:instrText>
      </w:r>
      <w:r w:rsidRPr="00563380">
        <w:fldChar w:fldCharType="separate"/>
      </w:r>
      <w:r w:rsidR="00264B62">
        <w:rPr>
          <w:noProof/>
          <w:lang w:val="it-CH"/>
        </w:rPr>
        <w:t>[14,16,22]</w:t>
      </w:r>
      <w:r w:rsidRPr="00563380">
        <w:fldChar w:fldCharType="end"/>
      </w:r>
      <w:r w:rsidRPr="0099637C">
        <w:rPr>
          <w:lang w:val="it-CH"/>
        </w:rPr>
        <w:t xml:space="preserve">. </w:t>
      </w:r>
      <w:commentRangeStart w:id="286"/>
      <w:del w:id="287" w:author="Pierre Bize" w:date="2023-05-22T15:37:00Z">
        <w:r w:rsidRPr="00563380" w:rsidDel="00EC0E12">
          <w:delText xml:space="preserve">At high </w:delText>
        </w:r>
      </w:del>
      <w:del w:id="288" w:author="Pierre Bize" w:date="2023-05-22T15:36:00Z">
        <w:r w:rsidRPr="00563380" w:rsidDel="0046149D">
          <w:delText>altitudes</w:delText>
        </w:r>
      </w:del>
      <w:del w:id="289" w:author="Pierre Bize" w:date="2023-05-22T15:37:00Z">
        <w:r w:rsidRPr="00563380" w:rsidDel="00EC0E12">
          <w:delText>, in</w:delText>
        </w:r>
      </w:del>
      <w:ins w:id="290" w:author="Pierre Bize" w:date="2023-05-22T15:38:00Z">
        <w:r w:rsidR="0094227B">
          <w:t>A</w:t>
        </w:r>
      </w:ins>
      <w:del w:id="291" w:author="Pierre Bize" w:date="2023-05-22T15:38:00Z">
        <w:r w:rsidRPr="00563380" w:rsidDel="0094227B">
          <w:delText xml:space="preserve"> </w:delText>
        </w:r>
      </w:del>
      <w:del w:id="292" w:author="Pierre Bize" w:date="2023-05-22T15:37:00Z">
        <w:r w:rsidRPr="00563380" w:rsidDel="0094227B">
          <w:delText xml:space="preserve">particular, </w:delText>
        </w:r>
      </w:del>
      <w:del w:id="293" w:author="Pierre Bize" w:date="2023-05-22T15:38:00Z">
        <w:r w:rsidRPr="00563380" w:rsidDel="0094227B">
          <w:delText>a</w:delText>
        </w:r>
      </w:del>
      <w:r w:rsidRPr="00563380">
        <w:t xml:space="preserve">nimals can try to avoid heat stress by shifting their range to higher elevations </w:t>
      </w:r>
      <w:r w:rsidRPr="00563380">
        <w:fldChar w:fldCharType="begin"/>
      </w:r>
      <w:r w:rsidR="00264B62">
        <w:instrText xml:space="preserve"> ADDIN ZOTERO_ITEM CSL_CITATION {"citationID":"EJZc1LuT","properties":{"formattedCitation":"[7]","plainCitation":"[7]","noteIndex":0},"citationItems":[{"id":3657,"uris":["http://zotero.org/users/3388363/items/6B4T4DDN"],"itemData":{"id":3657,"type":"article-journal","abstract":"Activity rhythms play an important role in the ecological relations of a species and form part of its evolutionary adaptation. Such rhythms are strongly synchronised with the annual cyclic changes by environmental stimuli, the so-called zeitgebers. Animals’ reliance on environmental stimuli is highly species-specific and allows behavioural adjustments to be made in preparation for the conditions expected in each season. We investigated daily and annual activity rhythms of Alpine chamois (Rupicapra rupicapra) by analysing high-resolution data of animals monitored with GPS collars. This first detailed field study of chamois activity showed that this species exhibited clear daily and annual activity rhythms entrained to the light-dark cycle. Chamois were more active during spring-summer and less active during winter, likely in response to the variation in the availability of food resources: both sexes appeared to maximise energy intake during the season offering the highest amount of food resources to compensate for poor food supply during winter. Daily activity was influenced by the climatic factors considered. We showed a negative correlation between daily activity and adverse climatic conditions (i.e. precipitation and, during winter, snow depth). As activity was strongly influenced by the interplay between temperature and wind throughout the year and by radiation and wind in winter, we conjectured that it was critically dependent upon animals’ thermal balance. In conclusion, our study highlighted that chamois is well adapted to the Alpine environment and seasonality but also raised questions about its ability to adapt to future climate change.","container-title":"Behavioral Ecology and Sociobiology","DOI":"10.1007/s00265-016-2137-8","ISSN":"1432-0762","issue":"8","journalAbbreviation":"Behav Ecol Sociobiol","language":"en","page":"1291-1304","source":"Springer Link","title":"The weather dictates the rhythms: Alpine chamois activity is well adapted to ecological conditions","title-short":"The weather dictates the rhythms","volume":"70","author":[{"family":"Brivio","given":"Francesca"},{"family":"Bertolucci","given":"Cristiano"},{"family":"Tettamanti","given":"Federico"},{"family":"Filli","given":"Flurin"},{"family":"Apollonio","given":"Marco"},{"family":"Grignolio","given":"Stefano"}],"issued":{"date-parts":[["2016",8,1]]},"citation-key":"brivioWeatherDictatesRhythms2016"}}],"schema":"https://github.com/citation-style-language/schema/raw/master/csl-citation.json"} </w:instrText>
      </w:r>
      <w:r w:rsidRPr="00563380">
        <w:fldChar w:fldCharType="separate"/>
      </w:r>
      <w:r w:rsidR="00264B62">
        <w:rPr>
          <w:noProof/>
        </w:rPr>
        <w:t>[7]</w:t>
      </w:r>
      <w:r w:rsidRPr="00563380">
        <w:fldChar w:fldCharType="end"/>
      </w:r>
      <w:r w:rsidR="005211BC">
        <w:t xml:space="preserve"> </w:t>
      </w:r>
      <w:ins w:id="294" w:author="Pierre Bize" w:date="2023-05-22T15:38:00Z">
        <w:r w:rsidR="0094227B">
          <w:t xml:space="preserve">and latitudes, </w:t>
        </w:r>
      </w:ins>
      <w:r w:rsidR="005211BC">
        <w:t xml:space="preserve">or </w:t>
      </w:r>
      <w:ins w:id="295" w:author="Pierre Bize" w:date="2023-05-22T15:38:00Z">
        <w:r w:rsidR="007D1EC7">
          <w:t xml:space="preserve">by </w:t>
        </w:r>
      </w:ins>
      <w:r w:rsidR="005211BC">
        <w:t>eat</w:t>
      </w:r>
      <w:ins w:id="296" w:author="Pierre Bize" w:date="2023-05-22T15:38:00Z">
        <w:r w:rsidR="007D1EC7">
          <w:t>ing</w:t>
        </w:r>
      </w:ins>
      <w:r w:rsidR="005211BC">
        <w:t xml:space="preserve"> during the night </w:t>
      </w:r>
      <w:r w:rsidR="005211BC">
        <w:fldChar w:fldCharType="begin"/>
      </w:r>
      <w:r w:rsidR="0099637C">
        <w:instrText xml:space="preserve"> ADDIN ZOTERO_ITEM CSL_CITATION {"citationID":"LRhgXOmo","properties":{"formattedCitation":"[47]","plainCitation":"[47]","noteIndex":0},"citationItems":[{"id":4367,"uris":["http://zotero.org/users/3388363/items/SXYV45VV"],"itemData":{"id":4367,"type":"article-journal","abstract":"Different species exhibit individual daily and annual activity patterns in response to a range of intrinsic and extrinsic drivers. Historically, research on the activity budgets of large wild animals focused on daylight hours due to the logistical difficulties of observing animals at night. Thanks to recent advances in animal-attached technology, however, this research can be extended to a 24-h timeframe. Taking advantage of GPS collars with activity sensors collecting a large amount of data per hour, we separately studied diurnal and nocturnal activity patterns of Alpine chamois (Rupicapra rupicapra), in order to identify the factors affecting them and the correlation between them. From March 2010 to November 2013, we collected data on 17 chamois in the Swiss National Park, a strict Alpine nature reserve where human management was forbidden and human harassment quite rare. Environmental factors were found to significantly influence both diurnal and nocturnal activity rhythms, with temperature and seasonality playing a pivotal role. Surprisingly, we detected a stable peak of activity in the first part of the night, which varied only slightly over the year. In summer, the nocturnal activity of males was inversely correlated to diurnal activity, arguably to compensate for scarce diurnal food intake. Conversely, winter nocturnal activity was positively related to the diurnal activity and served as a cumulative opportunity for energy intake. Chamois showed a weak lunarphilia, with a slight increase in activity levels during moonlit nights, especially during the mating season. In conclusion, our findings denote chamois as a cathemeral species able to adapt its behavioural patterns to match varying environmental conditions.","container-title":"Mammalian Biology","DOI":"10.1016/j.mambio.2018.06.003","ISSN":"1616-5047","journalAbbreviation":"Mammalian Biology","language":"en","page":"173-181","source":"ScienceDirect","title":"Is nocturnal activity compensatory in chamois? A study of activity in a cathemeral ungulate","title-short":"Is nocturnal activity compensatory in chamois?","volume":"93","author":[{"family":"Grignolio","given":"Stefano"},{"family":"Brivio","given":"Francesca"},{"family":"Apollonio","given":"Marco"},{"family":"Frigato","given":"Elena"},{"family":"Tettamanti","given":"Federico"},{"family":"Filli","given":"Flurin"},{"family":"Bertolucci","given":"Cristiano"}],"issued":{"date-parts":[["2018",11,1]]},"citation-key":"grignolioNocturnalActivityCompensatory2018"}}],"schema":"https://github.com/citation-style-language/schema/raw/master/csl-citation.json"} </w:instrText>
      </w:r>
      <w:r w:rsidR="005211BC">
        <w:fldChar w:fldCharType="separate"/>
      </w:r>
      <w:r w:rsidR="0099637C">
        <w:rPr>
          <w:noProof/>
        </w:rPr>
        <w:t>[47]</w:t>
      </w:r>
      <w:r w:rsidR="005211BC">
        <w:fldChar w:fldCharType="end"/>
      </w:r>
      <w:r w:rsidR="0017020A">
        <w:t>.</w:t>
      </w:r>
      <w:commentRangeEnd w:id="286"/>
      <w:r w:rsidR="007D1EC7">
        <w:rPr>
          <w:rStyle w:val="CommentReference"/>
          <w:color w:val="auto"/>
          <w:lang w:val="en-US" w:eastAsia="en-US"/>
        </w:rPr>
        <w:commentReference w:id="286"/>
      </w:r>
      <w:r w:rsidR="0017020A">
        <w:t xml:space="preserve"> Several</w:t>
      </w:r>
      <w:r w:rsidRPr="00563380">
        <w:t xml:space="preserve"> large ungulate species have already </w:t>
      </w:r>
      <w:del w:id="297" w:author="Pierre Bize" w:date="2023-05-22T15:39:00Z">
        <w:r w:rsidRPr="00563380" w:rsidDel="00436FEC">
          <w:delText xml:space="preserve">been </w:delText>
        </w:r>
      </w:del>
      <w:ins w:id="298" w:author="Pierre Bize" w:date="2023-05-22T15:39:00Z">
        <w:r w:rsidR="00436FEC">
          <w:t>become</w:t>
        </w:r>
        <w:r w:rsidR="00436FEC" w:rsidRPr="00563380">
          <w:t xml:space="preserve"> </w:t>
        </w:r>
      </w:ins>
      <w:del w:id="299" w:author="Pierre Bize" w:date="2023-05-22T15:39:00Z">
        <w:r w:rsidRPr="00563380" w:rsidDel="00436FEC">
          <w:delText xml:space="preserve">gradually </w:delText>
        </w:r>
      </w:del>
      <w:ins w:id="300" w:author="Pierre Bize" w:date="2023-05-22T15:39:00Z">
        <w:r w:rsidR="00436FEC">
          <w:t>progressively</w:t>
        </w:r>
        <w:r w:rsidR="00436FEC" w:rsidRPr="00563380">
          <w:t xml:space="preserve"> </w:t>
        </w:r>
      </w:ins>
      <w:del w:id="301" w:author="Pierre Bize" w:date="2023-05-22T15:40:00Z">
        <w:r w:rsidRPr="00563380" w:rsidDel="00870F95">
          <w:delText xml:space="preserve">becoming </w:delText>
        </w:r>
      </w:del>
      <w:r w:rsidRPr="00563380">
        <w:t xml:space="preserve">more abundant </w:t>
      </w:r>
      <w:r w:rsidR="00863E99">
        <w:t>at</w:t>
      </w:r>
      <w:r w:rsidRPr="00563380">
        <w:t xml:space="preserve"> higher elevations in the past 30 years </w:t>
      </w:r>
      <w:r w:rsidRPr="00563380">
        <w:fldChar w:fldCharType="begin"/>
      </w:r>
      <w:r w:rsidR="0099637C">
        <w:instrText xml:space="preserve"> ADDIN ZOTERO_ITEM CSL_CITATION {"citationID":"Kci4AuGj","properties":{"formattedCitation":"[48]","plainCitation":"[48]","noteIndex":0},"citationItems":[{"id":3454,"uris":["http://zotero.org/users/3388363/items/8HHK6MXZ"],"itemData":{"id":3454,"type":"article-journal","abstract":"Warming-induced range shifts along elevational and latitudinal gradients have been observed in several species from various taxa. The mobility and behavioral plasticity of large endothermic mammals, however, complicate the detection of climatic effects on their spatial distributions. Here, we analyzed 230,565 hunting locations of the four most abundant ungulate species in the European Alps: ibex, chamois, red deer, and roe deer. Year-to-year and inter-decadal range shifts toward higher elevations in Switzerland coincided with warmer, snow-free, and thus more favorable autumn conditions in the same area. The average harvest elevation of ibex, chamois, and red deer significantly increased between 1991 and 2013. Although this trend is anticipated to continue, behavioral plasticity may allow the Alpine ibex and other mountain ungulates to buffer some of the associated consequences of climate change. Our results demonstrate the utility of well-replicated hunting archives to supplement shorter but more precise monitoring data. This study also provides independent evidence of animal range shifts in response to environmental change at interannual and multi-decadal time-scales.","container-title":"Ecosphere","DOI":"10.1002/ecs2.1761","ISSN":"2150-8925","issue":"4","language":"en","note":"_eprint: https://onlinelibrary.wiley.com/doi/pdf/10.1002/ecs2.1761","page":"e01761","source":"Wiley Online Library","title":"Elevational range shifts in four mountain ungulate species from the Swiss Alps","volume":"8","author":[{"family":"Büntgen","given":"Ulf"},{"family":"Greuter","given":"Lucie"},{"family":"Bollmann","given":"Kurt"},{"family":"Jenny","given":"Hannes"},{"family":"Liebhold","given":"Andrew"},{"family":"Galván","given":"J. Diego"},{"family":"Stenseth","given":"Nils C."},{"family":"Andrew","given":"Carrie"},{"family":"Mysterud","given":"Atle"}],"issued":{"date-parts":[["2017"]]},"citation-key":"buntgenElevationalRangeShifts2017"}}],"schema":"https://github.com/citation-style-language/schema/raw/master/csl-citation.json"} </w:instrText>
      </w:r>
      <w:r w:rsidRPr="00563380">
        <w:fldChar w:fldCharType="separate"/>
      </w:r>
      <w:r w:rsidR="0099637C">
        <w:t>[48]</w:t>
      </w:r>
      <w:r w:rsidRPr="00563380">
        <w:fldChar w:fldCharType="end"/>
      </w:r>
      <w:r w:rsidRPr="00563380">
        <w:t xml:space="preserve">. </w:t>
      </w:r>
      <w:del w:id="302" w:author="Pierre Bize" w:date="2023-05-22T15:40:00Z">
        <w:r w:rsidRPr="00563380" w:rsidDel="00870F95">
          <w:delText>Indeed, o</w:delText>
        </w:r>
      </w:del>
      <w:ins w:id="303" w:author="Pierre Bize" w:date="2023-05-22T15:40:00Z">
        <w:r w:rsidR="00870F95">
          <w:t>According</w:t>
        </w:r>
      </w:ins>
      <w:ins w:id="304" w:author="Pierre Bize" w:date="2023-05-22T15:41:00Z">
        <w:r w:rsidR="00870F95">
          <w:t xml:space="preserve">ly, </w:t>
        </w:r>
        <w:r w:rsidR="00875410">
          <w:t>o</w:t>
        </w:r>
      </w:ins>
      <w:r w:rsidRPr="00563380">
        <w:t xml:space="preserve">ur results </w:t>
      </w:r>
      <w:del w:id="305" w:author="Pierre Bize" w:date="2023-05-22T15:41:00Z">
        <w:r w:rsidRPr="00563380" w:rsidDel="00875410">
          <w:delText xml:space="preserve">are consistent with previous results, as they </w:delText>
        </w:r>
      </w:del>
      <w:r w:rsidRPr="00563380">
        <w:t xml:space="preserve">show that </w:t>
      </w:r>
      <w:r w:rsidR="00684083">
        <w:t>yearling</w:t>
      </w:r>
      <w:r w:rsidRPr="00563380">
        <w:t xml:space="preserve"> chamois who were harvested </w:t>
      </w:r>
      <w:r w:rsidR="00863E99">
        <w:t>at</w:t>
      </w:r>
      <w:r w:rsidRPr="00563380">
        <w:t xml:space="preserve"> higher elevations, and thus, colder environments, have </w:t>
      </w:r>
      <w:r w:rsidR="004F3946">
        <w:t>heavier</w:t>
      </w:r>
      <w:r w:rsidRPr="00563380">
        <w:t xml:space="preserve"> body mass than the ones living </w:t>
      </w:r>
      <w:del w:id="306" w:author="Pierre Bize" w:date="2023-05-22T15:40:00Z">
        <w:r w:rsidRPr="00563380" w:rsidDel="00870F95">
          <w:delText xml:space="preserve">in </w:delText>
        </w:r>
      </w:del>
      <w:ins w:id="307" w:author="Pierre Bize" w:date="2023-05-22T15:40:00Z">
        <w:r w:rsidR="00870F95">
          <w:t>at</w:t>
        </w:r>
        <w:r w:rsidR="00870F95" w:rsidRPr="00563380">
          <w:t xml:space="preserve"> </w:t>
        </w:r>
      </w:ins>
      <w:r w:rsidRPr="00563380">
        <w:t>lower elevations</w:t>
      </w:r>
      <w:ins w:id="308" w:author="Pierre Bize" w:date="2023-05-22T15:41:00Z">
        <w:r w:rsidR="00875410">
          <w:t xml:space="preserve"> (see also</w:t>
        </w:r>
        <w:commentRangeStart w:id="309"/>
        <w:r w:rsidR="00875410">
          <w:t xml:space="preserve"> XX</w:t>
        </w:r>
      </w:ins>
      <w:commentRangeEnd w:id="309"/>
      <w:ins w:id="310" w:author="Pierre Bize" w:date="2023-05-22T15:46:00Z">
        <w:r w:rsidR="006A3E6B">
          <w:rPr>
            <w:rStyle w:val="CommentReference"/>
            <w:color w:val="auto"/>
            <w:lang w:val="en-US" w:eastAsia="en-US"/>
          </w:rPr>
          <w:commentReference w:id="309"/>
        </w:r>
      </w:ins>
      <w:ins w:id="311" w:author="Pierre Bize" w:date="2023-05-22T15:41:00Z">
        <w:r w:rsidR="00875410">
          <w:t>)</w:t>
        </w:r>
      </w:ins>
      <w:r w:rsidRPr="00563380">
        <w:t xml:space="preserve">. </w:t>
      </w:r>
      <w:r w:rsidR="00863E99" w:rsidRPr="00563380">
        <w:t>These findings</w:t>
      </w:r>
      <w:del w:id="312" w:author="Pierre Bize" w:date="2023-05-22T15:42:00Z">
        <w:r w:rsidR="00863E99" w:rsidRPr="00563380" w:rsidDel="003C68FE">
          <w:delText>, combined with our results,</w:delText>
        </w:r>
      </w:del>
      <w:r w:rsidR="00863E99" w:rsidRPr="00563380">
        <w:t xml:space="preserve"> suggest that ungulates are expressing such </w:t>
      </w:r>
      <w:r w:rsidR="00863E99">
        <w:t>changes</w:t>
      </w:r>
      <w:r w:rsidR="00863E99" w:rsidRPr="00563380">
        <w:t xml:space="preserve"> </w:t>
      </w:r>
      <w:del w:id="313" w:author="Pierre Bize" w:date="2023-05-22T15:44:00Z">
        <w:r w:rsidR="00863E99" w:rsidRPr="00563380" w:rsidDel="00AC744C">
          <w:delText xml:space="preserve">in </w:delText>
        </w:r>
      </w:del>
      <w:ins w:id="314" w:author="Pierre Bize" w:date="2023-05-22T15:44:00Z">
        <w:r w:rsidR="00AC744C">
          <w:t xml:space="preserve">in their behaviours and phenotype </w:t>
        </w:r>
      </w:ins>
      <w:del w:id="315" w:author="Pierre Bize" w:date="2023-05-22T15:44:00Z">
        <w:r w:rsidR="00863E99" w:rsidRPr="00563380" w:rsidDel="00AC744C">
          <w:delText xml:space="preserve">phenotype </w:delText>
        </w:r>
      </w:del>
      <w:r w:rsidR="00863E99" w:rsidRPr="00563380">
        <w:t>to cope with warming spring and summer temperatures</w:t>
      </w:r>
      <w:r w:rsidR="00863E99">
        <w:t xml:space="preserve">. </w:t>
      </w:r>
      <w:del w:id="316" w:author="Pierre Bize" w:date="2023-05-22T15:45:00Z">
        <w:r w:rsidR="00863E99" w:rsidDel="0037011A">
          <w:delText>Still</w:delText>
        </w:r>
      </w:del>
      <w:ins w:id="317" w:author="Pierre Bize" w:date="2023-05-22T15:45:00Z">
        <w:r w:rsidR="0037011A">
          <w:t>Yet</w:t>
        </w:r>
      </w:ins>
      <w:r w:rsidR="00863E99">
        <w:t>, it</w:t>
      </w:r>
      <w:r w:rsidR="00863E99" w:rsidRPr="00563380">
        <w:t xml:space="preserve"> remains to be understood </w:t>
      </w:r>
      <w:del w:id="318" w:author="Pierre Bize" w:date="2023-05-22T15:45:00Z">
        <w:r w:rsidR="00863E99" w:rsidRPr="00563380" w:rsidDel="00E92746">
          <w:delText xml:space="preserve">if </w:delText>
        </w:r>
      </w:del>
      <w:ins w:id="319" w:author="Pierre Bize" w:date="2023-05-22T15:45:00Z">
        <w:r w:rsidR="00E92746">
          <w:t>whether</w:t>
        </w:r>
        <w:r w:rsidR="00E92746" w:rsidRPr="00563380">
          <w:t xml:space="preserve"> </w:t>
        </w:r>
      </w:ins>
      <w:del w:id="320" w:author="Pierre Bize" w:date="2023-05-22T15:45:00Z">
        <w:r w:rsidR="00863E99" w:rsidRPr="00563380" w:rsidDel="00E92746">
          <w:delText xml:space="preserve">this body </w:delText>
        </w:r>
      </w:del>
      <w:r w:rsidR="00863E99" w:rsidRPr="00563380">
        <w:t>size change</w:t>
      </w:r>
      <w:ins w:id="321" w:author="Pierre Bize" w:date="2023-05-22T15:45:00Z">
        <w:r w:rsidR="00E92746">
          <w:t>s in response to s</w:t>
        </w:r>
      </w:ins>
      <w:ins w:id="322" w:author="Pierre Bize" w:date="2023-05-22T15:46:00Z">
        <w:r w:rsidR="00E92746">
          <w:t>ummer temperatures</w:t>
        </w:r>
      </w:ins>
      <w:r w:rsidR="00863E99" w:rsidRPr="00563380">
        <w:t xml:space="preserve"> </w:t>
      </w:r>
      <w:del w:id="323" w:author="Pierre Bize" w:date="2023-05-22T15:46:00Z">
        <w:r w:rsidR="00863E99" w:rsidRPr="00563380" w:rsidDel="006A3E6B">
          <w:delText xml:space="preserve">will be revealed as </w:delText>
        </w:r>
      </w:del>
      <w:ins w:id="324" w:author="Pierre Bize" w:date="2023-05-22T15:46:00Z">
        <w:r w:rsidR="006A3E6B">
          <w:t xml:space="preserve">may be </w:t>
        </w:r>
      </w:ins>
      <w:r w:rsidR="00863E99" w:rsidRPr="00563380">
        <w:t>detrimental to surviving the harsh wintering conditions at high elevations</w:t>
      </w:r>
      <w:ins w:id="325" w:author="Pierre Bize" w:date="2023-05-22T15:50:00Z">
        <w:r w:rsidR="005112AD">
          <w:t>.</w:t>
        </w:r>
      </w:ins>
      <w:ins w:id="326" w:author="Pierre Bize" w:date="2023-05-22T15:51:00Z">
        <w:r w:rsidR="00BD7C54">
          <w:t xml:space="preserve"> Research is </w:t>
        </w:r>
      </w:ins>
      <w:ins w:id="327" w:author="Pierre Bize" w:date="2023-05-22T15:53:00Z">
        <w:r w:rsidR="0078316D">
          <w:t xml:space="preserve">also </w:t>
        </w:r>
      </w:ins>
      <w:ins w:id="328" w:author="Pierre Bize" w:date="2023-05-22T15:51:00Z">
        <w:r w:rsidR="00BD7C54">
          <w:t xml:space="preserve">needed on the long-term consequences of the </w:t>
        </w:r>
        <w:r w:rsidR="001E5ECE">
          <w:t xml:space="preserve">changes in early growth on </w:t>
        </w:r>
      </w:ins>
      <w:ins w:id="329" w:author="Pierre Bize" w:date="2023-05-22T15:52:00Z">
        <w:r w:rsidR="001E5ECE">
          <w:t xml:space="preserve">the whole life history of Alpine ungulates, from age at first reproduction to </w:t>
        </w:r>
        <w:r w:rsidR="00124DD8">
          <w:t>the onset of senescence and death</w:t>
        </w:r>
      </w:ins>
      <w:ins w:id="330" w:author="Pierre Bize" w:date="2023-05-22T15:53:00Z">
        <w:r w:rsidR="007B0D3D">
          <w:t xml:space="preserve">, </w:t>
        </w:r>
      </w:ins>
      <w:proofErr w:type="gramStart"/>
      <w:ins w:id="331" w:author="Pierre Bize" w:date="2023-05-22T15:54:00Z">
        <w:r w:rsidR="00206469">
          <w:t xml:space="preserve">in order </w:t>
        </w:r>
      </w:ins>
      <w:ins w:id="332" w:author="Pierre Bize" w:date="2023-05-22T15:53:00Z">
        <w:r w:rsidR="007B0D3D">
          <w:t>to</w:t>
        </w:r>
        <w:proofErr w:type="gramEnd"/>
        <w:r w:rsidR="007B0D3D">
          <w:t xml:space="preserve"> </w:t>
        </w:r>
      </w:ins>
      <w:ins w:id="333" w:author="Pierre Bize" w:date="2023-05-22T15:54:00Z">
        <w:r w:rsidR="0078316D">
          <w:t>adequately model the demographic consequences of climate change on th</w:t>
        </w:r>
        <w:r w:rsidR="00206469">
          <w:t>e</w:t>
        </w:r>
        <w:r w:rsidR="0078316D">
          <w:t>se species</w:t>
        </w:r>
      </w:ins>
      <w:ins w:id="334" w:author="Pierre Bize" w:date="2023-05-22T15:52:00Z">
        <w:r w:rsidR="00124DD8">
          <w:t xml:space="preserve">. </w:t>
        </w:r>
      </w:ins>
    </w:p>
    <w:p w14:paraId="008BF1C2" w14:textId="77777777" w:rsidR="005112AD" w:rsidRDefault="005112AD" w:rsidP="00DA1F7C">
      <w:pPr>
        <w:pStyle w:val="Default"/>
        <w:spacing w:before="120" w:after="120" w:line="360" w:lineRule="auto"/>
        <w:ind w:firstLine="426"/>
        <w:rPr>
          <w:ins w:id="335" w:author="Pierre Bize" w:date="2023-05-22T15:50:00Z"/>
        </w:rPr>
      </w:pPr>
    </w:p>
    <w:p w14:paraId="2A50DFA9" w14:textId="0448A473" w:rsidR="00FF283F" w:rsidRPr="00206469" w:rsidDel="00206469" w:rsidRDefault="00863E99" w:rsidP="00DA1F7C">
      <w:pPr>
        <w:pStyle w:val="Default"/>
        <w:spacing w:before="120" w:after="120" w:line="360" w:lineRule="auto"/>
        <w:ind w:firstLine="426"/>
        <w:rPr>
          <w:del w:id="336" w:author="Pierre Bize" w:date="2023-05-22T15:54:00Z"/>
          <w:strike/>
          <w:rPrChange w:id="337" w:author="Pierre Bize" w:date="2023-05-22T15:55:00Z">
            <w:rPr>
              <w:del w:id="338" w:author="Pierre Bize" w:date="2023-05-22T15:54:00Z"/>
            </w:rPr>
          </w:rPrChange>
        </w:rPr>
      </w:pPr>
      <w:del w:id="339" w:author="Pierre Bize" w:date="2023-05-22T15:54:00Z">
        <w:r w:rsidRPr="00206469" w:rsidDel="00206469">
          <w:rPr>
            <w:strike/>
            <w:rPrChange w:id="340" w:author="Pierre Bize" w:date="2023-05-22T15:55:00Z">
              <w:rPr/>
            </w:rPrChange>
          </w:rPr>
          <w:lastRenderedPageBreak/>
          <w:delText xml:space="preserve">. </w:delText>
        </w:r>
      </w:del>
    </w:p>
    <w:p w14:paraId="7BA12F42" w14:textId="4F24E03E" w:rsidR="00FF283F" w:rsidRPr="00206469" w:rsidRDefault="00FF283F" w:rsidP="00DA1F7C">
      <w:pPr>
        <w:pStyle w:val="Default"/>
        <w:spacing w:before="120" w:after="120" w:line="360" w:lineRule="auto"/>
        <w:ind w:firstLine="426"/>
        <w:rPr>
          <w:strike/>
          <w:rPrChange w:id="341" w:author="Pierre Bize" w:date="2023-05-22T15:55:00Z">
            <w:rPr/>
          </w:rPrChange>
        </w:rPr>
      </w:pPr>
      <w:commentRangeStart w:id="342"/>
      <w:r w:rsidRPr="00206469">
        <w:rPr>
          <w:strike/>
          <w:rPrChange w:id="343" w:author="Pierre Bize" w:date="2023-05-22T15:55:00Z">
            <w:rPr/>
          </w:rPrChange>
        </w:rPr>
        <w:t>Our results show a phenotypic change in a wild ungulate population that could lead to changes in life</w:t>
      </w:r>
      <w:r w:rsidR="00274702" w:rsidRPr="00206469">
        <w:rPr>
          <w:strike/>
          <w:rPrChange w:id="344" w:author="Pierre Bize" w:date="2023-05-22T15:55:00Z">
            <w:rPr/>
          </w:rPrChange>
        </w:rPr>
        <w:t>-</w:t>
      </w:r>
      <w:r w:rsidRPr="00206469">
        <w:rPr>
          <w:strike/>
          <w:rPrChange w:id="345" w:author="Pierre Bize" w:date="2023-05-22T15:55:00Z">
            <w:rPr/>
          </w:rPrChange>
        </w:rPr>
        <w:t xml:space="preserve">history traits with </w:t>
      </w:r>
      <w:r w:rsidR="0017020A" w:rsidRPr="00206469">
        <w:rPr>
          <w:strike/>
          <w:rPrChange w:id="346" w:author="Pierre Bize" w:date="2023-05-22T15:55:00Z">
            <w:rPr/>
          </w:rPrChange>
        </w:rPr>
        <w:t>significant</w:t>
      </w:r>
      <w:r w:rsidRPr="00206469">
        <w:rPr>
          <w:strike/>
          <w:rPrChange w:id="347" w:author="Pierre Bize" w:date="2023-05-22T15:55:00Z">
            <w:rPr/>
          </w:rPrChange>
        </w:rPr>
        <w:t xml:space="preserve"> consequences for the</w:t>
      </w:r>
      <w:r w:rsidR="00274702" w:rsidRPr="00206469">
        <w:rPr>
          <w:strike/>
          <w:rPrChange w:id="348" w:author="Pierre Bize" w:date="2023-05-22T15:55:00Z">
            <w:rPr/>
          </w:rPrChange>
        </w:rPr>
        <w:t xml:space="preserve"> species</w:t>
      </w:r>
      <w:r w:rsidRPr="00206469">
        <w:rPr>
          <w:strike/>
          <w:rPrChange w:id="349" w:author="Pierre Bize" w:date="2023-05-22T15:55:00Z">
            <w:rPr/>
          </w:rPrChange>
        </w:rPr>
        <w:t xml:space="preserve"> population dynamics. Body size is a fundamental determinant of individual survival and reproduction</w:t>
      </w:r>
      <w:r w:rsidR="00F7208C" w:rsidRPr="00206469">
        <w:rPr>
          <w:strike/>
          <w:rPrChange w:id="350" w:author="Pierre Bize" w:date="2023-05-22T15:55:00Z">
            <w:rPr/>
          </w:rPrChange>
        </w:rPr>
        <w:t xml:space="preserve"> (e.g.</w:t>
      </w:r>
      <w:r w:rsidR="002F607E" w:rsidRPr="00206469">
        <w:rPr>
          <w:strike/>
          <w:rPrChange w:id="351" w:author="Pierre Bize" w:date="2023-05-22T15:55:00Z">
            <w:rPr/>
          </w:rPrChange>
        </w:rPr>
        <w:t>,</w:t>
      </w:r>
      <w:r w:rsidR="00DA4FA7" w:rsidRPr="00206469">
        <w:rPr>
          <w:strike/>
          <w:rPrChange w:id="352" w:author="Pierre Bize" w:date="2023-05-22T15:55:00Z">
            <w:rPr/>
          </w:rPrChange>
        </w:rPr>
        <w:t xml:space="preserve"> </w:t>
      </w:r>
      <w:r w:rsidR="00DA4FA7" w:rsidRPr="00206469">
        <w:rPr>
          <w:strike/>
          <w:rPrChange w:id="353" w:author="Pierre Bize" w:date="2023-05-22T15:55:00Z">
            <w:rPr/>
          </w:rPrChange>
        </w:rPr>
        <w:fldChar w:fldCharType="begin"/>
      </w:r>
      <w:r w:rsidR="00DA4FA7" w:rsidRPr="00206469">
        <w:rPr>
          <w:strike/>
          <w:rPrChange w:id="354" w:author="Pierre Bize" w:date="2023-05-22T15:55:00Z">
            <w:rPr/>
          </w:rPrChange>
        </w:rPr>
        <w:instrText xml:space="preserve"> ADDIN ZOTERO_ITEM CSL_CITATION {"citationID":"t2kYPtrn","properties":{"formattedCitation":"[50\\uc0\\u8211{}53]","plainCitation":"[50–53]","noteIndex":0},"citationItems":[{"id":3772,"uris":["http://zotero.org/users/3388363/items/KJYS2IN5"],"itemData":{"id":3772,"type":"article-journal","abstract":"Sexual size dimorphism may evolve as a result of both natural and sexual selection. In polygynous mammals, the main factor resulting in the evolution of large body size in males is the advantage conferred during competition for mates. In this study, we examined whether sexual selection acts on body size in mature fallow bucks (Dama dama) by examining how the following traits are inter-related: age, body (skeletal) size, body mass, prerut dominance rank, rut dominance rank and mating success. This is the first study to examine how all these factors are together related to the mating success of a large sexually dimorphic and polygynous mammal. We found that male mating success was directly related to body size, but not to body mass. However body mass was related to prerut dominance rank which was in turn strongly related to rut dominance rank, and thus there was an indirect relationship between mating success and body mass. Rut dominance rank was the variable most strongly related to mating success. Mating success among mature males was unrelated to age. We conclude that larger mature fallow bucks have advantages over other males when competing for matings, and sexual selection therefore continues to act on sexual size dimorphism in this species. Heavier fallow bucks also have advantages, but these are mediated through the dominance ranks attained by males before the rut.","container-title":"Behavioral Ecology and Sociobiology","DOI":"10.1007/s002650000293","ISSN":"1432-0762","issue":"4","journalAbbreviation":"Behav Ecol Sociobiol","language":"en","page":"266-272","source":"Springer Link","title":"Sexual size dimorphism in fallow deer (Dama dama): do larger, heavier males gain greater mating success?","title-short":"Sexual size dimorphism in fallow deer (Dama dama)","volume":"49","author":[{"family":"McElligott","given":"Alan G."},{"family":"Gammell","given":"Martin P."},{"family":"Harty","given":"Hilda C."},{"family":"Paini","given":"Dean R."},{"family":"Murphy","given":"Desmond T."},{"family":"Walsh","given":"James T."},{"family":"Hayden","given":"Thomas J."}],"issued":{"date-parts":[["2001",3,1]]},"citation-key":"mcelligottSexualSizeDimorphism2001"}},{"id":3775,"uris":["http://zotero.org/users/3388363/items/KB894FFP"],"itemData":{"id":3775,"type":"article-journal","abstract":"Although mating systems and sexual selection have been intensively studied in ungulate model systems, very few studies have combined genetic paternity analysis with individual phenotypic data over several breeding seasons. We used microsatellite paternity analysis to determine the parentage of 83 bighorn sheep (Ovis canadensis) born between 1995 and 2000 at Ram Mountain, Alberta, Canada. We could assign the paternity of 64 lambs at a high level of statistical confidence (95%). Within each season, the most successful ram sired an average of 35.5% of the lambs with assigned paternity, and a single ram sired 26.1% of all lambs over the six mating seasons. Although a few large-horned, mature (age 8+ years) rams had very high reproductive success, younger rams sired ca. 50% of the lambs. Mixed–effects models indicated that mating success increases as a nonlinear function of age, with horn length increasingly positive in correlation with mating success in older rams. These results indicate that young or small rams possibly achieve mating success through alternative mating tactics that are less dependent on body and weapon size, such as coursing and blocking. Sexual selection is therefore likely to have age–dependent effects on traits such as agility, body and horn size.","container-title":"Proceedings of the Royal Society of London. Series B: Biological Sciences","DOI":"10.1098/rspb.2001.1851","issue":"1487","note":"publisher: Royal Society","page":"165-172","source":"royalsocietypublishing.org (Atypon)","title":"Age-dependent sexual selection in bighorn rams","volume":"269","author":[{"family":"Coltman","given":"D. W."},{"family":"Festa-Bianchet","given":"M."},{"family":"Jorgenson","given":"J. T."},{"family":"Strobeck","given":"C."}],"issued":{"date-parts":[["2002",1,22]]},"citation-key":"coltmanAgedependentSexualSelection2002"}},{"id":3824,"uris":["http://zotero.org/users/3388363/items/8A94U2DZ"],"itemData":{"id":3824,"type":"article-journal","abstract":"We present estimates of the selection on and the heritability of a male secondary sexual weapon in a wild population: antler size in red deer. Male red deer with large antlers had increased lifetime breeding success, both before and after correcting for body size, generating a standardized selection gradient of 0.44 (±0.18 SE). Despite substantial age- and environment-related variation, antler size was also heritable (heritability of antler mass =0.33 ±0.12). However the observed selection did not generate an evolutionary response in antler size over the study period of nearly 30 years, and there was no evidence of a positive genetic correlation between antler size and fitness nor of a positive association between breeding values for antler size and fitness. Our results are consistent with the hypothesis that a heritable trait under directional selection will not evolve if associations between the measured trait and fitness are determined by environmental covariances: In red deer males, for example, both antler size and success in the fights for mates may be heavily dependent on an individual's nutritional state.","container-title":"Evolution","DOI":"10.1111/j.0014-3820.2002.tb01480.x","ISSN":"1558-5646","issue":"8","language":"en","note":"_eprint: https://onlinelibrary.wiley.com/doi/pdf/10.1111/j.0014-3820.2002.tb01480.x","page":"1683-1695","source":"Wiley Online Library","title":"Antler Size in Red Deer: Heritability and Selection but No Evolution","title-short":"Antler Size in Red Deer","volume":"56","author":[{"family":"Kruuk","given":"Loeske E. B."},{"family":"Slate","given":"Jon"},{"family":"Pemberton","given":"Josephine M."},{"family":"Brotherstone","given":"Sue"},{"family":"Guinness","given":"Fiona"},{"family":"Clutton-Brock","given":"Tim"}],"issued":{"date-parts":[["2002"]]},"citation-key":"kruukAntlerSizeRed2002"}},{"id":3769,"uris":["http://zotero.org/users/3388363/items/H58RHMYK"],"itemData":{"id":3769,"type":"article-journal","abstract":"Positive relationships between age, sexually selected traits, and male reproductive success have been reported for a number of polygynous ungulates; however, relatively little is known about the factors influencing male reproductive success in ungulate species whose mating system is characterized by tending-bond behaviors. Broad interest in the genetic consequences of selective harvest supports a greater understanding of the role of these factors as determinants of male reproductive success in important game species (e.g., white-tailed deer [Odocoileus virginianus]), that exhibit tending-bond behaviors. We investigated male reproductive success in white-tailed deer across a range of sex ratios and age structures using a known population of deer housed in a 175-ha enclosure in central Alabama, USA. We measured age, annual antler size, and annual body size of male white-tailed deer and assigned paternity to 143 known-age offspring during 2007–2014. Reproductive success was attributed to a high proportion of males during each of the 6 breeding seasons. Our most supported model indicated that annual body size and antler size of the individual were positively associated with annual male breeding success. The effects of annual antler size were sensitive to changes in mean male age of the herd, with ant</w:instrText>
      </w:r>
      <w:r w:rsidR="00DA4FA7" w:rsidRPr="00206469">
        <w:rPr>
          <w:rFonts w:hint="eastAsia"/>
          <w:strike/>
          <w:rPrChange w:id="355" w:author="Pierre Bize" w:date="2023-05-22T15:55:00Z">
            <w:rPr>
              <w:rFonts w:hint="eastAsia"/>
            </w:rPr>
          </w:rPrChange>
        </w:rPr>
        <w:instrText>ler size having the greatest effect on male reproductive success under older male age structures. Young (</w:instrText>
      </w:r>
      <w:r w:rsidR="00DA4FA7" w:rsidRPr="00206469">
        <w:rPr>
          <w:rFonts w:hint="eastAsia"/>
          <w:strike/>
          <w:rPrChange w:id="356" w:author="Pierre Bize" w:date="2023-05-22T15:55:00Z">
            <w:rPr>
              <w:rFonts w:hint="eastAsia"/>
            </w:rPr>
          </w:rPrChange>
        </w:rPr>
        <w:instrText>≤</w:instrText>
      </w:r>
      <w:r w:rsidR="00DA4FA7" w:rsidRPr="00206469">
        <w:rPr>
          <w:rFonts w:hint="eastAsia"/>
          <w:strike/>
          <w:rPrChange w:id="357" w:author="Pierre Bize" w:date="2023-05-22T15:55:00Z">
            <w:rPr>
              <w:rFonts w:hint="eastAsia"/>
            </w:rPr>
          </w:rPrChange>
        </w:rPr>
        <w:instrText>1.5 yr) males reproduced most frequently when male age structure was youngest (which correlated with female-biased sex ratios in this population). Ou</w:instrText>
      </w:r>
      <w:r w:rsidR="00DA4FA7" w:rsidRPr="00206469">
        <w:rPr>
          <w:strike/>
          <w:rPrChange w:id="358" w:author="Pierre Bize" w:date="2023-05-22T15:55:00Z">
            <w:rPr/>
          </w:rPrChange>
        </w:rPr>
        <w:instrText xml:space="preserve">r results suggest that male age structure and sex ratio played a key role in establishing patterns of male reproductive success in white-tailed deer. Management practices that encourage balanced adult sex ratios and older male age structures (e.g., Quality Deer Management) may promote a highly competitive environment where sexually selected traits are of increased importance to male breeding success. However, the ability of managers to alter herd genetics in a positive or negative direction through selective harvest is limited in white-tailed deer because of the high proportion of reproducing males. © 2016 The Wildlife Society.","container-title":"The Journal of Wildlife Management","DOI":"10.1002/jwmg.21191","ISSN":"1937-2817","issue":"2","language":"en","note":"_eprint: https://onlinelibrary.wiley.com/doi/pdf/10.1002/jwmg.21191","page":"206-217","source":"Wiley Online Library","title":"Factors influencing reproductive success in male white-tailed deer","volume":"81","author":[{"family":"Newbolt","given":"Chad H."},{"family":"Acker","given":"Peter K."},{"family":"Neuman","given":"Timothy J."},{"family":"Hoffman","given":"Stephanie I."},{"family":"Ditchkoff","given":"Stephen S."},{"family":"Steury","given":"Todd D."}],"issued":{"date-parts":[["2017"]]},"citation-key":"newboltFactorsInfluencingReproductive2017"}}],"schema":"https://github.com/citation-style-language/schema/raw/master/csl-citation.json"} </w:instrText>
      </w:r>
      <w:r w:rsidR="00DA4FA7" w:rsidRPr="00206469">
        <w:rPr>
          <w:strike/>
          <w:rPrChange w:id="359" w:author="Pierre Bize" w:date="2023-05-22T15:55:00Z">
            <w:rPr/>
          </w:rPrChange>
        </w:rPr>
        <w:fldChar w:fldCharType="separate"/>
      </w:r>
      <w:r w:rsidR="00DA4FA7" w:rsidRPr="00206469">
        <w:rPr>
          <w:strike/>
          <w:rPrChange w:id="360" w:author="Pierre Bize" w:date="2023-05-22T15:55:00Z">
            <w:rPr/>
          </w:rPrChange>
        </w:rPr>
        <w:t>[50–53]</w:t>
      </w:r>
      <w:r w:rsidR="00DA4FA7" w:rsidRPr="00206469">
        <w:rPr>
          <w:strike/>
          <w:rPrChange w:id="361" w:author="Pierre Bize" w:date="2023-05-22T15:55:00Z">
            <w:rPr/>
          </w:rPrChange>
        </w:rPr>
        <w:fldChar w:fldCharType="end"/>
      </w:r>
      <w:r w:rsidR="00F7208C" w:rsidRPr="00206469">
        <w:rPr>
          <w:strike/>
          <w:rPrChange w:id="362" w:author="Pierre Bize" w:date="2023-05-22T15:55:00Z">
            <w:rPr/>
          </w:rPrChange>
        </w:rPr>
        <w:t xml:space="preserve">) </w:t>
      </w:r>
      <w:r w:rsidRPr="00206469">
        <w:rPr>
          <w:strike/>
          <w:rPrChange w:id="363" w:author="Pierre Bize" w:date="2023-05-22T15:55:00Z">
            <w:rPr/>
          </w:rPrChange>
        </w:rPr>
        <w:t xml:space="preserve">and the warming climate could therefore act as a selective pressure with long-term effects </w:t>
      </w:r>
      <w:r w:rsidRPr="00206469">
        <w:rPr>
          <w:strike/>
          <w:rPrChange w:id="364" w:author="Pierre Bize" w:date="2023-05-22T15:55:00Z">
            <w:rPr/>
          </w:rPrChange>
        </w:rPr>
        <w:fldChar w:fldCharType="begin"/>
      </w:r>
      <w:r w:rsidR="0099637C" w:rsidRPr="00206469">
        <w:rPr>
          <w:strike/>
          <w:rPrChange w:id="365" w:author="Pierre Bize" w:date="2023-05-22T15:55:00Z">
            <w:rPr/>
          </w:rPrChange>
        </w:rPr>
        <w:instrText xml:space="preserve"> ADDIN ZOTERO_ITEM CSL_CITATION {"citationID":"WZWRTvDB","properties":{"formattedCitation":"[54]","plainCitation":"[54]","noteIndex":0},"citationItems":[{"id":3018,"uris":["http://zotero.org/users/3388363/items/JAIUCEKG"],"itemData":{"id":3018,"type":"article-journal","container-title":"Science","DOI":"10.1126/science.1173668","ISSN":"0036-8075, 1095-9203","issue":"5939","journalAbbreviation":"Science","language":"en","page":"464-467","source":"DOI.org (Crossref)","title":"The Dynamics of Phenotypic Change and the Shrinking Sheep of St. Kilda","volume":"325","author":[{"family":"Ozgul","given":"Arpat"},{"family":"Tuljapurkar","given":"Shripad"},{"family":"Benton","given":"Tim G."},{"family":"Pemberton","given":"Josephine M."},{"family":"Clutton-Brock","given":"Tim H."},{"family":"Coulson","given":"Tim"}],"issued":{"date-parts":[["2009",7,24]]},"citation-key":"ozgulDynamicsPhenotypicChange2009"}}],"schema":"https://github.com/citation-style-language/schema/raw/master/csl-citation.json"} </w:instrText>
      </w:r>
      <w:r w:rsidRPr="00206469">
        <w:rPr>
          <w:strike/>
          <w:rPrChange w:id="366" w:author="Pierre Bize" w:date="2023-05-22T15:55:00Z">
            <w:rPr/>
          </w:rPrChange>
        </w:rPr>
        <w:fldChar w:fldCharType="separate"/>
      </w:r>
      <w:r w:rsidR="0099637C" w:rsidRPr="00206469">
        <w:rPr>
          <w:strike/>
          <w:noProof/>
          <w:rPrChange w:id="367" w:author="Pierre Bize" w:date="2023-05-22T15:55:00Z">
            <w:rPr>
              <w:noProof/>
            </w:rPr>
          </w:rPrChange>
        </w:rPr>
        <w:t>[54]</w:t>
      </w:r>
      <w:r w:rsidRPr="00206469">
        <w:rPr>
          <w:strike/>
          <w:rPrChange w:id="368" w:author="Pierre Bize" w:date="2023-05-22T15:55:00Z">
            <w:rPr/>
          </w:rPrChange>
        </w:rPr>
        <w:fldChar w:fldCharType="end"/>
      </w:r>
      <w:r w:rsidRPr="00206469">
        <w:rPr>
          <w:strike/>
          <w:rPrChange w:id="369" w:author="Pierre Bize" w:date="2023-05-22T15:55:00Z">
            <w:rPr/>
          </w:rPrChange>
        </w:rPr>
        <w:t xml:space="preserve">. Further studies should monitor populations using long-term projects with </w:t>
      </w:r>
      <w:r w:rsidR="0017020A" w:rsidRPr="00206469">
        <w:rPr>
          <w:strike/>
          <w:rPrChange w:id="370" w:author="Pierre Bize" w:date="2023-05-22T15:55:00Z">
            <w:rPr/>
          </w:rPrChange>
        </w:rPr>
        <w:t>marked</w:t>
      </w:r>
      <w:r w:rsidRPr="00206469">
        <w:rPr>
          <w:strike/>
          <w:rPrChange w:id="371" w:author="Pierre Bize" w:date="2023-05-22T15:55:00Z">
            <w:rPr/>
          </w:rPrChange>
        </w:rPr>
        <w:t xml:space="preserve"> individuals </w:t>
      </w:r>
      <w:r w:rsidRPr="00206469">
        <w:rPr>
          <w:strike/>
          <w:rPrChange w:id="372" w:author="Pierre Bize" w:date="2023-05-22T15:55:00Z">
            <w:rPr/>
          </w:rPrChange>
        </w:rPr>
        <w:fldChar w:fldCharType="begin"/>
      </w:r>
      <w:r w:rsidR="0099637C" w:rsidRPr="00206469">
        <w:rPr>
          <w:strike/>
          <w:rPrChange w:id="373" w:author="Pierre Bize" w:date="2023-05-22T15:55:00Z">
            <w:rPr/>
          </w:rPrChange>
        </w:rPr>
        <w:instrText xml:space="preserve"> ADDIN ZOTERO_ITEM CSL_CITATION {"citationID":"BfmUAwEp","properties":{"formattedCitation":"[55]","plainCitation":"[55]","noteIndex":0},"citationItems":[{"id":2981,"uris":["http://zotero.org/users/3388363/items/VRWLRG58"],"itemData":{"id":2981,"type":"article-journal","container-title":"Trends in Ecology &amp; Evolution","DOI":"10.1016/j.tree.2010.08.002","ISSN":"01695347","issue":"10","journalAbbreviation":"Trends in Ecology &amp; Evolution","language":"en","page":"562-573","source":"DOI.org (Crossref)","title":"Individuals and populations: the role of long-term, individual-based studies of animals in ecology and evolutionary biology","title-short":"Individuals and populations","volume":"25","author":[{"family":"Clutton-Brock","given":"Tim"},{"family":"Sheldon","given":"Ben C"}],"issued":{"date-parts":[["2010",10]]},"citation-key":"clutton-brockIndividualsPopulationsRole2010"}}],"schema":"https://github.com/citation-style-language/schema/raw/master/csl-citation.json"} </w:instrText>
      </w:r>
      <w:r w:rsidRPr="00206469">
        <w:rPr>
          <w:strike/>
          <w:rPrChange w:id="374" w:author="Pierre Bize" w:date="2023-05-22T15:55:00Z">
            <w:rPr/>
          </w:rPrChange>
        </w:rPr>
        <w:fldChar w:fldCharType="separate"/>
      </w:r>
      <w:r w:rsidR="0099637C" w:rsidRPr="00206469">
        <w:rPr>
          <w:strike/>
          <w:noProof/>
          <w:rPrChange w:id="375" w:author="Pierre Bize" w:date="2023-05-22T15:55:00Z">
            <w:rPr>
              <w:noProof/>
            </w:rPr>
          </w:rPrChange>
        </w:rPr>
        <w:t>[55]</w:t>
      </w:r>
      <w:r w:rsidRPr="00206469">
        <w:rPr>
          <w:strike/>
          <w:rPrChange w:id="376" w:author="Pierre Bize" w:date="2023-05-22T15:55:00Z">
            <w:rPr/>
          </w:rPrChange>
        </w:rPr>
        <w:fldChar w:fldCharType="end"/>
      </w:r>
      <w:r w:rsidRPr="00206469">
        <w:rPr>
          <w:strike/>
          <w:rPrChange w:id="377" w:author="Pierre Bize" w:date="2023-05-22T15:55:00Z">
            <w:rPr/>
          </w:rPrChange>
        </w:rPr>
        <w:t xml:space="preserve"> to better investigate the ecological and evolutionary consequences of body size change in ungulates.</w:t>
      </w:r>
      <w:commentRangeEnd w:id="342"/>
      <w:r w:rsidR="005112AD" w:rsidRPr="00206469">
        <w:rPr>
          <w:rStyle w:val="CommentReference"/>
          <w:strike/>
          <w:color w:val="auto"/>
          <w:lang w:val="en-US" w:eastAsia="en-US"/>
          <w:rPrChange w:id="378" w:author="Pierre Bize" w:date="2023-05-22T15:55:00Z">
            <w:rPr>
              <w:rStyle w:val="CommentReference"/>
              <w:color w:val="auto"/>
              <w:lang w:val="en-US" w:eastAsia="en-US"/>
            </w:rPr>
          </w:rPrChange>
        </w:rPr>
        <w:commentReference w:id="342"/>
      </w:r>
    </w:p>
    <w:p w14:paraId="4F85BCA4" w14:textId="77777777" w:rsidR="00EB6C89" w:rsidRPr="00206469" w:rsidRDefault="00EB6C89" w:rsidP="00DA1F7C">
      <w:pPr>
        <w:pStyle w:val="Default"/>
        <w:spacing w:before="120" w:after="120" w:line="360" w:lineRule="auto"/>
        <w:rPr>
          <w:strike/>
          <w:rPrChange w:id="379" w:author="Pierre Bize" w:date="2023-05-22T15:55:00Z">
            <w:rPr/>
          </w:rPrChange>
        </w:rPr>
      </w:pPr>
    </w:p>
    <w:p w14:paraId="098A92F3" w14:textId="77777777" w:rsidR="00C41A0C" w:rsidRPr="00563380" w:rsidRDefault="00C41A0C" w:rsidP="00DA1F7C">
      <w:pPr>
        <w:pStyle w:val="Default"/>
        <w:spacing w:before="120" w:after="120" w:line="360" w:lineRule="auto"/>
      </w:pPr>
    </w:p>
    <w:p w14:paraId="185B261B" w14:textId="77777777" w:rsidR="009360B9" w:rsidRPr="00563380" w:rsidRDefault="009360B9" w:rsidP="00DA1F7C">
      <w:pPr>
        <w:shd w:val="clear" w:color="auto" w:fill="FFFFFF"/>
        <w:spacing w:after="100" w:afterAutospacing="1" w:line="360" w:lineRule="auto"/>
        <w:outlineLvl w:val="1"/>
        <w:rPr>
          <w:b/>
          <w:bCs/>
          <w:color w:val="333132"/>
          <w:lang w:val="en-GB"/>
        </w:rPr>
      </w:pPr>
      <w:r w:rsidRPr="00563380">
        <w:rPr>
          <w:b/>
          <w:bCs/>
          <w:color w:val="333132"/>
          <w:lang w:val="en-GB"/>
        </w:rPr>
        <w:t>Acknowledgements</w:t>
      </w:r>
    </w:p>
    <w:p w14:paraId="215B8055" w14:textId="0CBA1A2A" w:rsidR="00915D34" w:rsidRPr="00563380" w:rsidRDefault="009360B9" w:rsidP="00DA1F7C">
      <w:pPr>
        <w:pStyle w:val="Default"/>
        <w:spacing w:before="120" w:after="120" w:line="360" w:lineRule="auto"/>
      </w:pPr>
      <w:r w:rsidRPr="00563380">
        <w:t xml:space="preserve">We thank the managers of the hunting and fishing </w:t>
      </w:r>
      <w:r w:rsidR="0033046F">
        <w:t>cantonal</w:t>
      </w:r>
      <w:r w:rsidR="0033046F" w:rsidRPr="00563380">
        <w:t xml:space="preserve"> </w:t>
      </w:r>
      <w:r w:rsidRPr="00563380">
        <w:t>office of Ticino, Switzerland, and the Swiss federal office of meteorology and climatology (</w:t>
      </w:r>
      <w:proofErr w:type="spellStart"/>
      <w:r w:rsidRPr="00563380">
        <w:t>MeteoSchweiz</w:t>
      </w:r>
      <w:proofErr w:type="spellEnd"/>
      <w:r w:rsidRPr="00563380">
        <w:t xml:space="preserve">) for collecting the data and making them available to us. </w:t>
      </w:r>
    </w:p>
    <w:p w14:paraId="060CA586" w14:textId="77777777" w:rsidR="009360B9" w:rsidRPr="00563380" w:rsidRDefault="009360B9" w:rsidP="00DA1F7C">
      <w:pPr>
        <w:pStyle w:val="Default"/>
        <w:spacing w:before="120" w:after="120" w:line="360" w:lineRule="auto"/>
      </w:pPr>
    </w:p>
    <w:p w14:paraId="13EC0E51" w14:textId="61F517E5" w:rsidR="00915D34" w:rsidRPr="00563380" w:rsidRDefault="00915D34" w:rsidP="00DA1F7C">
      <w:pPr>
        <w:shd w:val="clear" w:color="auto" w:fill="FFFFFF"/>
        <w:spacing w:after="100" w:afterAutospacing="1" w:line="360" w:lineRule="auto"/>
        <w:outlineLvl w:val="2"/>
        <w:rPr>
          <w:b/>
          <w:bCs/>
          <w:color w:val="333132"/>
          <w:lang w:val="en-GB"/>
        </w:rPr>
      </w:pPr>
      <w:r w:rsidRPr="00563380">
        <w:rPr>
          <w:b/>
          <w:bCs/>
          <w:color w:val="333132"/>
          <w:lang w:val="en-GB"/>
        </w:rPr>
        <w:t>Funding</w:t>
      </w:r>
    </w:p>
    <w:p w14:paraId="12A296BE" w14:textId="33CC5667" w:rsidR="009360B9" w:rsidRPr="00563380" w:rsidRDefault="009360B9" w:rsidP="00DA1F7C">
      <w:pPr>
        <w:shd w:val="clear" w:color="auto" w:fill="FFFFFF"/>
        <w:spacing w:after="100" w:afterAutospacing="1" w:line="360" w:lineRule="auto"/>
        <w:outlineLvl w:val="2"/>
        <w:rPr>
          <w:lang w:val="en-GB"/>
        </w:rPr>
      </w:pPr>
      <w:r w:rsidRPr="00563380">
        <w:rPr>
          <w:lang w:val="en-GB"/>
        </w:rPr>
        <w:t>G</w:t>
      </w:r>
      <w:r w:rsidR="008E3C3E" w:rsidRPr="00563380">
        <w:rPr>
          <w:lang w:val="en-GB"/>
        </w:rPr>
        <w:t>.</w:t>
      </w:r>
      <w:r w:rsidRPr="00563380">
        <w:rPr>
          <w:lang w:val="en-GB"/>
        </w:rPr>
        <w:t>M</w:t>
      </w:r>
      <w:r w:rsidR="008E3C3E" w:rsidRPr="00563380">
        <w:rPr>
          <w:lang w:val="en-GB"/>
        </w:rPr>
        <w:t>.</w:t>
      </w:r>
      <w:r w:rsidRPr="00563380">
        <w:rPr>
          <w:lang w:val="en-GB"/>
        </w:rPr>
        <w:t xml:space="preserve"> </w:t>
      </w:r>
      <w:del w:id="380" w:author="Pierre Bize" w:date="2023-05-22T14:17:00Z">
        <w:r w:rsidRPr="00563380" w:rsidDel="00D5757E">
          <w:rPr>
            <w:lang w:val="en-GB"/>
          </w:rPr>
          <w:delText xml:space="preserve">is </w:delText>
        </w:r>
      </w:del>
      <w:ins w:id="381" w:author="Pierre Bize" w:date="2023-05-22T14:17:00Z">
        <w:r w:rsidR="00D5757E">
          <w:rPr>
            <w:lang w:val="en-GB"/>
          </w:rPr>
          <w:t>was</w:t>
        </w:r>
        <w:r w:rsidR="00D5757E" w:rsidRPr="00563380">
          <w:rPr>
            <w:lang w:val="en-GB"/>
          </w:rPr>
          <w:t xml:space="preserve"> </w:t>
        </w:r>
      </w:ins>
      <w:r w:rsidRPr="00563380">
        <w:rPr>
          <w:lang w:val="en-GB"/>
        </w:rPr>
        <w:t xml:space="preserve">supported by a Marie </w:t>
      </w:r>
      <w:proofErr w:type="spellStart"/>
      <w:r w:rsidRPr="00563380">
        <w:rPr>
          <w:lang w:val="en-GB"/>
        </w:rPr>
        <w:t>Skłodowska</w:t>
      </w:r>
      <w:proofErr w:type="spellEnd"/>
      <w:r w:rsidRPr="00563380">
        <w:rPr>
          <w:lang w:val="en-GB"/>
        </w:rPr>
        <w:t>-Curie postdoctoral fellowship from the European Union’s Horizon 2020 research and innovation programme</w:t>
      </w:r>
      <w:ins w:id="382" w:author="Pierre Bize" w:date="2023-05-22T14:17:00Z">
        <w:r w:rsidR="00D5757E">
          <w:rPr>
            <w:lang w:val="en-GB"/>
          </w:rPr>
          <w:t xml:space="preserve"> during the writing of this article</w:t>
        </w:r>
      </w:ins>
      <w:r w:rsidRPr="00563380">
        <w:rPr>
          <w:lang w:val="en-GB"/>
        </w:rPr>
        <w:t>.</w:t>
      </w:r>
    </w:p>
    <w:p w14:paraId="667FF7E0" w14:textId="77777777" w:rsidR="009360B9" w:rsidRPr="00563380" w:rsidRDefault="009360B9" w:rsidP="00DA1F7C">
      <w:pPr>
        <w:shd w:val="clear" w:color="auto" w:fill="FFFFFF"/>
        <w:spacing w:after="100" w:afterAutospacing="1" w:line="360" w:lineRule="auto"/>
        <w:outlineLvl w:val="2"/>
        <w:rPr>
          <w:b/>
          <w:bCs/>
          <w:color w:val="333132"/>
          <w:lang w:val="en-GB"/>
        </w:rPr>
      </w:pPr>
    </w:p>
    <w:p w14:paraId="50E74A57" w14:textId="77777777" w:rsidR="00915D34" w:rsidRPr="00563380" w:rsidRDefault="00915D34" w:rsidP="00E34688">
      <w:pPr>
        <w:shd w:val="clear" w:color="auto" w:fill="FFFFFF"/>
        <w:spacing w:after="100" w:afterAutospacing="1" w:line="360" w:lineRule="auto"/>
        <w:outlineLvl w:val="2"/>
        <w:rPr>
          <w:b/>
          <w:bCs/>
          <w:color w:val="333132"/>
          <w:lang w:val="en-GB"/>
        </w:rPr>
      </w:pPr>
      <w:r w:rsidRPr="00563380">
        <w:rPr>
          <w:b/>
          <w:bCs/>
          <w:color w:val="333132"/>
          <w:lang w:val="en-GB"/>
        </w:rPr>
        <w:t>Data accessibility</w:t>
      </w:r>
    </w:p>
    <w:p w14:paraId="1943F3AA" w14:textId="77777777" w:rsidR="008E3C3E" w:rsidRPr="00563380" w:rsidRDefault="008E3C3E" w:rsidP="00DA1F7C">
      <w:pPr>
        <w:pStyle w:val="Body"/>
        <w:spacing w:before="120" w:after="120" w:line="360" w:lineRule="auto"/>
        <w:rPr>
          <w:rFonts w:ascii="Times New Roman" w:hAnsi="Times New Roman" w:cs="Times New Roman"/>
          <w:lang w:val="en-GB"/>
        </w:rPr>
      </w:pPr>
      <w:r w:rsidRPr="00563380">
        <w:rPr>
          <w:rFonts w:ascii="Times New Roman" w:hAnsi="Times New Roman" w:cs="Times New Roman"/>
          <w:lang w:val="en-GB"/>
        </w:rPr>
        <w:t xml:space="preserve">All data and code used for statistical analysis and plots are provided via the Open Science Framework at “link for OSF </w:t>
      </w:r>
      <w:proofErr w:type="gramStart"/>
      <w:r w:rsidRPr="00563380">
        <w:rPr>
          <w:rFonts w:ascii="Times New Roman" w:hAnsi="Times New Roman" w:cs="Times New Roman"/>
          <w:lang w:val="en-GB"/>
        </w:rPr>
        <w:t>project”</w:t>
      </w:r>
      <w:proofErr w:type="gramEnd"/>
    </w:p>
    <w:p w14:paraId="2BB1EEC6" w14:textId="77777777" w:rsidR="009360B9" w:rsidRPr="00563380" w:rsidRDefault="009360B9" w:rsidP="00E34688">
      <w:pPr>
        <w:shd w:val="clear" w:color="auto" w:fill="FFFFFF"/>
        <w:spacing w:before="100" w:beforeAutospacing="1" w:after="100" w:afterAutospacing="1" w:line="360" w:lineRule="auto"/>
        <w:rPr>
          <w:color w:val="333132"/>
          <w:lang w:val="en-GB"/>
        </w:rPr>
      </w:pPr>
    </w:p>
    <w:p w14:paraId="03D601C0" w14:textId="2BC70AC0" w:rsidR="00915D34" w:rsidRPr="00563380" w:rsidRDefault="00915D34" w:rsidP="00E34688">
      <w:pPr>
        <w:shd w:val="clear" w:color="auto" w:fill="FFFFFF"/>
        <w:spacing w:after="100" w:afterAutospacing="1" w:line="360" w:lineRule="auto"/>
        <w:outlineLvl w:val="2"/>
        <w:rPr>
          <w:color w:val="333132"/>
          <w:lang w:val="en-GB"/>
        </w:rPr>
      </w:pPr>
      <w:r w:rsidRPr="00563380">
        <w:rPr>
          <w:b/>
          <w:bCs/>
          <w:color w:val="333132"/>
          <w:lang w:val="en-GB"/>
        </w:rPr>
        <w:t>Authors' contributions</w:t>
      </w:r>
    </w:p>
    <w:p w14:paraId="683181FF" w14:textId="15EF1F1C" w:rsidR="00915D34" w:rsidRPr="00E34688" w:rsidRDefault="008818E0" w:rsidP="00E34688">
      <w:pPr>
        <w:shd w:val="clear" w:color="auto" w:fill="FFFFFF"/>
        <w:spacing w:before="100" w:beforeAutospacing="1" w:after="100" w:afterAutospacing="1" w:line="360" w:lineRule="auto"/>
        <w:rPr>
          <w:rFonts w:eastAsia="Arial Unicode MS"/>
          <w:color w:val="000000"/>
          <w:u w:color="000000"/>
          <w:bdr w:val="nil"/>
          <w:lang w:val="en-GB"/>
          <w14:textOutline w14:w="0" w14:cap="flat" w14:cmpd="sng" w14:algn="ctr">
            <w14:noFill/>
            <w14:prstDash w14:val="solid"/>
            <w14:bevel/>
          </w14:textOutline>
        </w:rPr>
      </w:pPr>
      <w:r w:rsidRPr="00E34688">
        <w:rPr>
          <w:rFonts w:eastAsia="Arial Unicode MS"/>
          <w:color w:val="000000"/>
          <w:u w:color="000000"/>
          <w:bdr w:val="nil"/>
          <w:lang w:val="en-GB"/>
          <w14:textOutline w14:w="0" w14:cap="flat" w14:cmpd="sng" w14:algn="ctr">
            <w14:noFill/>
            <w14:prstDash w14:val="solid"/>
            <w14:bevel/>
          </w14:textOutline>
        </w:rPr>
        <w:t>G</w:t>
      </w:r>
      <w:r w:rsidR="00915D34" w:rsidRPr="00E34688">
        <w:rPr>
          <w:rFonts w:eastAsia="Arial Unicode MS"/>
          <w:color w:val="000000"/>
          <w:u w:color="000000"/>
          <w:bdr w:val="nil"/>
          <w:lang w:val="en-GB"/>
          <w14:textOutline w14:w="0" w14:cap="flat" w14:cmpd="sng" w14:algn="ctr">
            <w14:noFill/>
            <w14:prstDash w14:val="solid"/>
            <w14:bevel/>
          </w14:textOutline>
        </w:rPr>
        <w:t>.</w:t>
      </w:r>
      <w:r w:rsidRPr="00E34688">
        <w:rPr>
          <w:rFonts w:eastAsia="Arial Unicode MS"/>
          <w:color w:val="000000"/>
          <w:u w:color="000000"/>
          <w:bdr w:val="nil"/>
          <w:lang w:val="en-GB"/>
          <w14:textOutline w14:w="0" w14:cap="flat" w14:cmpd="sng" w14:algn="ctr">
            <w14:noFill/>
            <w14:prstDash w14:val="solid"/>
            <w14:bevel/>
          </w14:textOutline>
        </w:rPr>
        <w:t>M</w:t>
      </w:r>
      <w:r w:rsidR="00915D34" w:rsidRPr="00E34688">
        <w:rPr>
          <w:rFonts w:eastAsia="Arial Unicode MS"/>
          <w:color w:val="000000"/>
          <w:u w:color="000000"/>
          <w:bdr w:val="nil"/>
          <w:lang w:val="en-GB"/>
          <w14:textOutline w14:w="0" w14:cap="flat" w14:cmpd="sng" w14:algn="ctr">
            <w14:noFill/>
            <w14:prstDash w14:val="solid"/>
            <w14:bevel/>
          </w14:textOutline>
        </w:rPr>
        <w:t xml:space="preserve">. and </w:t>
      </w:r>
      <w:r w:rsidRPr="00E34688">
        <w:rPr>
          <w:rFonts w:eastAsia="Arial Unicode MS"/>
          <w:color w:val="000000"/>
          <w:u w:color="000000"/>
          <w:bdr w:val="nil"/>
          <w:lang w:val="en-GB"/>
          <w14:textOutline w14:w="0" w14:cap="flat" w14:cmpd="sng" w14:algn="ctr">
            <w14:noFill/>
            <w14:prstDash w14:val="solid"/>
            <w14:bevel/>
          </w14:textOutline>
        </w:rPr>
        <w:t>P.B</w:t>
      </w:r>
      <w:r w:rsidR="00915D34" w:rsidRPr="00E34688">
        <w:rPr>
          <w:rFonts w:eastAsia="Arial Unicode MS"/>
          <w:color w:val="000000"/>
          <w:u w:color="000000"/>
          <w:bdr w:val="nil"/>
          <w:lang w:val="en-GB"/>
          <w14:textOutline w14:w="0" w14:cap="flat" w14:cmpd="sng" w14:algn="ctr">
            <w14:noFill/>
            <w14:prstDash w14:val="solid"/>
            <w14:bevel/>
          </w14:textOutline>
        </w:rPr>
        <w:t xml:space="preserve">. conceived the study. </w:t>
      </w:r>
      <w:r w:rsidR="00277BEF" w:rsidRPr="00E34688">
        <w:rPr>
          <w:rFonts w:eastAsia="Arial Unicode MS"/>
          <w:color w:val="000000"/>
          <w:u w:color="000000"/>
          <w:bdr w:val="nil"/>
          <w:lang w:val="en-GB"/>
          <w14:textOutline w14:w="0" w14:cap="flat" w14:cmpd="sng" w14:algn="ctr">
            <w14:noFill/>
            <w14:prstDash w14:val="solid"/>
            <w14:bevel/>
          </w14:textOutline>
        </w:rPr>
        <w:t>F.T</w:t>
      </w:r>
      <w:r w:rsidR="00915D34" w:rsidRPr="00E34688">
        <w:rPr>
          <w:rFonts w:eastAsia="Arial Unicode MS"/>
          <w:color w:val="000000"/>
          <w:u w:color="000000"/>
          <w:bdr w:val="nil"/>
          <w:lang w:val="en-GB"/>
          <w14:textOutline w14:w="0" w14:cap="flat" w14:cmpd="sng" w14:algn="ctr">
            <w14:noFill/>
            <w14:prstDash w14:val="solid"/>
            <w14:bevel/>
          </w14:textOutline>
        </w:rPr>
        <w:t>.</w:t>
      </w:r>
      <w:r w:rsidRPr="00E34688">
        <w:rPr>
          <w:rFonts w:eastAsia="Arial Unicode MS"/>
          <w:color w:val="000000"/>
          <w:u w:color="000000"/>
          <w:bdr w:val="nil"/>
          <w:lang w:val="en-GB"/>
          <w14:textOutline w14:w="0" w14:cap="flat" w14:cmpd="sng" w14:algn="ctr">
            <w14:noFill/>
            <w14:prstDash w14:val="solid"/>
            <w14:bevel/>
          </w14:textOutline>
        </w:rPr>
        <w:t xml:space="preserve"> </w:t>
      </w:r>
      <w:r w:rsidR="00277BEF" w:rsidRPr="00E34688">
        <w:rPr>
          <w:rFonts w:eastAsia="Arial Unicode MS"/>
          <w:color w:val="000000"/>
          <w:u w:color="000000"/>
          <w:bdr w:val="nil"/>
          <w:lang w:val="en-GB"/>
          <w14:textOutline w14:w="0" w14:cap="flat" w14:cmpd="sng" w14:algn="ctr">
            <w14:noFill/>
            <w14:prstDash w14:val="solid"/>
            <w14:bevel/>
          </w14:textOutline>
        </w:rPr>
        <w:t xml:space="preserve">compiled </w:t>
      </w:r>
      <w:r w:rsidRPr="00E34688">
        <w:rPr>
          <w:rFonts w:eastAsia="Arial Unicode MS"/>
          <w:color w:val="000000"/>
          <w:u w:color="000000"/>
          <w:bdr w:val="nil"/>
          <w:lang w:val="en-GB"/>
          <w14:textOutline w14:w="0" w14:cap="flat" w14:cmpd="sng" w14:algn="ctr">
            <w14:noFill/>
            <w14:prstDash w14:val="solid"/>
            <w14:bevel/>
          </w14:textOutline>
        </w:rPr>
        <w:t>the data</w:t>
      </w:r>
      <w:r w:rsidR="00277BEF" w:rsidRPr="00E34688">
        <w:rPr>
          <w:rFonts w:eastAsia="Arial Unicode MS"/>
          <w:color w:val="000000"/>
          <w:u w:color="000000"/>
          <w:bdr w:val="nil"/>
          <w:lang w:val="en-GB"/>
          <w14:textOutline w14:w="0" w14:cap="flat" w14:cmpd="sng" w14:algn="ctr">
            <w14:noFill/>
            <w14:prstDash w14:val="solid"/>
            <w14:bevel/>
          </w14:textOutline>
        </w:rPr>
        <w:t xml:space="preserve"> and L</w:t>
      </w:r>
      <w:r w:rsidR="00AA3AAE" w:rsidRPr="00E34688">
        <w:rPr>
          <w:rFonts w:eastAsia="Arial Unicode MS"/>
          <w:color w:val="000000"/>
          <w:u w:color="000000"/>
          <w:bdr w:val="nil"/>
          <w:lang w:val="en-GB"/>
          <w14:textOutline w14:w="0" w14:cap="flat" w14:cmpd="sng" w14:algn="ctr">
            <w14:noFill/>
            <w14:prstDash w14:val="solid"/>
            <w14:bevel/>
          </w14:textOutline>
        </w:rPr>
        <w:t>.F.B and N.I curated the data</w:t>
      </w:r>
      <w:r w:rsidRPr="00E34688">
        <w:rPr>
          <w:rFonts w:eastAsia="Arial Unicode MS"/>
          <w:color w:val="000000"/>
          <w:u w:color="000000"/>
          <w:bdr w:val="nil"/>
          <w:lang w:val="en-GB"/>
          <w14:textOutline w14:w="0" w14:cap="flat" w14:cmpd="sng" w14:algn="ctr">
            <w14:noFill/>
            <w14:prstDash w14:val="solid"/>
            <w14:bevel/>
          </w14:textOutline>
        </w:rPr>
        <w:t>.</w:t>
      </w:r>
      <w:r w:rsidR="00915D34" w:rsidRPr="00E34688">
        <w:rPr>
          <w:rFonts w:eastAsia="Arial Unicode MS"/>
          <w:color w:val="000000"/>
          <w:u w:color="000000"/>
          <w:bdr w:val="nil"/>
          <w:lang w:val="en-GB"/>
          <w14:textOutline w14:w="0" w14:cap="flat" w14:cmpd="sng" w14:algn="ctr">
            <w14:noFill/>
            <w14:prstDash w14:val="solid"/>
            <w14:bevel/>
          </w14:textOutline>
        </w:rPr>
        <w:t xml:space="preserve"> G.M. and </w:t>
      </w:r>
      <w:r w:rsidRPr="00E34688">
        <w:rPr>
          <w:rFonts w:eastAsia="Arial Unicode MS"/>
          <w:color w:val="000000"/>
          <w:u w:color="000000"/>
          <w:bdr w:val="nil"/>
          <w:lang w:val="en-GB"/>
          <w14:textOutline w14:w="0" w14:cap="flat" w14:cmpd="sng" w14:algn="ctr">
            <w14:noFill/>
            <w14:prstDash w14:val="solid"/>
            <w14:bevel/>
          </w14:textOutline>
        </w:rPr>
        <w:t>K.G.G</w:t>
      </w:r>
      <w:r w:rsidR="00915D34" w:rsidRPr="00E34688">
        <w:rPr>
          <w:rFonts w:eastAsia="Arial Unicode MS"/>
          <w:color w:val="000000"/>
          <w:u w:color="000000"/>
          <w:bdr w:val="nil"/>
          <w:lang w:val="en-GB"/>
          <w14:textOutline w14:w="0" w14:cap="flat" w14:cmpd="sng" w14:algn="ctr">
            <w14:noFill/>
            <w14:prstDash w14:val="solid"/>
            <w14:bevel/>
          </w14:textOutline>
        </w:rPr>
        <w:t xml:space="preserve"> performed the statistical analyses</w:t>
      </w:r>
      <w:ins w:id="383" w:author="Pierre Bize" w:date="2023-05-22T14:18:00Z">
        <w:r w:rsidR="00BC5F0F">
          <w:rPr>
            <w:rFonts w:eastAsia="Arial Unicode MS"/>
            <w:color w:val="000000"/>
            <w:u w:color="000000"/>
            <w:bdr w:val="nil"/>
            <w:lang w:val="en-GB"/>
            <w14:textOutline w14:w="0" w14:cap="flat" w14:cmpd="sng" w14:algn="ctr">
              <w14:noFill/>
              <w14:prstDash w14:val="solid"/>
              <w14:bevel/>
            </w14:textOutline>
          </w:rPr>
          <w:t xml:space="preserve"> with the help of P.B</w:t>
        </w:r>
      </w:ins>
      <w:r w:rsidR="00915D34" w:rsidRPr="00E34688">
        <w:rPr>
          <w:rFonts w:eastAsia="Arial Unicode MS"/>
          <w:color w:val="000000"/>
          <w:u w:color="000000"/>
          <w:bdr w:val="nil"/>
          <w:lang w:val="en-GB"/>
          <w14:textOutline w14:w="0" w14:cap="flat" w14:cmpd="sng" w14:algn="ctr">
            <w14:noFill/>
            <w14:prstDash w14:val="solid"/>
            <w14:bevel/>
          </w14:textOutline>
        </w:rPr>
        <w:t xml:space="preserve">. </w:t>
      </w:r>
      <w:r w:rsidR="00444CF6" w:rsidRPr="00E34688">
        <w:rPr>
          <w:rFonts w:eastAsia="Arial Unicode MS"/>
          <w:color w:val="000000"/>
          <w:u w:color="000000"/>
          <w:bdr w:val="nil"/>
          <w:lang w:val="en-GB"/>
          <w14:textOutline w14:w="0" w14:cap="flat" w14:cmpd="sng" w14:algn="ctr">
            <w14:noFill/>
            <w14:prstDash w14:val="solid"/>
            <w14:bevel/>
          </w14:textOutline>
        </w:rPr>
        <w:t>G.M. and K.G.G</w:t>
      </w:r>
      <w:r w:rsidR="00915D34" w:rsidRPr="00E34688">
        <w:rPr>
          <w:rFonts w:eastAsia="Arial Unicode MS"/>
          <w:color w:val="000000"/>
          <w:u w:color="000000"/>
          <w:bdr w:val="nil"/>
          <w:lang w:val="en-GB"/>
          <w14:textOutline w14:w="0" w14:cap="flat" w14:cmpd="sng" w14:algn="ctr">
            <w14:noFill/>
            <w14:prstDash w14:val="solid"/>
            <w14:bevel/>
          </w14:textOutline>
        </w:rPr>
        <w:t xml:space="preserve"> drafted the manuscript and all authors provided inputs at all stages. All authors </w:t>
      </w:r>
      <w:r w:rsidR="00915D34" w:rsidRPr="00E34688">
        <w:rPr>
          <w:rFonts w:eastAsia="Arial Unicode MS"/>
          <w:color w:val="000000"/>
          <w:u w:color="000000"/>
          <w:bdr w:val="nil"/>
          <w:lang w:val="en-GB"/>
          <w14:textOutline w14:w="0" w14:cap="flat" w14:cmpd="sng" w14:algn="ctr">
            <w14:noFill/>
            <w14:prstDash w14:val="solid"/>
            <w14:bevel/>
          </w14:textOutline>
        </w:rPr>
        <w:lastRenderedPageBreak/>
        <w:t>approved the final version of this manuscript, and all authors agree to be held accountable for the work performed therein.</w:t>
      </w:r>
    </w:p>
    <w:p w14:paraId="3EA9EC0F" w14:textId="77777777" w:rsidR="000F3688" w:rsidRPr="00563380" w:rsidRDefault="000F3688" w:rsidP="00E34688">
      <w:pPr>
        <w:shd w:val="clear" w:color="auto" w:fill="FFFFFF"/>
        <w:spacing w:before="100" w:beforeAutospacing="1" w:after="100" w:afterAutospacing="1" w:line="360" w:lineRule="auto"/>
        <w:rPr>
          <w:color w:val="333132"/>
          <w:lang w:val="en-GB"/>
        </w:rPr>
      </w:pPr>
    </w:p>
    <w:p w14:paraId="4E54F711" w14:textId="77777777" w:rsidR="00915D34" w:rsidRPr="00563380" w:rsidRDefault="00915D34" w:rsidP="00E34688">
      <w:pPr>
        <w:shd w:val="clear" w:color="auto" w:fill="FFFFFF"/>
        <w:spacing w:after="100" w:afterAutospacing="1" w:line="360" w:lineRule="auto"/>
        <w:outlineLvl w:val="2"/>
        <w:rPr>
          <w:b/>
          <w:bCs/>
          <w:color w:val="333132"/>
          <w:lang w:val="en-GB"/>
        </w:rPr>
      </w:pPr>
      <w:r w:rsidRPr="00563380">
        <w:rPr>
          <w:b/>
          <w:bCs/>
          <w:color w:val="333132"/>
          <w:lang w:val="en-GB"/>
        </w:rPr>
        <w:t>Competing interests</w:t>
      </w:r>
    </w:p>
    <w:p w14:paraId="12670755" w14:textId="445BFAA3" w:rsidR="00915D34" w:rsidRPr="00BF0D9F" w:rsidRDefault="00915D34" w:rsidP="00E34688">
      <w:pPr>
        <w:shd w:val="clear" w:color="auto" w:fill="FFFFFF"/>
        <w:spacing w:before="100" w:beforeAutospacing="1" w:after="100" w:afterAutospacing="1" w:line="360" w:lineRule="auto"/>
        <w:rPr>
          <w:lang w:val="en-GB"/>
        </w:rPr>
      </w:pPr>
      <w:r w:rsidRPr="00563380">
        <w:rPr>
          <w:color w:val="333132"/>
          <w:lang w:val="en-GB"/>
        </w:rPr>
        <w:t>We declare we have no competing interests.</w:t>
      </w:r>
    </w:p>
    <w:p w14:paraId="761BC2D2" w14:textId="77777777" w:rsidR="00915D34" w:rsidRPr="00563380" w:rsidRDefault="00915D34" w:rsidP="00DA1F7C">
      <w:pPr>
        <w:pStyle w:val="Default"/>
        <w:spacing w:before="120" w:after="120" w:line="360" w:lineRule="auto"/>
        <w:ind w:firstLine="426"/>
      </w:pPr>
    </w:p>
    <w:p w14:paraId="60E43C07" w14:textId="221CA6DA" w:rsidR="009860FD" w:rsidRPr="0099637C" w:rsidRDefault="009860FD" w:rsidP="00DA1F7C">
      <w:pPr>
        <w:pStyle w:val="Default"/>
        <w:spacing w:before="120" w:after="120" w:line="360" w:lineRule="auto"/>
        <w:rPr>
          <w:b/>
          <w:bCs/>
          <w:lang w:val="it-CH"/>
        </w:rPr>
      </w:pPr>
      <w:proofErr w:type="spellStart"/>
      <w:r w:rsidRPr="0099637C">
        <w:rPr>
          <w:b/>
          <w:bCs/>
          <w:lang w:val="it-CH"/>
        </w:rPr>
        <w:t>References</w:t>
      </w:r>
      <w:proofErr w:type="spellEnd"/>
    </w:p>
    <w:p w14:paraId="2DB863F1" w14:textId="77777777" w:rsidR="0099637C" w:rsidRPr="0099637C" w:rsidRDefault="009860FD" w:rsidP="00E34688">
      <w:pPr>
        <w:pStyle w:val="Bibliography"/>
        <w:spacing w:line="360" w:lineRule="auto"/>
      </w:pPr>
      <w:r w:rsidRPr="00563380">
        <w:fldChar w:fldCharType="begin"/>
      </w:r>
      <w:r w:rsidR="00264B62">
        <w:rPr>
          <w:lang w:val="it-CH"/>
        </w:rPr>
        <w:instrText xml:space="preserve"> ADDIN ZOTERO_BIBL {"uncited":[],"omitted":[],"custom":[]} CSL_BIBLIOGRAPHY </w:instrText>
      </w:r>
      <w:r w:rsidRPr="00563380">
        <w:fldChar w:fldCharType="separate"/>
      </w:r>
      <w:r w:rsidR="0099637C" w:rsidRPr="0099637C">
        <w:t>1.</w:t>
      </w:r>
      <w:r w:rsidR="0099637C" w:rsidRPr="0099637C">
        <w:tab/>
        <w:t xml:space="preserve">Hetem RS, Fuller A, Maloney SK, Mitchell D. 2014 Responses of large mammals to climate change. </w:t>
      </w:r>
      <w:r w:rsidR="0099637C" w:rsidRPr="0099637C">
        <w:rPr>
          <w:i/>
          <w:iCs/>
        </w:rPr>
        <w:t>Temperature</w:t>
      </w:r>
      <w:r w:rsidR="0099637C" w:rsidRPr="0099637C">
        <w:t xml:space="preserve"> </w:t>
      </w:r>
      <w:r w:rsidR="0099637C" w:rsidRPr="0099637C">
        <w:rPr>
          <w:b/>
          <w:bCs/>
        </w:rPr>
        <w:t>1</w:t>
      </w:r>
      <w:r w:rsidR="0099637C" w:rsidRPr="0099637C">
        <w:t>, 115–127. (doi:10.4161/temp.29651)</w:t>
      </w:r>
    </w:p>
    <w:p w14:paraId="15DEEA32" w14:textId="77777777" w:rsidR="0099637C" w:rsidRPr="0099637C" w:rsidRDefault="0099637C" w:rsidP="00E34688">
      <w:pPr>
        <w:pStyle w:val="Bibliography"/>
        <w:spacing w:line="360" w:lineRule="auto"/>
      </w:pPr>
      <w:r w:rsidRPr="0099637C">
        <w:t>2.</w:t>
      </w:r>
      <w:r w:rsidRPr="0099637C">
        <w:tab/>
        <w:t xml:space="preserve">Gardner JL, Peters A, Kearney MR, Joseph L, Heinsohn R. 2011 Declining body size: A third universal response to warming? </w:t>
      </w:r>
      <w:r w:rsidRPr="0099637C">
        <w:rPr>
          <w:i/>
          <w:iCs/>
        </w:rPr>
        <w:t>Trends in Ecology and Evolution</w:t>
      </w:r>
      <w:r w:rsidRPr="0099637C">
        <w:t xml:space="preserve">. </w:t>
      </w:r>
      <w:r w:rsidRPr="0099637C">
        <w:rPr>
          <w:b/>
          <w:bCs/>
        </w:rPr>
        <w:t>26</w:t>
      </w:r>
      <w:r w:rsidRPr="0099637C">
        <w:t>, 285–291. (doi:10.1016/j.tree.2011.03.005)</w:t>
      </w:r>
    </w:p>
    <w:p w14:paraId="23CB4B3F" w14:textId="77777777" w:rsidR="0099637C" w:rsidRPr="0099637C" w:rsidRDefault="0099637C" w:rsidP="00E34688">
      <w:pPr>
        <w:pStyle w:val="Bibliography"/>
        <w:spacing w:line="360" w:lineRule="auto"/>
      </w:pPr>
      <w:r w:rsidRPr="0099637C">
        <w:t>3.</w:t>
      </w:r>
      <w:r w:rsidRPr="0099637C">
        <w:tab/>
        <w:t xml:space="preserve">Sheridan JA, Bickford D. 2011 Shrinking body size as an ecological response to climate change. </w:t>
      </w:r>
      <w:r w:rsidRPr="0099637C">
        <w:rPr>
          <w:i/>
          <w:iCs/>
        </w:rPr>
        <w:t>Nature Climate Change</w:t>
      </w:r>
      <w:r w:rsidRPr="0099637C">
        <w:t xml:space="preserve"> </w:t>
      </w:r>
      <w:r w:rsidRPr="0099637C">
        <w:rPr>
          <w:b/>
          <w:bCs/>
        </w:rPr>
        <w:t>1</w:t>
      </w:r>
      <w:r w:rsidRPr="0099637C">
        <w:t>, 401–406. (doi:10.1038/nclimate1259)</w:t>
      </w:r>
    </w:p>
    <w:p w14:paraId="49126383" w14:textId="77777777" w:rsidR="0099637C" w:rsidRPr="0099637C" w:rsidRDefault="0099637C" w:rsidP="00E34688">
      <w:pPr>
        <w:pStyle w:val="Bibliography"/>
        <w:spacing w:line="360" w:lineRule="auto"/>
      </w:pPr>
      <w:r w:rsidRPr="0099637C">
        <w:t>4.</w:t>
      </w:r>
      <w:r w:rsidRPr="0099637C">
        <w:tab/>
        <w:t xml:space="preserve">Ryding S, Klaassen M, Tattersall GJ, Gardner JL, Symonds MRE. 2021 Shape-shifting: changing animal morphologies as a response to climatic warming. </w:t>
      </w:r>
      <w:r w:rsidRPr="0099637C">
        <w:rPr>
          <w:i/>
          <w:iCs/>
        </w:rPr>
        <w:t>Trends in Ecology &amp; Evolution</w:t>
      </w:r>
      <w:r w:rsidRPr="0099637C">
        <w:t xml:space="preserve"> </w:t>
      </w:r>
      <w:r w:rsidRPr="0099637C">
        <w:rPr>
          <w:b/>
          <w:bCs/>
        </w:rPr>
        <w:t>36</w:t>
      </w:r>
      <w:r w:rsidRPr="0099637C">
        <w:t>, 1036–1048. (doi:10.1016/j.tree.2021.07.006)</w:t>
      </w:r>
    </w:p>
    <w:p w14:paraId="61807832" w14:textId="77777777" w:rsidR="0099637C" w:rsidRPr="00BF0D9F" w:rsidRDefault="0099637C" w:rsidP="00E34688">
      <w:pPr>
        <w:pStyle w:val="Bibliography"/>
        <w:spacing w:line="360" w:lineRule="auto"/>
        <w:rPr>
          <w:lang w:val="de-CH"/>
        </w:rPr>
      </w:pPr>
      <w:r w:rsidRPr="0099637C">
        <w:t>5.</w:t>
      </w:r>
      <w:r w:rsidRPr="0099637C">
        <w:tab/>
        <w:t xml:space="preserve">Speakman JR, Król E. 2010 Maximal heat dissipation capacity and hyperthermia risk: neglected key factors in the ecology of endotherms: Heat dissipation limit theory. </w:t>
      </w:r>
      <w:r w:rsidRPr="00BF0D9F">
        <w:rPr>
          <w:i/>
          <w:iCs/>
          <w:lang w:val="de-CH"/>
        </w:rPr>
        <w:t xml:space="preserve">Journal </w:t>
      </w:r>
      <w:proofErr w:type="spellStart"/>
      <w:r w:rsidRPr="00BF0D9F">
        <w:rPr>
          <w:i/>
          <w:iCs/>
          <w:lang w:val="de-CH"/>
        </w:rPr>
        <w:t>of</w:t>
      </w:r>
      <w:proofErr w:type="spellEnd"/>
      <w:r w:rsidRPr="00BF0D9F">
        <w:rPr>
          <w:i/>
          <w:iCs/>
          <w:lang w:val="de-CH"/>
        </w:rPr>
        <w:t xml:space="preserve"> Animal Ecology</w:t>
      </w:r>
      <w:r w:rsidRPr="00BF0D9F">
        <w:rPr>
          <w:lang w:val="de-CH"/>
        </w:rPr>
        <w:t xml:space="preserve"> </w:t>
      </w:r>
      <w:r w:rsidRPr="00BF0D9F">
        <w:rPr>
          <w:b/>
          <w:bCs/>
          <w:lang w:val="de-CH"/>
        </w:rPr>
        <w:t>79</w:t>
      </w:r>
      <w:r w:rsidRPr="00BF0D9F">
        <w:rPr>
          <w:lang w:val="de-CH"/>
        </w:rPr>
        <w:t>, 726–746. (doi:10.1111/j.1365-2656.2010.01689.x)</w:t>
      </w:r>
    </w:p>
    <w:p w14:paraId="18900DAD" w14:textId="77777777" w:rsidR="0099637C" w:rsidRPr="0099637C" w:rsidRDefault="0099637C" w:rsidP="00E34688">
      <w:pPr>
        <w:pStyle w:val="Bibliography"/>
        <w:spacing w:line="360" w:lineRule="auto"/>
      </w:pPr>
      <w:r w:rsidRPr="00BF0D9F">
        <w:rPr>
          <w:lang w:val="de-CH"/>
        </w:rPr>
        <w:t>6.</w:t>
      </w:r>
      <w:r w:rsidRPr="00BF0D9F">
        <w:rPr>
          <w:lang w:val="de-CH"/>
        </w:rPr>
        <w:tab/>
        <w:t xml:space="preserve">Bergmann C. 1847 Über die Verhältnisse der Wärmeökonomie der </w:t>
      </w:r>
      <w:proofErr w:type="spellStart"/>
      <w:r w:rsidRPr="00BF0D9F">
        <w:rPr>
          <w:lang w:val="de-CH"/>
        </w:rPr>
        <w:t>Thiere</w:t>
      </w:r>
      <w:proofErr w:type="spellEnd"/>
      <w:r w:rsidRPr="00BF0D9F">
        <w:rPr>
          <w:lang w:val="de-CH"/>
        </w:rPr>
        <w:t xml:space="preserve"> zu ihrer Grösse. </w:t>
      </w:r>
      <w:proofErr w:type="spellStart"/>
      <w:r w:rsidRPr="0099637C">
        <w:rPr>
          <w:i/>
          <w:iCs/>
        </w:rPr>
        <w:t>Abgedruckt</w:t>
      </w:r>
      <w:proofErr w:type="spellEnd"/>
      <w:r w:rsidRPr="0099637C">
        <w:rPr>
          <w:i/>
          <w:iCs/>
        </w:rPr>
        <w:t xml:space="preserve"> </w:t>
      </w:r>
      <w:proofErr w:type="spellStart"/>
      <w:r w:rsidRPr="0099637C">
        <w:rPr>
          <w:i/>
          <w:iCs/>
        </w:rPr>
        <w:t>aus</w:t>
      </w:r>
      <w:proofErr w:type="spellEnd"/>
      <w:r w:rsidRPr="0099637C">
        <w:rPr>
          <w:i/>
          <w:iCs/>
        </w:rPr>
        <w:t xml:space="preserve"> den </w:t>
      </w:r>
      <w:proofErr w:type="spellStart"/>
      <w:r w:rsidRPr="0099637C">
        <w:rPr>
          <w:i/>
          <w:iCs/>
        </w:rPr>
        <w:t>Göttinger</w:t>
      </w:r>
      <w:proofErr w:type="spellEnd"/>
      <w:r w:rsidRPr="0099637C">
        <w:rPr>
          <w:i/>
          <w:iCs/>
        </w:rPr>
        <w:t xml:space="preserve"> Studien</w:t>
      </w:r>
      <w:r w:rsidRPr="0099637C">
        <w:t xml:space="preserve"> </w:t>
      </w:r>
      <w:r w:rsidRPr="0099637C">
        <w:rPr>
          <w:b/>
          <w:bCs/>
        </w:rPr>
        <w:t>3</w:t>
      </w:r>
      <w:r w:rsidRPr="0099637C">
        <w:t>, 595–708.</w:t>
      </w:r>
    </w:p>
    <w:p w14:paraId="696974D2" w14:textId="77777777" w:rsidR="0099637C" w:rsidRPr="0099637C" w:rsidRDefault="0099637C" w:rsidP="00E34688">
      <w:pPr>
        <w:pStyle w:val="Bibliography"/>
        <w:spacing w:line="360" w:lineRule="auto"/>
      </w:pPr>
      <w:r w:rsidRPr="0099637C">
        <w:t>7.</w:t>
      </w:r>
      <w:r w:rsidRPr="0099637C">
        <w:tab/>
        <w:t xml:space="preserve">Brivio F, Bertolucci C, Tettamanti F, Filli F, Apollonio M, Grignolio S. 2016 The weather dictates the rhythms: Alpine chamois activity is well adapted to ecological conditions. </w:t>
      </w:r>
      <w:r w:rsidRPr="0099637C">
        <w:rPr>
          <w:i/>
          <w:iCs/>
        </w:rPr>
        <w:t>Behav Ecol Sociobiol</w:t>
      </w:r>
      <w:r w:rsidRPr="0099637C">
        <w:t xml:space="preserve"> </w:t>
      </w:r>
      <w:r w:rsidRPr="0099637C">
        <w:rPr>
          <w:b/>
          <w:bCs/>
        </w:rPr>
        <w:t>70</w:t>
      </w:r>
      <w:r w:rsidRPr="0099637C">
        <w:t>, 1291–1304. (doi:10.1007/s00265-016-2137-8)</w:t>
      </w:r>
    </w:p>
    <w:p w14:paraId="0DB3875D" w14:textId="77777777" w:rsidR="0099637C" w:rsidRPr="0099637C" w:rsidRDefault="0099637C" w:rsidP="00E34688">
      <w:pPr>
        <w:pStyle w:val="Bibliography"/>
        <w:spacing w:line="360" w:lineRule="auto"/>
      </w:pPr>
      <w:r w:rsidRPr="0099637C">
        <w:lastRenderedPageBreak/>
        <w:t>8.</w:t>
      </w:r>
      <w:r w:rsidRPr="0099637C">
        <w:tab/>
        <w:t xml:space="preserve">Simons MJP, Reimert I, van der Vinne V, Hambly C, Vaanholt LM, Speakman JR, Gerkema MP. 2011 Ambient temperature shapes reproductive output during pregnancy and lactation in the common vole (Microtus arvalis): a test of the heat dissipation limit theory. </w:t>
      </w:r>
      <w:r w:rsidRPr="0099637C">
        <w:rPr>
          <w:i/>
          <w:iCs/>
        </w:rPr>
        <w:t>Journal of Experimental Biology</w:t>
      </w:r>
      <w:r w:rsidRPr="0099637C">
        <w:t xml:space="preserve"> </w:t>
      </w:r>
      <w:r w:rsidRPr="0099637C">
        <w:rPr>
          <w:b/>
          <w:bCs/>
        </w:rPr>
        <w:t>214</w:t>
      </w:r>
      <w:r w:rsidRPr="0099637C">
        <w:t>, 38–49. (doi:10.1242/jeb.044230)</w:t>
      </w:r>
    </w:p>
    <w:p w14:paraId="3B5CC3EA" w14:textId="77777777" w:rsidR="0099637C" w:rsidRPr="0099637C" w:rsidRDefault="0099637C" w:rsidP="00E34688">
      <w:pPr>
        <w:pStyle w:val="Bibliography"/>
        <w:spacing w:line="360" w:lineRule="auto"/>
      </w:pPr>
      <w:r w:rsidRPr="0099637C">
        <w:t>9.</w:t>
      </w:r>
      <w:r w:rsidRPr="0099637C">
        <w:tab/>
        <w:t xml:space="preserve">Beauplet G, Guinet C. 2007 Phenotypic determinants of individual fitness in female fur seals: larger is better. </w:t>
      </w:r>
      <w:r w:rsidRPr="0099637C">
        <w:rPr>
          <w:i/>
          <w:iCs/>
        </w:rPr>
        <w:t>Proceedings of the Royal Society B: Biological Sciences</w:t>
      </w:r>
      <w:r w:rsidRPr="0099637C">
        <w:t xml:space="preserve"> </w:t>
      </w:r>
      <w:r w:rsidRPr="0099637C">
        <w:rPr>
          <w:b/>
          <w:bCs/>
        </w:rPr>
        <w:t>274</w:t>
      </w:r>
      <w:r w:rsidRPr="0099637C">
        <w:t>, 1877–1883. (doi:10.1098/rspb.2007.0454)</w:t>
      </w:r>
    </w:p>
    <w:p w14:paraId="70D4CCA2" w14:textId="77777777" w:rsidR="0099637C" w:rsidRPr="0099637C" w:rsidRDefault="0099637C" w:rsidP="00E34688">
      <w:pPr>
        <w:pStyle w:val="Bibliography"/>
        <w:spacing w:line="360" w:lineRule="auto"/>
      </w:pPr>
      <w:r w:rsidRPr="0099637C">
        <w:t>10.</w:t>
      </w:r>
      <w:r w:rsidRPr="0099637C">
        <w:tab/>
        <w:t xml:space="preserve">Festa-Bianchet M, Jorgenson JT, Réale D. 2000 Early development, adult mass, and reproductive success in bighorn sheep. </w:t>
      </w:r>
      <w:r w:rsidRPr="0099637C">
        <w:rPr>
          <w:i/>
          <w:iCs/>
        </w:rPr>
        <w:t>Behavioral Ecology</w:t>
      </w:r>
      <w:r w:rsidRPr="0099637C">
        <w:t xml:space="preserve"> </w:t>
      </w:r>
      <w:r w:rsidRPr="0099637C">
        <w:rPr>
          <w:b/>
          <w:bCs/>
        </w:rPr>
        <w:t>11</w:t>
      </w:r>
      <w:r w:rsidRPr="0099637C">
        <w:t>, 633–639. (doi:10.1093/beheco/11.6.633)</w:t>
      </w:r>
    </w:p>
    <w:p w14:paraId="2EBB60E2" w14:textId="77777777" w:rsidR="0099637C" w:rsidRPr="0099637C" w:rsidRDefault="0099637C" w:rsidP="00E34688">
      <w:pPr>
        <w:pStyle w:val="Bibliography"/>
        <w:spacing w:line="360" w:lineRule="auto"/>
      </w:pPr>
      <w:r w:rsidRPr="0099637C">
        <w:t>11.</w:t>
      </w:r>
      <w:r w:rsidRPr="0099637C">
        <w:tab/>
        <w:t xml:space="preserve">Garel M, Gaillard J-M, Jullien J-M, Dubray D, Maillard D, Loison A. 2011 Population abundance and early spring conditions determine variation in body mass of juvenile chamois. </w:t>
      </w:r>
      <w:r w:rsidRPr="0099637C">
        <w:rPr>
          <w:i/>
          <w:iCs/>
        </w:rPr>
        <w:t>Journal of Mammalogy</w:t>
      </w:r>
      <w:r w:rsidRPr="0099637C">
        <w:t xml:space="preserve"> </w:t>
      </w:r>
      <w:r w:rsidRPr="0099637C">
        <w:rPr>
          <w:b/>
          <w:bCs/>
        </w:rPr>
        <w:t>92</w:t>
      </w:r>
      <w:r w:rsidRPr="0099637C">
        <w:t>, 1112–1117. (doi:10.1644/10-MAMM-A-056.1)</w:t>
      </w:r>
    </w:p>
    <w:p w14:paraId="658085A8" w14:textId="77777777" w:rsidR="0099637C" w:rsidRPr="0099637C" w:rsidRDefault="0099637C" w:rsidP="00E34688">
      <w:pPr>
        <w:pStyle w:val="Bibliography"/>
        <w:spacing w:line="360" w:lineRule="auto"/>
      </w:pPr>
      <w:r w:rsidRPr="0099637C">
        <w:t>12.</w:t>
      </w:r>
      <w:r w:rsidRPr="0099637C">
        <w:tab/>
        <w:t xml:space="preserve">Hudson RJ, White RG, editors. 1985 </w:t>
      </w:r>
      <w:r w:rsidRPr="0099637C">
        <w:rPr>
          <w:i/>
          <w:iCs/>
        </w:rPr>
        <w:t>Bioenergetics of wild herbivores</w:t>
      </w:r>
      <w:r w:rsidRPr="0099637C">
        <w:t xml:space="preserve">. Boca Raton, Fla: CRC Press. </w:t>
      </w:r>
    </w:p>
    <w:p w14:paraId="0E9469C8" w14:textId="77777777" w:rsidR="0099637C" w:rsidRPr="0099637C" w:rsidRDefault="0099637C" w:rsidP="00E34688">
      <w:pPr>
        <w:pStyle w:val="Bibliography"/>
        <w:spacing w:line="360" w:lineRule="auto"/>
      </w:pPr>
      <w:r w:rsidRPr="0099637C">
        <w:t>13.</w:t>
      </w:r>
      <w:r w:rsidRPr="0099637C">
        <w:tab/>
        <w:t xml:space="preserve">Gaillard J-M, Festa-Bianchet M, Yoccoz NG, Loison A, Toigo C. 2000 Temporal Variation in Fitness Components and Population Dynamics of Large Herbivores. </w:t>
      </w:r>
      <w:r w:rsidRPr="0099637C">
        <w:rPr>
          <w:i/>
          <w:iCs/>
        </w:rPr>
        <w:t>Annual Review of Ecology and Systematics</w:t>
      </w:r>
      <w:r w:rsidRPr="0099637C">
        <w:t xml:space="preserve"> </w:t>
      </w:r>
      <w:r w:rsidRPr="0099637C">
        <w:rPr>
          <w:b/>
          <w:bCs/>
        </w:rPr>
        <w:t>31</w:t>
      </w:r>
      <w:r w:rsidRPr="0099637C">
        <w:t>, 367–393.</w:t>
      </w:r>
    </w:p>
    <w:p w14:paraId="6EAAD8C6" w14:textId="77777777" w:rsidR="0099637C" w:rsidRPr="0099637C" w:rsidRDefault="0099637C" w:rsidP="00E34688">
      <w:pPr>
        <w:pStyle w:val="Bibliography"/>
        <w:spacing w:line="360" w:lineRule="auto"/>
      </w:pPr>
      <w:r w:rsidRPr="0099637C">
        <w:t>14.</w:t>
      </w:r>
      <w:r w:rsidRPr="0099637C">
        <w:tab/>
        <w:t xml:space="preserve">Forchhammer MC, Clutton-Brock TH, Lindström J, Albon SD. 2001 Climate and population density induce long-term cohort variation in a northern ungulate. </w:t>
      </w:r>
      <w:r w:rsidRPr="0099637C">
        <w:rPr>
          <w:i/>
          <w:iCs/>
        </w:rPr>
        <w:t>Journal of Animal Ecology</w:t>
      </w:r>
      <w:r w:rsidRPr="0099637C">
        <w:t xml:space="preserve"> </w:t>
      </w:r>
      <w:r w:rsidRPr="0099637C">
        <w:rPr>
          <w:b/>
          <w:bCs/>
        </w:rPr>
        <w:t>70</w:t>
      </w:r>
      <w:r w:rsidRPr="0099637C">
        <w:t>, 721–729. (doi:10.1046/j.0021-8790.2001.00532.x)</w:t>
      </w:r>
    </w:p>
    <w:p w14:paraId="2B4B09D5" w14:textId="77777777" w:rsidR="0099637C" w:rsidRPr="0099637C" w:rsidRDefault="0099637C" w:rsidP="00E34688">
      <w:pPr>
        <w:pStyle w:val="Bibliography"/>
        <w:spacing w:line="360" w:lineRule="auto"/>
      </w:pPr>
      <w:r w:rsidRPr="0099637C">
        <w:t>15.</w:t>
      </w:r>
      <w:r w:rsidRPr="0099637C">
        <w:tab/>
        <w:t xml:space="preserve">Herfindal I, Solberg EJ, Sæther B-E, Høgda KA, Andersen R. 2006 Environmental phenology and geographical gradients in moose body mass. </w:t>
      </w:r>
      <w:r w:rsidRPr="0099637C">
        <w:rPr>
          <w:i/>
          <w:iCs/>
        </w:rPr>
        <w:t>Oecologia</w:t>
      </w:r>
      <w:r w:rsidRPr="0099637C">
        <w:t xml:space="preserve"> </w:t>
      </w:r>
      <w:r w:rsidRPr="0099637C">
        <w:rPr>
          <w:b/>
          <w:bCs/>
        </w:rPr>
        <w:t>150</w:t>
      </w:r>
      <w:r w:rsidRPr="0099637C">
        <w:t>, 213–224. (doi:10.1007/s00442-006-0519-8)</w:t>
      </w:r>
    </w:p>
    <w:p w14:paraId="78C50B6A" w14:textId="77777777" w:rsidR="0099637C" w:rsidRPr="0099637C" w:rsidRDefault="0099637C" w:rsidP="00E34688">
      <w:pPr>
        <w:pStyle w:val="Bibliography"/>
        <w:spacing w:line="360" w:lineRule="auto"/>
      </w:pPr>
      <w:r w:rsidRPr="0099637C">
        <w:t>16.</w:t>
      </w:r>
      <w:r w:rsidRPr="0099637C">
        <w:tab/>
        <w:t xml:space="preserve">Rughetti M, Festa-Bianchet M. 2012 Effects of spring-summer temperature on body mass of chamois. </w:t>
      </w:r>
      <w:r w:rsidRPr="0099637C">
        <w:rPr>
          <w:i/>
          <w:iCs/>
        </w:rPr>
        <w:t>Journal of Mammalogy</w:t>
      </w:r>
      <w:r w:rsidRPr="0099637C">
        <w:t xml:space="preserve"> </w:t>
      </w:r>
      <w:r w:rsidRPr="0099637C">
        <w:rPr>
          <w:b/>
          <w:bCs/>
        </w:rPr>
        <w:t>93</w:t>
      </w:r>
      <w:r w:rsidRPr="0099637C">
        <w:t>, 1301–1307. (doi:10.1644/11-MAMM-A-402.1)</w:t>
      </w:r>
    </w:p>
    <w:p w14:paraId="3A53D5F2" w14:textId="77777777" w:rsidR="0099637C" w:rsidRPr="0099637C" w:rsidRDefault="0099637C" w:rsidP="00E34688">
      <w:pPr>
        <w:pStyle w:val="Bibliography"/>
        <w:spacing w:line="360" w:lineRule="auto"/>
      </w:pPr>
      <w:r w:rsidRPr="0099637C">
        <w:t>17.</w:t>
      </w:r>
      <w:r w:rsidRPr="0099637C">
        <w:tab/>
        <w:t xml:space="preserve">Corlatti L, Lorenzini R, Lovari S. 2011 The conservation of the chamois Rupicapra spp. </w:t>
      </w:r>
      <w:r w:rsidRPr="0099637C">
        <w:rPr>
          <w:i/>
          <w:iCs/>
        </w:rPr>
        <w:t>Mammal Review</w:t>
      </w:r>
      <w:r w:rsidRPr="0099637C">
        <w:t xml:space="preserve"> </w:t>
      </w:r>
      <w:r w:rsidRPr="0099637C">
        <w:rPr>
          <w:b/>
          <w:bCs/>
        </w:rPr>
        <w:t>41</w:t>
      </w:r>
      <w:r w:rsidRPr="0099637C">
        <w:t>, 163–174. (doi:10.1111/j.1365-2907.2011.00187.x)</w:t>
      </w:r>
    </w:p>
    <w:p w14:paraId="3D43893E" w14:textId="77777777" w:rsidR="0099637C" w:rsidRPr="0099637C" w:rsidRDefault="0099637C" w:rsidP="00E34688">
      <w:pPr>
        <w:pStyle w:val="Bibliography"/>
        <w:spacing w:line="360" w:lineRule="auto"/>
      </w:pPr>
      <w:r w:rsidRPr="0099637C">
        <w:lastRenderedPageBreak/>
        <w:t>18.</w:t>
      </w:r>
      <w:r w:rsidRPr="0099637C">
        <w:tab/>
        <w:t xml:space="preserve">Ascenzi P </w:t>
      </w:r>
      <w:r w:rsidRPr="0099637C">
        <w:rPr>
          <w:i/>
          <w:iCs/>
        </w:rPr>
        <w:t>et al.</w:t>
      </w:r>
      <w:r w:rsidRPr="0099637C">
        <w:t xml:space="preserve"> 1993 Functional, spectroscopic and structural properties of haemoglobin from chamois (Rupicapra rupicapra) and steinbock (Capra hircus ibex). </w:t>
      </w:r>
      <w:r w:rsidRPr="0099637C">
        <w:rPr>
          <w:i/>
          <w:iCs/>
        </w:rPr>
        <w:t>Biochemical Journal</w:t>
      </w:r>
      <w:r w:rsidRPr="0099637C">
        <w:t xml:space="preserve"> </w:t>
      </w:r>
      <w:r w:rsidRPr="0099637C">
        <w:rPr>
          <w:b/>
          <w:bCs/>
        </w:rPr>
        <w:t>296</w:t>
      </w:r>
      <w:r w:rsidRPr="0099637C">
        <w:t>, 361–365. (doi:10.1042/bj2960361)</w:t>
      </w:r>
    </w:p>
    <w:p w14:paraId="62F4F1AD" w14:textId="77777777" w:rsidR="0099637C" w:rsidRPr="0099637C" w:rsidRDefault="0099637C" w:rsidP="00E34688">
      <w:pPr>
        <w:pStyle w:val="Bibliography"/>
        <w:spacing w:line="360" w:lineRule="auto"/>
      </w:pPr>
      <w:r w:rsidRPr="0099637C">
        <w:t>19.</w:t>
      </w:r>
      <w:r w:rsidRPr="0099637C">
        <w:tab/>
        <w:t xml:space="preserve">Ernakovich JG, Hopping KA, Berdanier AB, Simpson RT, Kachergis EJ, Steltzer H, Wallenstein MD. 2014 Predicted responses of arctic and alpine ecosystems to altered seasonality under climate change. </w:t>
      </w:r>
      <w:r w:rsidRPr="0099637C">
        <w:rPr>
          <w:i/>
          <w:iCs/>
        </w:rPr>
        <w:t>Global Change Biology</w:t>
      </w:r>
      <w:r w:rsidRPr="0099637C">
        <w:t xml:space="preserve"> </w:t>
      </w:r>
      <w:r w:rsidRPr="0099637C">
        <w:rPr>
          <w:b/>
          <w:bCs/>
        </w:rPr>
        <w:t>20</w:t>
      </w:r>
      <w:r w:rsidRPr="0099637C">
        <w:t>, 3256–3269. (doi:10.1111/gcb.12568)</w:t>
      </w:r>
    </w:p>
    <w:p w14:paraId="69E87819" w14:textId="77777777" w:rsidR="0099637C" w:rsidRPr="0099637C" w:rsidRDefault="0099637C" w:rsidP="00E34688">
      <w:pPr>
        <w:pStyle w:val="Bibliography"/>
        <w:spacing w:line="360" w:lineRule="auto"/>
      </w:pPr>
      <w:r w:rsidRPr="0099637C">
        <w:t>20.</w:t>
      </w:r>
      <w:r w:rsidRPr="0099637C">
        <w:tab/>
        <w:t xml:space="preserve">Turco M, Palazzi E, von Hardenberg J, Provenzale A. 2015 Observed climate change hotspots. </w:t>
      </w:r>
      <w:r w:rsidRPr="0099637C">
        <w:rPr>
          <w:i/>
          <w:iCs/>
        </w:rPr>
        <w:t>Geophysical Research Letters</w:t>
      </w:r>
      <w:r w:rsidRPr="0099637C">
        <w:t xml:space="preserve"> </w:t>
      </w:r>
      <w:r w:rsidRPr="0099637C">
        <w:rPr>
          <w:b/>
          <w:bCs/>
        </w:rPr>
        <w:t>42</w:t>
      </w:r>
      <w:r w:rsidRPr="0099637C">
        <w:t>, 3521–3528. (doi:10.1002/2015GL063891)</w:t>
      </w:r>
    </w:p>
    <w:p w14:paraId="165459C3" w14:textId="77777777" w:rsidR="0099637C" w:rsidRPr="0099637C" w:rsidRDefault="0099637C" w:rsidP="00E34688">
      <w:pPr>
        <w:pStyle w:val="Bibliography"/>
        <w:spacing w:line="360" w:lineRule="auto"/>
      </w:pPr>
      <w:r w:rsidRPr="0099637C">
        <w:t>21.</w:t>
      </w:r>
      <w:r w:rsidRPr="0099637C">
        <w:tab/>
        <w:t xml:space="preserve">Mason TH, Apollonio M, Chirichella R, Willis SG, Stephens PA. 2014 Environmental change and long-term body mass declines in an alpine mammal. </w:t>
      </w:r>
      <w:r w:rsidRPr="0099637C">
        <w:rPr>
          <w:i/>
          <w:iCs/>
        </w:rPr>
        <w:t>Frontiers in Zoology</w:t>
      </w:r>
      <w:r w:rsidRPr="0099637C">
        <w:t xml:space="preserve"> </w:t>
      </w:r>
      <w:r w:rsidRPr="0099637C">
        <w:rPr>
          <w:b/>
          <w:bCs/>
        </w:rPr>
        <w:t>11</w:t>
      </w:r>
      <w:r w:rsidRPr="0099637C">
        <w:t>, 69. (doi:10.1186/s12983-014-0069-6)</w:t>
      </w:r>
    </w:p>
    <w:p w14:paraId="3D0438ED" w14:textId="77777777" w:rsidR="0099637C" w:rsidRPr="0099637C" w:rsidRDefault="0099637C" w:rsidP="00E34688">
      <w:pPr>
        <w:pStyle w:val="Bibliography"/>
        <w:spacing w:line="360" w:lineRule="auto"/>
      </w:pPr>
      <w:r w:rsidRPr="0099637C">
        <w:t>22.</w:t>
      </w:r>
      <w:r w:rsidRPr="0099637C">
        <w:tab/>
        <w:t xml:space="preserve">Reiner R, Zedrosser A, Zeiler H, Hackländer K, Corlatti L. 2021 Forests buffer the climate-induced decline of body mass in a mountain herbivore. </w:t>
      </w:r>
      <w:r w:rsidRPr="0099637C">
        <w:rPr>
          <w:i/>
          <w:iCs/>
        </w:rPr>
        <w:t>Global Change Biology</w:t>
      </w:r>
      <w:r w:rsidRPr="0099637C">
        <w:t xml:space="preserve"> </w:t>
      </w:r>
      <w:r w:rsidRPr="0099637C">
        <w:rPr>
          <w:b/>
          <w:bCs/>
        </w:rPr>
        <w:t>27</w:t>
      </w:r>
      <w:r w:rsidRPr="0099637C">
        <w:t>, 3741–3752. (doi:10.1111/gcb.15711)</w:t>
      </w:r>
    </w:p>
    <w:p w14:paraId="6608A095" w14:textId="77777777" w:rsidR="0099637C" w:rsidRPr="0099637C" w:rsidRDefault="0099637C" w:rsidP="00E34688">
      <w:pPr>
        <w:pStyle w:val="Bibliography"/>
        <w:spacing w:line="360" w:lineRule="auto"/>
      </w:pPr>
      <w:r w:rsidRPr="0099637C">
        <w:t>23.</w:t>
      </w:r>
      <w:r w:rsidRPr="0099637C">
        <w:tab/>
        <w:t xml:space="preserve">Büntgen U, Jenny H, Galván JD, Piermattei A, Krusic PJ, Bollmann K. 2020 Stable body size of Alpine ungulates. </w:t>
      </w:r>
      <w:r w:rsidRPr="0099637C">
        <w:rPr>
          <w:i/>
          <w:iCs/>
        </w:rPr>
        <w:t>Royal Society Open Science</w:t>
      </w:r>
      <w:r w:rsidRPr="0099637C">
        <w:t xml:space="preserve"> </w:t>
      </w:r>
      <w:r w:rsidRPr="0099637C">
        <w:rPr>
          <w:b/>
          <w:bCs/>
        </w:rPr>
        <w:t>7</w:t>
      </w:r>
      <w:r w:rsidRPr="0099637C">
        <w:t>, 200196. (doi:10.1098/rsos.200196)</w:t>
      </w:r>
    </w:p>
    <w:p w14:paraId="74054EB7" w14:textId="77777777" w:rsidR="0099637C" w:rsidRPr="0099637C" w:rsidRDefault="0099637C" w:rsidP="00E34688">
      <w:pPr>
        <w:pStyle w:val="Bibliography"/>
        <w:spacing w:line="360" w:lineRule="auto"/>
      </w:pPr>
      <w:r w:rsidRPr="0099637C">
        <w:t>24.</w:t>
      </w:r>
      <w:r w:rsidRPr="0099637C">
        <w:tab/>
        <w:t xml:space="preserve">von Hardenberg A, Bassano B, Peracino A, Lovari S. 2000 Male Alpine Chamois Occupy Territories at Hotspots Before the Mating Season. </w:t>
      </w:r>
      <w:r w:rsidRPr="0099637C">
        <w:rPr>
          <w:i/>
          <w:iCs/>
        </w:rPr>
        <w:t>Ethology</w:t>
      </w:r>
      <w:r w:rsidRPr="0099637C">
        <w:t xml:space="preserve"> </w:t>
      </w:r>
      <w:r w:rsidRPr="0099637C">
        <w:rPr>
          <w:b/>
          <w:bCs/>
        </w:rPr>
        <w:t>106</w:t>
      </w:r>
      <w:r w:rsidRPr="0099637C">
        <w:t>, 617–630. (doi:10.1046/j.1439-0310.2000.00579.x)</w:t>
      </w:r>
    </w:p>
    <w:p w14:paraId="0AA9B37A" w14:textId="77777777" w:rsidR="0099637C" w:rsidRPr="0099637C" w:rsidRDefault="0099637C" w:rsidP="00E34688">
      <w:pPr>
        <w:pStyle w:val="Bibliography"/>
        <w:spacing w:line="360" w:lineRule="auto"/>
      </w:pPr>
      <w:r w:rsidRPr="0099637C">
        <w:t>25.</w:t>
      </w:r>
      <w:r w:rsidRPr="0099637C">
        <w:tab/>
        <w:t xml:space="preserve">Bassano B, Perrone A, Hardenberg AV. 2003 Body weight and horn development im Alpine chamois, Rupicapra rupicapra (Bovidae, Caprinae). </w:t>
      </w:r>
      <w:r w:rsidRPr="0099637C">
        <w:rPr>
          <w:b/>
          <w:bCs/>
        </w:rPr>
        <w:t>67</w:t>
      </w:r>
      <w:r w:rsidRPr="0099637C">
        <w:t>, 65–74. (doi:10.1515/mamm.2003.67.1.65)</w:t>
      </w:r>
    </w:p>
    <w:p w14:paraId="2B56FF80" w14:textId="77777777" w:rsidR="0099637C" w:rsidRPr="0099637C" w:rsidRDefault="0099637C" w:rsidP="00E34688">
      <w:pPr>
        <w:pStyle w:val="Bibliography"/>
        <w:spacing w:line="360" w:lineRule="auto"/>
      </w:pPr>
      <w:r w:rsidRPr="0099637C">
        <w:t>26.</w:t>
      </w:r>
      <w:r w:rsidRPr="0099637C">
        <w:tab/>
        <w:t xml:space="preserve">Garel M, Loison A, Jullien J-M, Dubray D, Maillard D, Gaillard J-M. 2009 Sex-Specific Growth in Alpine Chamois. </w:t>
      </w:r>
      <w:r w:rsidRPr="0099637C">
        <w:rPr>
          <w:i/>
          <w:iCs/>
        </w:rPr>
        <w:t>Journal of Mammalogy</w:t>
      </w:r>
      <w:r w:rsidRPr="0099637C">
        <w:t xml:space="preserve"> </w:t>
      </w:r>
      <w:r w:rsidRPr="0099637C">
        <w:rPr>
          <w:b/>
          <w:bCs/>
        </w:rPr>
        <w:t>90</w:t>
      </w:r>
      <w:r w:rsidRPr="0099637C">
        <w:t>, 954–960. (doi:10.1644/08-MAMM-A-287.1)</w:t>
      </w:r>
    </w:p>
    <w:p w14:paraId="4394A379" w14:textId="77777777" w:rsidR="0099637C" w:rsidRPr="0099637C" w:rsidRDefault="0099637C" w:rsidP="00E34688">
      <w:pPr>
        <w:pStyle w:val="Bibliography"/>
        <w:spacing w:line="360" w:lineRule="auto"/>
      </w:pPr>
      <w:r w:rsidRPr="0099637C">
        <w:lastRenderedPageBreak/>
        <w:t>27.</w:t>
      </w:r>
      <w:r w:rsidRPr="0099637C">
        <w:tab/>
        <w:t xml:space="preserve">Rughetti M, Festa-Bianchet M. 2011 Effects of early horn growth on reproduction and hunting mortality in female chamois. </w:t>
      </w:r>
      <w:r w:rsidRPr="0099637C">
        <w:rPr>
          <w:i/>
          <w:iCs/>
        </w:rPr>
        <w:t>Journal of Animal Ecology</w:t>
      </w:r>
      <w:r w:rsidRPr="0099637C">
        <w:t xml:space="preserve"> </w:t>
      </w:r>
      <w:r w:rsidRPr="0099637C">
        <w:rPr>
          <w:b/>
          <w:bCs/>
        </w:rPr>
        <w:t>80</w:t>
      </w:r>
      <w:r w:rsidRPr="0099637C">
        <w:t>, 438–447. (doi:10.1111/j.1365-2656.2010.01773.x)</w:t>
      </w:r>
    </w:p>
    <w:p w14:paraId="385027DB" w14:textId="77777777" w:rsidR="0099637C" w:rsidRPr="0099637C" w:rsidRDefault="0099637C" w:rsidP="00E34688">
      <w:pPr>
        <w:pStyle w:val="Bibliography"/>
        <w:spacing w:line="360" w:lineRule="auto"/>
      </w:pPr>
      <w:r w:rsidRPr="0099637C">
        <w:t>28.</w:t>
      </w:r>
      <w:r w:rsidRPr="0099637C">
        <w:tab/>
        <w:t xml:space="preserve">Scornavacca D, Cotza A, Lovari S, Ferretti F. 2018 Suckling behaviour and allonursing in the Apennine chamois. </w:t>
      </w:r>
      <w:r w:rsidRPr="0099637C">
        <w:rPr>
          <w:i/>
          <w:iCs/>
        </w:rPr>
        <w:t>Ethology Ecology &amp; Evolution</w:t>
      </w:r>
      <w:r w:rsidRPr="0099637C">
        <w:t xml:space="preserve"> </w:t>
      </w:r>
      <w:r w:rsidRPr="0099637C">
        <w:rPr>
          <w:b/>
          <w:bCs/>
        </w:rPr>
        <w:t>30</w:t>
      </w:r>
      <w:r w:rsidRPr="0099637C">
        <w:t>, 385–398. (doi:10.1080/03949370.2017.1423115)</w:t>
      </w:r>
    </w:p>
    <w:p w14:paraId="7615E0A9" w14:textId="77777777" w:rsidR="0099637C" w:rsidRPr="0099637C" w:rsidRDefault="0099637C" w:rsidP="00E34688">
      <w:pPr>
        <w:pStyle w:val="Bibliography"/>
        <w:spacing w:line="360" w:lineRule="auto"/>
      </w:pPr>
      <w:r w:rsidRPr="0099637C">
        <w:t>29.</w:t>
      </w:r>
      <w:r w:rsidRPr="0099637C">
        <w:tab/>
        <w:t xml:space="preserve">Pettorelli N, Pelletier F, Hardenberg A von, Festa-Bianchet M, Côté SD. 2007 Early Onset of Vegetation Growth Vs. Rapid Green-up: Impacts on Juvenile Mountain Ungulates. </w:t>
      </w:r>
      <w:r w:rsidRPr="0099637C">
        <w:rPr>
          <w:i/>
          <w:iCs/>
        </w:rPr>
        <w:t>Ecology</w:t>
      </w:r>
      <w:r w:rsidRPr="0099637C">
        <w:t xml:space="preserve"> </w:t>
      </w:r>
      <w:r w:rsidRPr="0099637C">
        <w:rPr>
          <w:b/>
          <w:bCs/>
        </w:rPr>
        <w:t>88</w:t>
      </w:r>
      <w:r w:rsidRPr="0099637C">
        <w:t>, 381–390. (doi:10.1890/06-0875)</w:t>
      </w:r>
    </w:p>
    <w:p w14:paraId="4058A702" w14:textId="77777777" w:rsidR="0099637C" w:rsidRPr="0099637C" w:rsidRDefault="0099637C" w:rsidP="00E34688">
      <w:pPr>
        <w:pStyle w:val="Bibliography"/>
        <w:spacing w:line="360" w:lineRule="auto"/>
      </w:pPr>
      <w:r w:rsidRPr="0099637C">
        <w:t>30.</w:t>
      </w:r>
      <w:r w:rsidRPr="0099637C">
        <w:tab/>
        <w:t xml:space="preserve">Shackleton DM. 1997 Wild sheep and goats and their relatives : status survey and conservation action plan for Caprinae. </w:t>
      </w:r>
    </w:p>
    <w:p w14:paraId="240BDC0F" w14:textId="77777777" w:rsidR="0099637C" w:rsidRPr="00BF0D9F" w:rsidRDefault="0099637C" w:rsidP="00E34688">
      <w:pPr>
        <w:pStyle w:val="Bibliography"/>
        <w:spacing w:line="360" w:lineRule="auto"/>
        <w:rPr>
          <w:lang w:val="de-CH"/>
        </w:rPr>
      </w:pPr>
      <w:r w:rsidRPr="00BF0D9F">
        <w:rPr>
          <w:lang w:val="de-CH"/>
        </w:rPr>
        <w:t>31.</w:t>
      </w:r>
      <w:r w:rsidRPr="00BF0D9F">
        <w:rPr>
          <w:lang w:val="de-CH"/>
        </w:rPr>
        <w:tab/>
        <w:t xml:space="preserve">Spitzenberger F, Bauer K, Mayer A, Weis E, </w:t>
      </w:r>
      <w:proofErr w:type="spellStart"/>
      <w:r w:rsidRPr="00BF0D9F">
        <w:rPr>
          <w:lang w:val="de-CH"/>
        </w:rPr>
        <w:t>Preleuthner</w:t>
      </w:r>
      <w:proofErr w:type="spellEnd"/>
      <w:r w:rsidRPr="00BF0D9F">
        <w:rPr>
          <w:lang w:val="de-CH"/>
        </w:rPr>
        <w:t xml:space="preserve"> M, </w:t>
      </w:r>
      <w:proofErr w:type="spellStart"/>
      <w:r w:rsidRPr="00BF0D9F">
        <w:rPr>
          <w:lang w:val="de-CH"/>
        </w:rPr>
        <w:t>Sackl</w:t>
      </w:r>
      <w:proofErr w:type="spellEnd"/>
      <w:r w:rsidRPr="00BF0D9F">
        <w:rPr>
          <w:lang w:val="de-CH"/>
        </w:rPr>
        <w:t xml:space="preserve"> P, Sieber J. 2001 </w:t>
      </w:r>
      <w:r w:rsidRPr="00BF0D9F">
        <w:rPr>
          <w:i/>
          <w:iCs/>
          <w:lang w:val="de-CH"/>
        </w:rPr>
        <w:t>Die Säugetierfauna Österreichs</w:t>
      </w:r>
      <w:r w:rsidRPr="00BF0D9F">
        <w:rPr>
          <w:lang w:val="de-CH"/>
        </w:rPr>
        <w:t xml:space="preserve">. Bundesministerium für </w:t>
      </w:r>
      <w:proofErr w:type="spellStart"/>
      <w:r w:rsidRPr="00BF0D9F">
        <w:rPr>
          <w:lang w:val="de-CH"/>
        </w:rPr>
        <w:t>Land-und</w:t>
      </w:r>
      <w:proofErr w:type="spellEnd"/>
      <w:r w:rsidRPr="00BF0D9F">
        <w:rPr>
          <w:lang w:val="de-CH"/>
        </w:rPr>
        <w:t xml:space="preserve"> Forstwirtschaft, Umwelt und Wasserwirtschaft. </w:t>
      </w:r>
    </w:p>
    <w:p w14:paraId="7605E73D" w14:textId="77777777" w:rsidR="0099637C" w:rsidRPr="0099637C" w:rsidRDefault="0099637C" w:rsidP="00E34688">
      <w:pPr>
        <w:pStyle w:val="Bibliography"/>
        <w:spacing w:line="360" w:lineRule="auto"/>
      </w:pPr>
      <w:r w:rsidRPr="00BF0D9F">
        <w:rPr>
          <w:lang w:val="de-CH"/>
        </w:rPr>
        <w:t>32.</w:t>
      </w:r>
      <w:r w:rsidRPr="00BF0D9F">
        <w:rPr>
          <w:lang w:val="de-CH"/>
        </w:rPr>
        <w:tab/>
      </w:r>
      <w:proofErr w:type="spellStart"/>
      <w:r w:rsidRPr="00BF0D9F">
        <w:rPr>
          <w:lang w:val="de-CH"/>
        </w:rPr>
        <w:t>Nesti</w:t>
      </w:r>
      <w:proofErr w:type="spellEnd"/>
      <w:r w:rsidRPr="00BF0D9F">
        <w:rPr>
          <w:lang w:val="de-CH"/>
        </w:rPr>
        <w:t xml:space="preserve"> I, </w:t>
      </w:r>
      <w:proofErr w:type="spellStart"/>
      <w:r w:rsidRPr="00BF0D9F">
        <w:rPr>
          <w:lang w:val="de-CH"/>
        </w:rPr>
        <w:t>Posillico</w:t>
      </w:r>
      <w:proofErr w:type="spellEnd"/>
      <w:r w:rsidRPr="00BF0D9F">
        <w:rPr>
          <w:lang w:val="de-CH"/>
        </w:rPr>
        <w:t xml:space="preserve"> M, </w:t>
      </w:r>
      <w:proofErr w:type="spellStart"/>
      <w:proofErr w:type="gramStart"/>
      <w:r w:rsidRPr="00BF0D9F">
        <w:rPr>
          <w:lang w:val="de-CH"/>
        </w:rPr>
        <w:t>Lovari</w:t>
      </w:r>
      <w:proofErr w:type="spellEnd"/>
      <w:proofErr w:type="gramEnd"/>
      <w:r w:rsidRPr="00BF0D9F">
        <w:rPr>
          <w:lang w:val="de-CH"/>
        </w:rPr>
        <w:t xml:space="preserve"> S. 2010 Ranging </w:t>
      </w:r>
      <w:proofErr w:type="spellStart"/>
      <w:r w:rsidRPr="00BF0D9F">
        <w:rPr>
          <w:lang w:val="de-CH"/>
        </w:rPr>
        <w:t>behaviour</w:t>
      </w:r>
      <w:proofErr w:type="spellEnd"/>
      <w:r w:rsidRPr="00BF0D9F">
        <w:rPr>
          <w:lang w:val="de-CH"/>
        </w:rPr>
        <w:t xml:space="preserve"> and </w:t>
      </w:r>
      <w:proofErr w:type="spellStart"/>
      <w:r w:rsidRPr="00BF0D9F">
        <w:rPr>
          <w:lang w:val="de-CH"/>
        </w:rPr>
        <w:t>habitat</w:t>
      </w:r>
      <w:proofErr w:type="spellEnd"/>
      <w:r w:rsidRPr="00BF0D9F">
        <w:rPr>
          <w:lang w:val="de-CH"/>
        </w:rPr>
        <w:t xml:space="preserve"> </w:t>
      </w:r>
      <w:proofErr w:type="spellStart"/>
      <w:r w:rsidRPr="00BF0D9F">
        <w:rPr>
          <w:lang w:val="de-CH"/>
        </w:rPr>
        <w:t>selection</w:t>
      </w:r>
      <w:proofErr w:type="spellEnd"/>
      <w:r w:rsidRPr="00BF0D9F">
        <w:rPr>
          <w:lang w:val="de-CH"/>
        </w:rPr>
        <w:t xml:space="preserve"> </w:t>
      </w:r>
      <w:proofErr w:type="spellStart"/>
      <w:r w:rsidRPr="00BF0D9F">
        <w:rPr>
          <w:lang w:val="de-CH"/>
        </w:rPr>
        <w:t>of</w:t>
      </w:r>
      <w:proofErr w:type="spellEnd"/>
      <w:r w:rsidRPr="00BF0D9F">
        <w:rPr>
          <w:lang w:val="de-CH"/>
        </w:rPr>
        <w:t xml:space="preserve"> Alpine chamois. </w:t>
      </w:r>
      <w:r w:rsidRPr="0099637C">
        <w:rPr>
          <w:i/>
          <w:iCs/>
        </w:rPr>
        <w:t>Ethology Ecology &amp; Evolution</w:t>
      </w:r>
      <w:r w:rsidRPr="0099637C">
        <w:t xml:space="preserve"> </w:t>
      </w:r>
      <w:r w:rsidRPr="0099637C">
        <w:rPr>
          <w:b/>
          <w:bCs/>
        </w:rPr>
        <w:t>22</w:t>
      </w:r>
      <w:r w:rsidRPr="0099637C">
        <w:t>, 215–231. (doi:10.1080/03949370.2010.502316)</w:t>
      </w:r>
    </w:p>
    <w:p w14:paraId="5B850D6A" w14:textId="77777777" w:rsidR="0099637C" w:rsidRPr="0099637C" w:rsidRDefault="0099637C" w:rsidP="00E34688">
      <w:pPr>
        <w:pStyle w:val="Bibliography"/>
        <w:spacing w:line="360" w:lineRule="auto"/>
      </w:pPr>
      <w:r w:rsidRPr="0099637C">
        <w:t>33.</w:t>
      </w:r>
      <w:r w:rsidRPr="0099637C">
        <w:tab/>
        <w:t xml:space="preserve">Schroder W, Elsner-Schack IV. 1985 Correct age determination in chamois. In </w:t>
      </w:r>
      <w:r w:rsidRPr="0099637C">
        <w:rPr>
          <w:i/>
          <w:iCs/>
        </w:rPr>
        <w:t>The biology and management of mountain ungulates</w:t>
      </w:r>
      <w:r w:rsidRPr="0099637C">
        <w:t xml:space="preserve">, pp. 65–70. London, United Kingdom: Croom Helm. </w:t>
      </w:r>
    </w:p>
    <w:p w14:paraId="1A6077E6" w14:textId="77777777" w:rsidR="0099637C" w:rsidRPr="0099637C" w:rsidRDefault="0099637C" w:rsidP="00E34688">
      <w:pPr>
        <w:pStyle w:val="Bibliography"/>
        <w:spacing w:line="360" w:lineRule="auto"/>
      </w:pPr>
      <w:r w:rsidRPr="0099637C">
        <w:t>34.</w:t>
      </w:r>
      <w:r w:rsidRPr="0099637C">
        <w:tab/>
        <w:t xml:space="preserve">van de Pol M, Bailey LD, McLean N, Rijsdijk L, Lawson CR, Brouwer L. 2016 Identifying the best climatic predictors in ecology and evolution. </w:t>
      </w:r>
      <w:r w:rsidRPr="0099637C">
        <w:rPr>
          <w:i/>
          <w:iCs/>
        </w:rPr>
        <w:t>Methods in Ecology and Evolution</w:t>
      </w:r>
      <w:r w:rsidRPr="0099637C">
        <w:t xml:space="preserve"> </w:t>
      </w:r>
      <w:r w:rsidRPr="0099637C">
        <w:rPr>
          <w:b/>
          <w:bCs/>
        </w:rPr>
        <w:t>7</w:t>
      </w:r>
      <w:r w:rsidRPr="0099637C">
        <w:t>, 1246–1257. (doi:10.1111/2041-210X.12590)</w:t>
      </w:r>
    </w:p>
    <w:p w14:paraId="01E4649C" w14:textId="77777777" w:rsidR="0099637C" w:rsidRPr="0099637C" w:rsidRDefault="0099637C" w:rsidP="00E34688">
      <w:pPr>
        <w:pStyle w:val="Bibliography"/>
        <w:spacing w:line="360" w:lineRule="auto"/>
      </w:pPr>
      <w:r w:rsidRPr="0099637C">
        <w:t>35.</w:t>
      </w:r>
      <w:r w:rsidRPr="0099637C">
        <w:tab/>
        <w:t xml:space="preserve">R Core Team. 2022 R: A language and environment for statistical computing. R Foundation for Statistical Computing. </w:t>
      </w:r>
    </w:p>
    <w:p w14:paraId="31F47509" w14:textId="77777777" w:rsidR="0099637C" w:rsidRPr="0099637C" w:rsidRDefault="0099637C" w:rsidP="00E34688">
      <w:pPr>
        <w:pStyle w:val="Bibliography"/>
        <w:spacing w:line="360" w:lineRule="auto"/>
      </w:pPr>
      <w:r w:rsidRPr="0099637C">
        <w:t>36.</w:t>
      </w:r>
      <w:r w:rsidRPr="0099637C">
        <w:tab/>
        <w:t xml:space="preserve">Bailey LD, van de Pol M. 2016 climwin: An R Toolbox for Climate Window Analysis. </w:t>
      </w:r>
      <w:r w:rsidRPr="0099637C">
        <w:rPr>
          <w:i/>
          <w:iCs/>
        </w:rPr>
        <w:t>PLoS ONE</w:t>
      </w:r>
      <w:r w:rsidRPr="0099637C">
        <w:t xml:space="preserve"> </w:t>
      </w:r>
      <w:r w:rsidRPr="0099637C">
        <w:rPr>
          <w:b/>
          <w:bCs/>
        </w:rPr>
        <w:t>11</w:t>
      </w:r>
      <w:r w:rsidRPr="0099637C">
        <w:t>, e0167980. (doi:10.1371/journal.pone.0167980)</w:t>
      </w:r>
    </w:p>
    <w:p w14:paraId="0A3AB53D" w14:textId="77777777" w:rsidR="0099637C" w:rsidRPr="0099637C" w:rsidRDefault="0099637C" w:rsidP="00E34688">
      <w:pPr>
        <w:pStyle w:val="Bibliography"/>
        <w:spacing w:line="360" w:lineRule="auto"/>
      </w:pPr>
      <w:r w:rsidRPr="0099637C">
        <w:lastRenderedPageBreak/>
        <w:t>37.</w:t>
      </w:r>
      <w:r w:rsidRPr="0099637C">
        <w:tab/>
        <w:t xml:space="preserve">Iler AM, Inouye DW, Schmidt NM, Høye TT. 2017 Detrending phenological time series improves climate–phenology analyses and reveals evidence of plasticity. </w:t>
      </w:r>
      <w:r w:rsidRPr="0099637C">
        <w:rPr>
          <w:i/>
          <w:iCs/>
        </w:rPr>
        <w:t>Ecology</w:t>
      </w:r>
      <w:r w:rsidRPr="0099637C">
        <w:t xml:space="preserve"> </w:t>
      </w:r>
      <w:r w:rsidRPr="0099637C">
        <w:rPr>
          <w:b/>
          <w:bCs/>
        </w:rPr>
        <w:t>98</w:t>
      </w:r>
      <w:r w:rsidRPr="0099637C">
        <w:t>, 647–655. (doi:10.1002/ecy.1690)</w:t>
      </w:r>
    </w:p>
    <w:p w14:paraId="09479CE9" w14:textId="77777777" w:rsidR="0099637C" w:rsidRPr="0099637C" w:rsidRDefault="0099637C" w:rsidP="00E34688">
      <w:pPr>
        <w:pStyle w:val="Bibliography"/>
        <w:spacing w:line="360" w:lineRule="auto"/>
      </w:pPr>
      <w:r w:rsidRPr="0099637C">
        <w:t>38.</w:t>
      </w:r>
      <w:r w:rsidRPr="0099637C">
        <w:tab/>
        <w:t xml:space="preserve">Klein DR. 1965 Ecology of Deer Range in Alaska. </w:t>
      </w:r>
      <w:r w:rsidRPr="0099637C">
        <w:rPr>
          <w:i/>
          <w:iCs/>
        </w:rPr>
        <w:t>Ecological Monographs</w:t>
      </w:r>
      <w:r w:rsidRPr="0099637C">
        <w:t xml:space="preserve"> </w:t>
      </w:r>
      <w:r w:rsidRPr="0099637C">
        <w:rPr>
          <w:b/>
          <w:bCs/>
        </w:rPr>
        <w:t>35</w:t>
      </w:r>
      <w:r w:rsidRPr="0099637C">
        <w:t>, 259–284. (doi:10.2307/1942139)</w:t>
      </w:r>
    </w:p>
    <w:p w14:paraId="1B5B4F85" w14:textId="77777777" w:rsidR="0099637C" w:rsidRPr="0099637C" w:rsidRDefault="0099637C" w:rsidP="00E34688">
      <w:pPr>
        <w:pStyle w:val="Bibliography"/>
        <w:spacing w:line="360" w:lineRule="auto"/>
      </w:pPr>
      <w:r w:rsidRPr="0099637C">
        <w:t>39.</w:t>
      </w:r>
      <w:r w:rsidRPr="0099637C">
        <w:tab/>
        <w:t xml:space="preserve">Chirichella R, Stephens PA, Mason THE, Apollonio M. 2021 Contrasting Effects of Climate Change on Alpine Chamois. </w:t>
      </w:r>
      <w:r w:rsidRPr="0099637C">
        <w:rPr>
          <w:i/>
          <w:iCs/>
        </w:rPr>
        <w:t>The Journal of Wildlife Management</w:t>
      </w:r>
      <w:r w:rsidRPr="0099637C">
        <w:t xml:space="preserve"> </w:t>
      </w:r>
      <w:r w:rsidRPr="0099637C">
        <w:rPr>
          <w:b/>
          <w:bCs/>
        </w:rPr>
        <w:t>85</w:t>
      </w:r>
      <w:r w:rsidRPr="0099637C">
        <w:t>, 109–120. (doi:10.1002/jwmg.21962)</w:t>
      </w:r>
    </w:p>
    <w:p w14:paraId="19064FA0" w14:textId="77777777" w:rsidR="0099637C" w:rsidRPr="0099637C" w:rsidRDefault="0099637C" w:rsidP="00E34688">
      <w:pPr>
        <w:pStyle w:val="Bibliography"/>
        <w:spacing w:line="360" w:lineRule="auto"/>
      </w:pPr>
      <w:r w:rsidRPr="0099637C">
        <w:t>40.</w:t>
      </w:r>
      <w:r w:rsidRPr="0099637C">
        <w:tab/>
        <w:t xml:space="preserve">Post E, Forchhammer MC. 2008 Climate change reduces reproductive success of an Arctic herbivore through trophic mismatch. </w:t>
      </w:r>
      <w:r w:rsidRPr="0099637C">
        <w:rPr>
          <w:i/>
          <w:iCs/>
        </w:rPr>
        <w:t>Philosophical Transactions of the Royal Society B: Biological Sciences</w:t>
      </w:r>
      <w:r w:rsidRPr="0099637C">
        <w:t xml:space="preserve"> </w:t>
      </w:r>
      <w:r w:rsidRPr="0099637C">
        <w:rPr>
          <w:b/>
          <w:bCs/>
        </w:rPr>
        <w:t>363</w:t>
      </w:r>
      <w:r w:rsidRPr="0099637C">
        <w:t>, 2369–2375. (doi:10.1098/rstb.2007.2207)</w:t>
      </w:r>
    </w:p>
    <w:p w14:paraId="22296A58" w14:textId="77777777" w:rsidR="0099637C" w:rsidRPr="0099637C" w:rsidRDefault="0099637C" w:rsidP="00E34688">
      <w:pPr>
        <w:pStyle w:val="Bibliography"/>
        <w:spacing w:line="360" w:lineRule="auto"/>
      </w:pPr>
      <w:r w:rsidRPr="0099637C">
        <w:t>41.</w:t>
      </w:r>
      <w:r w:rsidRPr="0099637C">
        <w:tab/>
        <w:t xml:space="preserve">Hansen PJ. 2009 Effects of heat stress on mammalian reproduction. </w:t>
      </w:r>
      <w:r w:rsidRPr="0099637C">
        <w:rPr>
          <w:i/>
          <w:iCs/>
        </w:rPr>
        <w:t>Philosophical Transactions of the Royal Society B: Biological Sciences</w:t>
      </w:r>
      <w:r w:rsidRPr="0099637C">
        <w:t xml:space="preserve"> </w:t>
      </w:r>
      <w:r w:rsidRPr="0099637C">
        <w:rPr>
          <w:b/>
          <w:bCs/>
        </w:rPr>
        <w:t>364</w:t>
      </w:r>
      <w:r w:rsidRPr="0099637C">
        <w:t>, 3341–3350. (doi:10.1098/rstb.2009.0131)</w:t>
      </w:r>
    </w:p>
    <w:p w14:paraId="29E174CE" w14:textId="77777777" w:rsidR="0099637C" w:rsidRPr="0099637C" w:rsidRDefault="0099637C" w:rsidP="00E34688">
      <w:pPr>
        <w:pStyle w:val="Bibliography"/>
        <w:spacing w:line="360" w:lineRule="auto"/>
      </w:pPr>
      <w:r w:rsidRPr="0099637C">
        <w:t>42.</w:t>
      </w:r>
      <w:r w:rsidRPr="0099637C">
        <w:tab/>
        <w:t xml:space="preserve">Liu J, Li L, Chen X, Lu Y, Wang D. 2019 Effects of heat stress on body temperature, milk production, and reproduction in dairy cows: a novel idea for monitoring and evaluation of heat stress — A review. </w:t>
      </w:r>
      <w:r w:rsidRPr="0099637C">
        <w:rPr>
          <w:i/>
          <w:iCs/>
        </w:rPr>
        <w:t>Asian-Australas J Anim Sci</w:t>
      </w:r>
      <w:r w:rsidRPr="0099637C">
        <w:t xml:space="preserve"> </w:t>
      </w:r>
      <w:r w:rsidRPr="0099637C">
        <w:rPr>
          <w:b/>
          <w:bCs/>
        </w:rPr>
        <w:t>32</w:t>
      </w:r>
      <w:r w:rsidRPr="0099637C">
        <w:t>, 1332–1339. (doi:10.5713/ajas.18.0743)</w:t>
      </w:r>
    </w:p>
    <w:p w14:paraId="494ADD93" w14:textId="77777777" w:rsidR="0099637C" w:rsidRPr="0099637C" w:rsidRDefault="0099637C" w:rsidP="00E34688">
      <w:pPr>
        <w:pStyle w:val="Bibliography"/>
        <w:spacing w:line="360" w:lineRule="auto"/>
      </w:pPr>
      <w:r w:rsidRPr="0099637C">
        <w:t>43.</w:t>
      </w:r>
      <w:r w:rsidRPr="0099637C">
        <w:tab/>
        <w:t xml:space="preserve">Upadhyay RC, Singh SV, Kumar A, Gupta SK, Ashutosh. 2007 Impact of Climate change on Milk production of Murrah buffaloes. </w:t>
      </w:r>
      <w:r w:rsidRPr="0099637C">
        <w:rPr>
          <w:i/>
          <w:iCs/>
        </w:rPr>
        <w:t>Italian Journal of Animal Science</w:t>
      </w:r>
      <w:r w:rsidRPr="0099637C">
        <w:t xml:space="preserve"> </w:t>
      </w:r>
      <w:r w:rsidRPr="0099637C">
        <w:rPr>
          <w:b/>
          <w:bCs/>
        </w:rPr>
        <w:t>6</w:t>
      </w:r>
      <w:r w:rsidRPr="0099637C">
        <w:t>, 1329–1332. (doi:10.4081/ijas.2007.s2.1329)</w:t>
      </w:r>
    </w:p>
    <w:p w14:paraId="582328F7" w14:textId="77777777" w:rsidR="0099637C" w:rsidRPr="0099637C" w:rsidRDefault="0099637C" w:rsidP="00E34688">
      <w:pPr>
        <w:pStyle w:val="Bibliography"/>
        <w:spacing w:line="360" w:lineRule="auto"/>
      </w:pPr>
      <w:r w:rsidRPr="0099637C">
        <w:t>44.</w:t>
      </w:r>
      <w:r w:rsidRPr="0099637C">
        <w:tab/>
        <w:t xml:space="preserve">Gorniak T, Meyer U, Südekum K-H, Dänicke S. 2014 Impact of mild heat stress on dry matter intake, milk yield and milk composition in mid-lactation Holstein dairy cows in a temperate climate. </w:t>
      </w:r>
      <w:r w:rsidRPr="0099637C">
        <w:rPr>
          <w:i/>
          <w:iCs/>
        </w:rPr>
        <w:t>Archives of Animal Nutrition</w:t>
      </w:r>
      <w:r w:rsidRPr="0099637C">
        <w:t xml:space="preserve"> </w:t>
      </w:r>
      <w:r w:rsidRPr="0099637C">
        <w:rPr>
          <w:b/>
          <w:bCs/>
        </w:rPr>
        <w:t>68</w:t>
      </w:r>
      <w:r w:rsidRPr="0099637C">
        <w:t>, 358–369. (doi:10.1080/1745039X.2014.950451)</w:t>
      </w:r>
    </w:p>
    <w:p w14:paraId="57E78065" w14:textId="77777777" w:rsidR="0099637C" w:rsidRPr="0099637C" w:rsidRDefault="0099637C" w:rsidP="00E34688">
      <w:pPr>
        <w:pStyle w:val="Bibliography"/>
        <w:spacing w:line="360" w:lineRule="auto"/>
      </w:pPr>
      <w:r w:rsidRPr="0099637C">
        <w:t>45.</w:t>
      </w:r>
      <w:r w:rsidRPr="0099637C">
        <w:tab/>
        <w:t xml:space="preserve">Knapp DM, Grummer RR. 1991 Response of Lactating Dairy Cows to Fat Supplementation During Heat Stress. </w:t>
      </w:r>
      <w:r w:rsidRPr="0099637C">
        <w:rPr>
          <w:i/>
          <w:iCs/>
        </w:rPr>
        <w:t>Journal of Dairy Science</w:t>
      </w:r>
      <w:r w:rsidRPr="0099637C">
        <w:t xml:space="preserve"> </w:t>
      </w:r>
      <w:r w:rsidRPr="0099637C">
        <w:rPr>
          <w:b/>
          <w:bCs/>
        </w:rPr>
        <w:t>74</w:t>
      </w:r>
      <w:r w:rsidRPr="0099637C">
        <w:t>, 2573–2579. (doi:10.3168/jds.S0022-0302(91)78435-X)</w:t>
      </w:r>
    </w:p>
    <w:p w14:paraId="67357569" w14:textId="77777777" w:rsidR="0099637C" w:rsidRPr="0099637C" w:rsidRDefault="0099637C" w:rsidP="00E34688">
      <w:pPr>
        <w:pStyle w:val="Bibliography"/>
        <w:spacing w:line="360" w:lineRule="auto"/>
      </w:pPr>
      <w:r w:rsidRPr="0099637C">
        <w:lastRenderedPageBreak/>
        <w:t>46.</w:t>
      </w:r>
      <w:r w:rsidRPr="0099637C">
        <w:tab/>
        <w:t xml:space="preserve">Gantner V, Mijić P, Kuterovac K, Solić D, Gantner R. 2011 Temperature-humidity index values and their significance on the daily production of dairy cattle. </w:t>
      </w:r>
      <w:r w:rsidRPr="0099637C">
        <w:rPr>
          <w:i/>
          <w:iCs/>
        </w:rPr>
        <w:t>Mljekarstvo : časopis za unaprjeđenje proizvodnje i prerade mlijeka</w:t>
      </w:r>
      <w:r w:rsidRPr="0099637C">
        <w:t xml:space="preserve"> </w:t>
      </w:r>
      <w:r w:rsidRPr="0099637C">
        <w:rPr>
          <w:b/>
          <w:bCs/>
        </w:rPr>
        <w:t>61</w:t>
      </w:r>
      <w:r w:rsidRPr="0099637C">
        <w:t>, 56–63.</w:t>
      </w:r>
    </w:p>
    <w:p w14:paraId="08E62B5E" w14:textId="77777777" w:rsidR="0099637C" w:rsidRPr="0099637C" w:rsidRDefault="0099637C" w:rsidP="00E34688">
      <w:pPr>
        <w:pStyle w:val="Bibliography"/>
        <w:spacing w:line="360" w:lineRule="auto"/>
      </w:pPr>
      <w:r w:rsidRPr="0099637C">
        <w:t>47.</w:t>
      </w:r>
      <w:r w:rsidRPr="0099637C">
        <w:tab/>
        <w:t xml:space="preserve">Grignolio S, Brivio F, Apollonio M, Frigato E, Tettamanti F, Filli F, Bertolucci C. 2018 Is nocturnal activity compensatory in chamois? A study of activity in a cathemeral ungulate. </w:t>
      </w:r>
      <w:r w:rsidRPr="0099637C">
        <w:rPr>
          <w:i/>
          <w:iCs/>
        </w:rPr>
        <w:t>Mammalian Biology</w:t>
      </w:r>
      <w:r w:rsidRPr="0099637C">
        <w:t xml:space="preserve"> </w:t>
      </w:r>
      <w:r w:rsidRPr="0099637C">
        <w:rPr>
          <w:b/>
          <w:bCs/>
        </w:rPr>
        <w:t>93</w:t>
      </w:r>
      <w:r w:rsidRPr="0099637C">
        <w:t>, 173–181. (doi:10.1016/j.mambio.2018.06.003)</w:t>
      </w:r>
    </w:p>
    <w:p w14:paraId="011A700C" w14:textId="77777777" w:rsidR="0099637C" w:rsidRPr="0099637C" w:rsidRDefault="0099637C" w:rsidP="00E34688">
      <w:pPr>
        <w:pStyle w:val="Bibliography"/>
        <w:spacing w:line="360" w:lineRule="auto"/>
      </w:pPr>
      <w:r w:rsidRPr="0099637C">
        <w:t>48.</w:t>
      </w:r>
      <w:r w:rsidRPr="0099637C">
        <w:tab/>
        <w:t xml:space="preserve">Büntgen U, Greuter L, Bollmann K, Jenny H, Liebhold A, Galván JD, Stenseth NC, Andrew C, Mysterud A. 2017 Elevational range shifts in four mountain ungulate species from the Swiss Alps. </w:t>
      </w:r>
      <w:r w:rsidRPr="0099637C">
        <w:rPr>
          <w:i/>
          <w:iCs/>
        </w:rPr>
        <w:t>Ecosphere</w:t>
      </w:r>
      <w:r w:rsidRPr="0099637C">
        <w:t xml:space="preserve"> </w:t>
      </w:r>
      <w:r w:rsidRPr="0099637C">
        <w:rPr>
          <w:b/>
          <w:bCs/>
        </w:rPr>
        <w:t>8</w:t>
      </w:r>
      <w:r w:rsidRPr="0099637C">
        <w:t>, e01761. (doi:10.1002/ecs2.1761)</w:t>
      </w:r>
    </w:p>
    <w:p w14:paraId="6E4926FE" w14:textId="77777777" w:rsidR="0099637C" w:rsidRPr="0099637C" w:rsidRDefault="0099637C" w:rsidP="00E34688">
      <w:pPr>
        <w:pStyle w:val="Bibliography"/>
        <w:spacing w:line="360" w:lineRule="auto"/>
      </w:pPr>
      <w:r w:rsidRPr="0099637C">
        <w:t>49.</w:t>
      </w:r>
      <w:r w:rsidRPr="0099637C">
        <w:tab/>
        <w:t xml:space="preserve">Loison A, Langvatn R, Solberg EJ. 1999 Body mass and winter mortality in red deer calves: disentangling sex and climate effects. </w:t>
      </w:r>
      <w:r w:rsidRPr="0099637C">
        <w:rPr>
          <w:i/>
          <w:iCs/>
        </w:rPr>
        <w:t>Ecography</w:t>
      </w:r>
      <w:r w:rsidRPr="0099637C">
        <w:t xml:space="preserve"> </w:t>
      </w:r>
      <w:r w:rsidRPr="0099637C">
        <w:rPr>
          <w:b/>
          <w:bCs/>
        </w:rPr>
        <w:t>22</w:t>
      </w:r>
      <w:r w:rsidRPr="0099637C">
        <w:t>, 20–30. (doi:10.1111/j.1600-0587.1999.tb00451.x)</w:t>
      </w:r>
    </w:p>
    <w:p w14:paraId="0769C5AE" w14:textId="77777777" w:rsidR="0099637C" w:rsidRPr="0099637C" w:rsidRDefault="0099637C" w:rsidP="00E34688">
      <w:pPr>
        <w:pStyle w:val="Bibliography"/>
        <w:spacing w:line="360" w:lineRule="auto"/>
      </w:pPr>
      <w:r w:rsidRPr="0099637C">
        <w:t>50.</w:t>
      </w:r>
      <w:r w:rsidRPr="0099637C">
        <w:tab/>
        <w:t xml:space="preserve">McElligott AG, Gammell MP, Harty HC, Paini DR, Murphy DT, Walsh JT, Hayden TJ. 2001 Sexual size dimorphism in fallow deer (Dama dama): do larger, heavier males gain greater mating success? </w:t>
      </w:r>
      <w:r w:rsidRPr="0099637C">
        <w:rPr>
          <w:i/>
          <w:iCs/>
        </w:rPr>
        <w:t>Behav Ecol Sociobiol</w:t>
      </w:r>
      <w:r w:rsidRPr="0099637C">
        <w:t xml:space="preserve"> </w:t>
      </w:r>
      <w:r w:rsidRPr="0099637C">
        <w:rPr>
          <w:b/>
          <w:bCs/>
        </w:rPr>
        <w:t>49</w:t>
      </w:r>
      <w:r w:rsidRPr="0099637C">
        <w:t>, 266–272. (doi:10.1007/s002650000293)</w:t>
      </w:r>
    </w:p>
    <w:p w14:paraId="7FD15656" w14:textId="77777777" w:rsidR="0099637C" w:rsidRPr="0099637C" w:rsidRDefault="0099637C" w:rsidP="00E34688">
      <w:pPr>
        <w:pStyle w:val="Bibliography"/>
        <w:spacing w:line="360" w:lineRule="auto"/>
      </w:pPr>
      <w:r w:rsidRPr="0099637C">
        <w:t>51.</w:t>
      </w:r>
      <w:r w:rsidRPr="0099637C">
        <w:tab/>
        <w:t xml:space="preserve">Coltman DW, Festa-Bianchet M, Jorgenson JT, Strobeck C. 2002 Age-dependent sexual selection in bighorn rams. </w:t>
      </w:r>
      <w:r w:rsidRPr="0099637C">
        <w:rPr>
          <w:i/>
          <w:iCs/>
        </w:rPr>
        <w:t>Proceedings of the Royal Society of London. Series B: Biological Sciences</w:t>
      </w:r>
      <w:r w:rsidRPr="0099637C">
        <w:t xml:space="preserve"> </w:t>
      </w:r>
      <w:r w:rsidRPr="0099637C">
        <w:rPr>
          <w:b/>
          <w:bCs/>
        </w:rPr>
        <w:t>269</w:t>
      </w:r>
      <w:r w:rsidRPr="0099637C">
        <w:t>, 165–172. (doi:10.1098/rspb.2001.1851)</w:t>
      </w:r>
    </w:p>
    <w:p w14:paraId="1CEA0EF1" w14:textId="77777777" w:rsidR="0099637C" w:rsidRPr="0099637C" w:rsidRDefault="0099637C" w:rsidP="00E34688">
      <w:pPr>
        <w:pStyle w:val="Bibliography"/>
        <w:spacing w:line="360" w:lineRule="auto"/>
      </w:pPr>
      <w:r w:rsidRPr="0099637C">
        <w:t>52.</w:t>
      </w:r>
      <w:r w:rsidRPr="0099637C">
        <w:tab/>
        <w:t xml:space="preserve">Kruuk LEB, Slate J, Pemberton JM, Brotherstone S, Guinness F, Clutton-Brock T. 2002 Antler Size in Red Deer: Heritability and Selection but No Evolution. </w:t>
      </w:r>
      <w:r w:rsidRPr="0099637C">
        <w:rPr>
          <w:i/>
          <w:iCs/>
        </w:rPr>
        <w:t>Evolution</w:t>
      </w:r>
      <w:r w:rsidRPr="0099637C">
        <w:t xml:space="preserve"> </w:t>
      </w:r>
      <w:r w:rsidRPr="0099637C">
        <w:rPr>
          <w:b/>
          <w:bCs/>
        </w:rPr>
        <w:t>56</w:t>
      </w:r>
      <w:r w:rsidRPr="0099637C">
        <w:t>, 1683–1695. (doi:10.1111/j.0014-3820.2002.tb01480.x)</w:t>
      </w:r>
    </w:p>
    <w:p w14:paraId="5A4BE407" w14:textId="77777777" w:rsidR="0099637C" w:rsidRPr="0099637C" w:rsidRDefault="0099637C" w:rsidP="00E34688">
      <w:pPr>
        <w:pStyle w:val="Bibliography"/>
        <w:spacing w:line="360" w:lineRule="auto"/>
      </w:pPr>
      <w:r w:rsidRPr="0099637C">
        <w:t>53.</w:t>
      </w:r>
      <w:r w:rsidRPr="0099637C">
        <w:tab/>
        <w:t xml:space="preserve">Newbolt CH, Acker PK, Neuman TJ, Hoffman SI, Ditchkoff SS, Steury TD. 2017 Factors influencing reproductive success in male white-tailed deer. </w:t>
      </w:r>
      <w:r w:rsidRPr="0099637C">
        <w:rPr>
          <w:i/>
          <w:iCs/>
        </w:rPr>
        <w:t>The Journal of Wildlife Management</w:t>
      </w:r>
      <w:r w:rsidRPr="0099637C">
        <w:t xml:space="preserve"> </w:t>
      </w:r>
      <w:r w:rsidRPr="0099637C">
        <w:rPr>
          <w:b/>
          <w:bCs/>
        </w:rPr>
        <w:t>81</w:t>
      </w:r>
      <w:r w:rsidRPr="0099637C">
        <w:t>, 206–217. (doi:10.1002/jwmg.21191)</w:t>
      </w:r>
    </w:p>
    <w:p w14:paraId="2C77CE64" w14:textId="77777777" w:rsidR="0099637C" w:rsidRPr="0099637C" w:rsidRDefault="0099637C" w:rsidP="00E34688">
      <w:pPr>
        <w:pStyle w:val="Bibliography"/>
        <w:spacing w:line="360" w:lineRule="auto"/>
      </w:pPr>
      <w:r w:rsidRPr="0099637C">
        <w:t>54.</w:t>
      </w:r>
      <w:r w:rsidRPr="0099637C">
        <w:tab/>
        <w:t xml:space="preserve">Ozgul A, Tuljapurkar S, Benton TG, Pemberton JM, Clutton-Brock TH, Coulson T. 2009 The Dynamics of Phenotypic Change and the Shrinking Sheep of St. Kilda. </w:t>
      </w:r>
      <w:r w:rsidRPr="0099637C">
        <w:rPr>
          <w:i/>
          <w:iCs/>
        </w:rPr>
        <w:t>Science</w:t>
      </w:r>
      <w:r w:rsidRPr="0099637C">
        <w:t xml:space="preserve"> </w:t>
      </w:r>
      <w:r w:rsidRPr="0099637C">
        <w:rPr>
          <w:b/>
          <w:bCs/>
        </w:rPr>
        <w:t>325</w:t>
      </w:r>
      <w:r w:rsidRPr="0099637C">
        <w:t>, 464–467. (doi:10.1126/science.1173668)</w:t>
      </w:r>
    </w:p>
    <w:p w14:paraId="1D318EF7" w14:textId="21B59CF5" w:rsidR="007C55FB" w:rsidRPr="00563380" w:rsidRDefault="0099637C" w:rsidP="003E75DD">
      <w:pPr>
        <w:pStyle w:val="Bibliography"/>
        <w:spacing w:line="360" w:lineRule="auto"/>
      </w:pPr>
      <w:r w:rsidRPr="0099637C">
        <w:lastRenderedPageBreak/>
        <w:t>55.</w:t>
      </w:r>
      <w:r w:rsidRPr="0099637C">
        <w:tab/>
        <w:t xml:space="preserve">Clutton-Brock T, Sheldon BC. 2010 Individuals and populations: the role of long-term, individual-based studies of animals in ecology and evolutionary biology. </w:t>
      </w:r>
      <w:r w:rsidRPr="0099637C">
        <w:rPr>
          <w:i/>
          <w:iCs/>
        </w:rPr>
        <w:t>Trends in Ecology &amp; Evolution</w:t>
      </w:r>
      <w:r w:rsidRPr="0099637C">
        <w:t xml:space="preserve"> </w:t>
      </w:r>
      <w:r w:rsidRPr="0099637C">
        <w:rPr>
          <w:b/>
          <w:bCs/>
        </w:rPr>
        <w:t>25</w:t>
      </w:r>
      <w:r w:rsidRPr="0099637C">
        <w:t>, 562–573. (</w:t>
      </w:r>
      <w:proofErr w:type="gramStart"/>
      <w:r w:rsidRPr="0099637C">
        <w:t>doi:10.1016/j.tree</w:t>
      </w:r>
      <w:proofErr w:type="gramEnd"/>
      <w:r w:rsidRPr="0099637C">
        <w:t>.2010.08.002)</w:t>
      </w:r>
      <w:r w:rsidR="009860FD" w:rsidRPr="00563380">
        <w:fldChar w:fldCharType="end"/>
      </w:r>
    </w:p>
    <w:sectPr w:rsidR="007C55FB" w:rsidRPr="00563380">
      <w:headerReference w:type="default" r:id="rId15"/>
      <w:footerReference w:type="default" r:id="rId16"/>
      <w:pgSz w:w="11900" w:h="16840"/>
      <w:pgMar w:top="1440" w:right="1440" w:bottom="1440" w:left="1440"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iulia Masoero" w:date="2023-05-04T18:02:00Z" w:initials="GM">
    <w:p w14:paraId="19482CAC" w14:textId="77777777" w:rsidR="00670632" w:rsidRDefault="002F607E" w:rsidP="00C9781F">
      <w:r>
        <w:rPr>
          <w:rStyle w:val="CommentReference"/>
        </w:rPr>
        <w:annotationRef/>
      </w:r>
      <w:r w:rsidR="00670632">
        <w:rPr>
          <w:rFonts w:eastAsia="Arial Unicode MS"/>
          <w:sz w:val="20"/>
          <w:szCs w:val="20"/>
          <w:bdr w:val="nil"/>
          <w:lang w:val="en-US" w:eastAsia="en-US"/>
        </w:rPr>
        <w:t>Word count for the journal</w:t>
      </w:r>
      <w:r w:rsidR="00670632">
        <w:rPr>
          <w:rFonts w:eastAsia="Arial Unicode MS"/>
          <w:sz w:val="20"/>
          <w:szCs w:val="20"/>
          <w:bdr w:val="nil"/>
          <w:lang w:val="en-US" w:eastAsia="en-US"/>
        </w:rPr>
        <w:cr/>
      </w:r>
      <w:r w:rsidR="00670632">
        <w:rPr>
          <w:rFonts w:eastAsia="Arial Unicode MS"/>
          <w:sz w:val="20"/>
          <w:szCs w:val="20"/>
          <w:bdr w:val="nil"/>
          <w:lang w:val="en-US" w:eastAsia="en-US"/>
        </w:rPr>
        <w:cr/>
      </w:r>
      <w:r w:rsidR="00670632">
        <w:rPr>
          <w:rFonts w:eastAsia="Arial Unicode MS"/>
          <w:b/>
          <w:bCs/>
          <w:sz w:val="20"/>
          <w:szCs w:val="20"/>
          <w:bdr w:val="nil"/>
          <w:lang w:val="en-US" w:eastAsia="en-US"/>
        </w:rPr>
        <w:t>Main text (abstract, intro, matmet, res (excluding text within table), disc, ackn, funding): 2472</w:t>
      </w:r>
      <w:r w:rsidR="00670632">
        <w:rPr>
          <w:rFonts w:eastAsia="Arial Unicode MS"/>
          <w:sz w:val="20"/>
          <w:szCs w:val="20"/>
          <w:bdr w:val="nil"/>
          <w:lang w:val="en-US" w:eastAsia="en-US"/>
        </w:rPr>
        <w:cr/>
      </w:r>
      <w:r w:rsidR="00670632">
        <w:rPr>
          <w:rFonts w:eastAsia="Arial Unicode MS"/>
          <w:sz w:val="20"/>
          <w:szCs w:val="20"/>
          <w:bdr w:val="nil"/>
          <w:lang w:val="en-US" w:eastAsia="en-US"/>
        </w:rPr>
        <w:cr/>
        <w:t>The word limit for research articles is 2500 words. Word counts refer to the body text of the paper. References, the title, author lists, text within tables and end sections (i.e. data accessibility, ethics statement, author contributions and competing interests sections) are not included in total word counts. Please note that figure/table legends, acknowledgements and funding statements are included in the word count.</w:t>
      </w:r>
      <w:r w:rsidR="00670632">
        <w:rPr>
          <w:rFonts w:eastAsia="Arial Unicode MS"/>
          <w:sz w:val="20"/>
          <w:szCs w:val="20"/>
          <w:bdr w:val="nil"/>
          <w:lang w:val="en-US" w:eastAsia="en-US"/>
        </w:rPr>
        <w:cr/>
      </w:r>
    </w:p>
  </w:comment>
  <w:comment w:id="2" w:author="Pierre Bize" w:date="2023-05-22T13:47:00Z" w:initials="PB">
    <w:p w14:paraId="40DBE6C6" w14:textId="77777777" w:rsidR="00BD5659" w:rsidRDefault="009F4E3B">
      <w:pPr>
        <w:pStyle w:val="CommentText"/>
      </w:pPr>
      <w:r>
        <w:rPr>
          <w:rStyle w:val="CommentReference"/>
        </w:rPr>
        <w:annotationRef/>
      </w:r>
      <w:r w:rsidR="00BD5659">
        <w:rPr>
          <w:lang w:val="fr-CH"/>
        </w:rPr>
        <w:t>Should you want to root our paper as response to the recent study in Alpine ungulates, you can rephrase as follow the first sentence. I am also adding suggestions for the next sentences</w:t>
      </w:r>
    </w:p>
    <w:p w14:paraId="4F31017C" w14:textId="77777777" w:rsidR="00BD5659" w:rsidRDefault="00BD5659">
      <w:pPr>
        <w:pStyle w:val="CommentText"/>
      </w:pPr>
    </w:p>
    <w:p w14:paraId="2612DDCC" w14:textId="77777777" w:rsidR="00BD5659" w:rsidRDefault="00BD5659">
      <w:pPr>
        <w:pStyle w:val="CommentText"/>
      </w:pPr>
      <w:r>
        <w:t>Although climate change has been hypothesised to be partly responsible for the change in size observed in numerous species, the relevance of this hypothesis for the Alpine chamois remains debated. …</w:t>
      </w:r>
    </w:p>
    <w:p w14:paraId="3CD3963A" w14:textId="77777777" w:rsidR="00BD5659" w:rsidRDefault="00BD5659">
      <w:pPr>
        <w:pStyle w:val="CommentText"/>
      </w:pPr>
    </w:p>
    <w:p w14:paraId="1E2EBCC2" w14:textId="77777777" w:rsidR="00BD5659" w:rsidRDefault="00BD5659" w:rsidP="00D9531E">
      <w:pPr>
        <w:pStyle w:val="CommentText"/>
      </w:pPr>
      <w:r>
        <w:t>I am providing suggestion for the abstract below</w:t>
      </w:r>
    </w:p>
  </w:comment>
  <w:comment w:id="3" w:author="Pierre Bize" w:date="2023-05-22T14:03:00Z" w:initials="PB">
    <w:p w14:paraId="02F4610C" w14:textId="082C6F80" w:rsidR="00E61D1A" w:rsidRDefault="00E61D1A" w:rsidP="00D80090">
      <w:pPr>
        <w:pStyle w:val="CommentText"/>
      </w:pPr>
      <w:r>
        <w:rPr>
          <w:rStyle w:val="CommentReference"/>
        </w:rPr>
        <w:annotationRef/>
      </w:r>
      <w:r>
        <w:rPr>
          <w:lang w:val="fr-CH"/>
        </w:rPr>
        <w:t>We need to be careful with the wording as we have a measure of body mass, and not growth per se...</w:t>
      </w:r>
    </w:p>
  </w:comment>
  <w:comment w:id="12" w:author="Pierre Bize" w:date="2023-05-22T13:41:00Z" w:initials="PB">
    <w:p w14:paraId="1F6A3A62" w14:textId="6CA0ACE2" w:rsidR="00D86071" w:rsidRDefault="00D86071" w:rsidP="00ED678B">
      <w:pPr>
        <w:pStyle w:val="CommentText"/>
      </w:pPr>
      <w:r>
        <w:rPr>
          <w:rStyle w:val="CommentReference"/>
        </w:rPr>
        <w:annotationRef/>
      </w:r>
      <w:r>
        <w:rPr>
          <w:lang w:val="fr-CH"/>
        </w:rPr>
        <w:t>When reporting dates in scientifc papers, this writing is okay.</w:t>
      </w:r>
    </w:p>
  </w:comment>
  <w:comment w:id="25" w:author="Pierre Bize" w:date="2023-05-22T13:40:00Z" w:initials="PB">
    <w:p w14:paraId="46CE7C24" w14:textId="71B38BBA" w:rsidR="008C2429" w:rsidRDefault="008C2429" w:rsidP="002A7DD3">
      <w:pPr>
        <w:pStyle w:val="CommentText"/>
      </w:pPr>
      <w:r>
        <w:rPr>
          <w:rStyle w:val="CommentReference"/>
        </w:rPr>
        <w:annotationRef/>
      </w:r>
      <w:r>
        <w:rPr>
          <w:lang w:val="fr-CH"/>
        </w:rPr>
        <w:t xml:space="preserve">Maybe we could narrow it down to the chamois… </w:t>
      </w:r>
    </w:p>
  </w:comment>
  <w:comment w:id="51" w:author="Pierre Bize" w:date="2023-05-22T13:40:00Z" w:initials="PB">
    <w:p w14:paraId="3AF097E7" w14:textId="77777777" w:rsidR="005637ED" w:rsidRDefault="005637ED" w:rsidP="005637ED">
      <w:pPr>
        <w:pStyle w:val="CommentText"/>
      </w:pPr>
      <w:r>
        <w:rPr>
          <w:rStyle w:val="CommentReference"/>
        </w:rPr>
        <w:annotationRef/>
      </w:r>
      <w:r>
        <w:rPr>
          <w:lang w:val="fr-CH"/>
        </w:rPr>
        <w:t xml:space="preserve">Maybe we could narrow it down to the chamois… </w:t>
      </w:r>
    </w:p>
  </w:comment>
  <w:comment w:id="55" w:author="Giulia Masoero" w:date="2022-12-20T10:50:00Z" w:initials="GM">
    <w:p w14:paraId="289E3FB9" w14:textId="010F9097" w:rsidR="000528A8" w:rsidRPr="007A55F6" w:rsidRDefault="000528A8" w:rsidP="00D269EA">
      <w:pPr>
        <w:rPr>
          <w:lang w:val="en-US"/>
        </w:rPr>
      </w:pPr>
      <w:r>
        <w:rPr>
          <w:rStyle w:val="CommentReference"/>
        </w:rPr>
        <w:annotationRef/>
      </w:r>
      <w:r>
        <w:rPr>
          <w:rFonts w:eastAsia="Arial Unicode MS"/>
          <w:sz w:val="20"/>
          <w:szCs w:val="20"/>
          <w:bdr w:val="nil"/>
          <w:lang w:val="en-US" w:eastAsia="en-US"/>
        </w:rPr>
        <w:t xml:space="preserve">Please, I would ask you to not modify the references but to put the modification in a comment. </w:t>
      </w:r>
    </w:p>
    <w:p w14:paraId="59FF7718" w14:textId="77777777" w:rsidR="000528A8" w:rsidRPr="007A55F6" w:rsidRDefault="000528A8" w:rsidP="00D269EA">
      <w:pPr>
        <w:rPr>
          <w:lang w:val="en-US"/>
        </w:rPr>
      </w:pPr>
    </w:p>
    <w:p w14:paraId="7D5EAEDF" w14:textId="77777777" w:rsidR="000528A8" w:rsidRPr="007A55F6" w:rsidRDefault="000528A8" w:rsidP="00D269EA">
      <w:pPr>
        <w:rPr>
          <w:lang w:val="en-US"/>
        </w:rPr>
      </w:pPr>
      <w:r>
        <w:rPr>
          <w:rFonts w:eastAsia="Arial Unicode MS"/>
          <w:sz w:val="20"/>
          <w:szCs w:val="20"/>
          <w:bdr w:val="nil"/>
          <w:lang w:val="en-US" w:eastAsia="en-US"/>
        </w:rPr>
        <w:t>I will properly format the references, remove the (e.g.)(ref), etc before submission.</w:t>
      </w:r>
    </w:p>
  </w:comment>
  <w:comment w:id="97" w:author="Pierre Bize" w:date="2023-03-08T22:57:00Z" w:initials="PB">
    <w:p w14:paraId="6A99AA92" w14:textId="77777777" w:rsidR="00B93481" w:rsidRDefault="00B93481" w:rsidP="00AB5ED2">
      <w:pPr>
        <w:pStyle w:val="CommentText"/>
      </w:pPr>
      <w:r>
        <w:rPr>
          <w:rStyle w:val="CommentReference"/>
        </w:rPr>
        <w:annotationRef/>
      </w:r>
      <w:r w:rsidRPr="007A55F6">
        <w:t>You need to check with paper(s) is (are) already using hunting data from Ticino. We need to make it clear that here, we are partially re-anaylsing data that have already been published BUT using a longer time serie and a different approach to demontrate the role of climate change as driver of the change in mass in the chamois</w:t>
      </w:r>
    </w:p>
  </w:comment>
  <w:comment w:id="98" w:author="Giulia Masoero" w:date="2023-05-05T11:41:00Z" w:initials="GM">
    <w:p w14:paraId="39BC930F" w14:textId="77777777" w:rsidR="00147981" w:rsidRDefault="00147981" w:rsidP="000C74BB">
      <w:r>
        <w:rPr>
          <w:rStyle w:val="CommentReference"/>
        </w:rPr>
        <w:annotationRef/>
      </w:r>
      <w:r>
        <w:rPr>
          <w:rFonts w:eastAsia="Arial Unicode MS"/>
          <w:sz w:val="20"/>
          <w:szCs w:val="20"/>
          <w:bdr w:val="nil"/>
          <w:lang w:val="en-US" w:eastAsia="en-US"/>
        </w:rPr>
        <w:t xml:space="preserve">Ok, I tried, but I don’t want to use too many words because the word limits… </w:t>
      </w:r>
    </w:p>
  </w:comment>
  <w:comment w:id="99" w:author="Federico Tettamanti" w:date="2023-03-13T09:18:00Z" w:initials="FT">
    <w:p w14:paraId="341194D3" w14:textId="53636161" w:rsidR="007F41DA" w:rsidRDefault="007F41DA">
      <w:pPr>
        <w:pStyle w:val="CommentText"/>
      </w:pPr>
      <w:r>
        <w:rPr>
          <w:rStyle w:val="CommentReference"/>
        </w:rPr>
        <w:annotationRef/>
      </w:r>
      <w:r>
        <w:t>But we are sure that is the conclusions of this study? They saw that animal hunted are always higher.Maybe “ a recent study, show that chamois and other ungulates species change their elevation range as answer at the climate change”…</w:t>
      </w:r>
    </w:p>
  </w:comment>
  <w:comment w:id="100" w:author="Giulia Masoero" w:date="2023-04-19T12:16:00Z" w:initials="GM">
    <w:p w14:paraId="4F75D249" w14:textId="77777777" w:rsidR="00E47FED" w:rsidRDefault="00E47FED" w:rsidP="00F164F9">
      <w:r>
        <w:rPr>
          <w:rStyle w:val="CommentReference"/>
        </w:rPr>
        <w:annotationRef/>
      </w:r>
      <w:r>
        <w:rPr>
          <w:rFonts w:eastAsia="Arial Unicode MS"/>
          <w:sz w:val="20"/>
          <w:szCs w:val="20"/>
          <w:bdr w:val="nil"/>
          <w:lang w:val="en-US" w:eastAsia="en-US"/>
        </w:rPr>
        <w:t>I think that one is the result from the paper from 2017.</w:t>
      </w:r>
    </w:p>
    <w:p w14:paraId="7611078B" w14:textId="77777777" w:rsidR="00E47FED" w:rsidRDefault="00E47FED" w:rsidP="00F164F9">
      <w:r>
        <w:rPr>
          <w:rFonts w:eastAsia="Arial Unicode MS"/>
          <w:sz w:val="20"/>
          <w:szCs w:val="20"/>
          <w:bdr w:val="nil"/>
          <w:lang w:val="en-US" w:eastAsia="en-US"/>
        </w:rPr>
        <w:t> </w:t>
      </w:r>
    </w:p>
    <w:p w14:paraId="065B5536" w14:textId="77777777" w:rsidR="00E47FED" w:rsidRDefault="00E47FED" w:rsidP="00F164F9">
      <w:r>
        <w:rPr>
          <w:rFonts w:eastAsia="Arial Unicode MS"/>
          <w:sz w:val="20"/>
          <w:szCs w:val="20"/>
          <w:bdr w:val="nil"/>
          <w:lang w:val="en-US" w:eastAsia="en-US"/>
        </w:rPr>
        <w:t xml:space="preserve">2020 says in the results “Year-to-year changes in EBW, HFL and LJL of each species and sex indicate stable body mass and size of GR’s four most abundant wild ungulate species since 1991 (figure 1).” </w:t>
      </w:r>
    </w:p>
    <w:p w14:paraId="121D658C" w14:textId="77777777" w:rsidR="00E47FED" w:rsidRDefault="00E47FED" w:rsidP="00F164F9">
      <w:r>
        <w:rPr>
          <w:rFonts w:eastAsia="Arial Unicode MS"/>
          <w:sz w:val="20"/>
          <w:szCs w:val="20"/>
          <w:bdr w:val="nil"/>
          <w:lang w:val="en-US" w:eastAsia="en-US"/>
        </w:rPr>
        <w:t>and in discussion “Unlike previous work [3–14,16–20], this study finds body mass and size of wild ungulates was stable during the past decades, when temperatures increased [45]”</w:t>
      </w:r>
    </w:p>
  </w:comment>
  <w:comment w:id="101" w:author="Pierre Bize" w:date="2023-05-22T14:48:00Z" w:initials="PB">
    <w:p w14:paraId="3F28A183" w14:textId="77777777" w:rsidR="008339B3" w:rsidRDefault="008339B3" w:rsidP="00F10C5C">
      <w:pPr>
        <w:pStyle w:val="CommentText"/>
      </w:pPr>
      <w:r>
        <w:rPr>
          <w:rStyle w:val="CommentReference"/>
        </w:rPr>
        <w:annotationRef/>
      </w:r>
      <w:r>
        <w:rPr>
          <w:lang w:val="fr-CH"/>
        </w:rPr>
        <w:t xml:space="preserve">@Federico: they didn't look at changes in elevation, and thus we don't know why they didn't see anything in their study… </w:t>
      </w:r>
    </w:p>
  </w:comment>
  <w:comment w:id="104" w:author="Federico Tettamanti" w:date="2023-03-13T09:24:00Z" w:initials="FT">
    <w:p w14:paraId="4E471D4E" w14:textId="62CDD7A5" w:rsidR="003D68EB" w:rsidRPr="003D68EB" w:rsidRDefault="003D68EB">
      <w:pPr>
        <w:pStyle w:val="CommentText"/>
      </w:pPr>
      <w:r>
        <w:rPr>
          <w:rStyle w:val="CommentReference"/>
        </w:rPr>
        <w:annotationRef/>
      </w:r>
      <w:r w:rsidRPr="003D68EB">
        <w:t>I’m not sure about th</w:t>
      </w:r>
      <w:r>
        <w:t xml:space="preserve">is REF. maybe it’s referring on appennine chamois? Here </w:t>
      </w:r>
      <w:r w:rsidR="0089516E">
        <w:t xml:space="preserve">in the Alps </w:t>
      </w:r>
      <w:r>
        <w:t xml:space="preserve">the birth is in </w:t>
      </w:r>
      <w:r w:rsidRPr="003D68EB">
        <w:rPr>
          <w:b/>
          <w:bCs/>
        </w:rPr>
        <w:t>may</w:t>
      </w:r>
      <w:r>
        <w:t xml:space="preserve">. </w:t>
      </w:r>
    </w:p>
  </w:comment>
  <w:comment w:id="105" w:author="Giulia Masoero" w:date="2023-04-19T12:07:00Z" w:initials="GM">
    <w:p w14:paraId="22D8FFD4" w14:textId="77777777" w:rsidR="00837927" w:rsidRDefault="006D64FA" w:rsidP="00646DCD">
      <w:r>
        <w:rPr>
          <w:rStyle w:val="CommentReference"/>
        </w:rPr>
        <w:annotationRef/>
      </w:r>
      <w:r w:rsidR="00837927">
        <w:rPr>
          <w:rFonts w:eastAsia="Arial Unicode MS"/>
          <w:sz w:val="20"/>
          <w:szCs w:val="20"/>
          <w:bdr w:val="nil"/>
          <w:lang w:val="en-US" w:eastAsia="en-US"/>
        </w:rPr>
        <w:t xml:space="preserve">my mistake… in a more recent paper they are citing themselves saying birth in April but when you look at the paper it’s May… </w:t>
      </w:r>
    </w:p>
    <w:p w14:paraId="621BF4F4" w14:textId="77777777" w:rsidR="00837927" w:rsidRDefault="00837927" w:rsidP="00646DCD">
      <w:r>
        <w:rPr>
          <w:rFonts w:eastAsia="Arial Unicode MS"/>
          <w:sz w:val="20"/>
          <w:szCs w:val="20"/>
          <w:bdr w:val="nil"/>
          <w:lang w:val="en-US" w:eastAsia="en-US"/>
        </w:rPr>
        <w:t>it is the Alpine chamoise they are talking about.</w:t>
      </w:r>
    </w:p>
  </w:comment>
  <w:comment w:id="117" w:author="Pierre Bize" w:date="2023-05-22T14:49:00Z" w:initials="PB">
    <w:p w14:paraId="712E4789" w14:textId="77777777" w:rsidR="00DE6073" w:rsidRDefault="00DE6073" w:rsidP="009C4742">
      <w:pPr>
        <w:pStyle w:val="CommentText"/>
      </w:pPr>
      <w:r>
        <w:rPr>
          <w:rStyle w:val="CommentReference"/>
        </w:rPr>
        <w:annotationRef/>
      </w:r>
      <w:r>
        <w:rPr>
          <w:lang w:val="fr-CH"/>
        </w:rPr>
        <w:t>@Giulia: no need to define since this is "english vocabulary". The baby horse is foal… and the baby goat (or chamois) a kid...</w:t>
      </w:r>
    </w:p>
  </w:comment>
  <w:comment w:id="125" w:author="Pierre Bize" w:date="2023-05-22T14:52:00Z" w:initials="PB">
    <w:p w14:paraId="3A98484E" w14:textId="77777777" w:rsidR="00E00C77" w:rsidRDefault="00E00C77" w:rsidP="00C77821">
      <w:pPr>
        <w:pStyle w:val="CommentText"/>
      </w:pPr>
      <w:r>
        <w:rPr>
          <w:rStyle w:val="CommentReference"/>
        </w:rPr>
        <w:annotationRef/>
      </w:r>
      <w:r>
        <w:rPr>
          <w:lang w:val="fr-CH"/>
        </w:rPr>
        <w:t>@Giulia: are you planning to report these correlations in appendix!?</w:t>
      </w:r>
    </w:p>
  </w:comment>
  <w:comment w:id="126" w:author="LFBersier" w:date="2023-03-09T14:12:00Z" w:initials="MOU">
    <w:p w14:paraId="1496C447" w14:textId="050B46E7" w:rsidR="00A83C52" w:rsidRDefault="00A83C52">
      <w:pPr>
        <w:pStyle w:val="CommentText"/>
      </w:pPr>
      <w:r>
        <w:rPr>
          <w:rStyle w:val="CommentReference"/>
        </w:rPr>
        <w:annotationRef/>
      </w:r>
      <w:r>
        <w:t xml:space="preserve">A naive question: is there an argument to use daily temperatures (rather than weekly, which will show less variability) ? </w:t>
      </w:r>
    </w:p>
  </w:comment>
  <w:comment w:id="127" w:author="Giulia Masoero" w:date="2023-05-05T15:57:00Z" w:initials="GM">
    <w:p w14:paraId="2EC3681A" w14:textId="77777777" w:rsidR="00374616" w:rsidRDefault="00374616" w:rsidP="00A0696F">
      <w:r>
        <w:rPr>
          <w:rStyle w:val="CommentReference"/>
        </w:rPr>
        <w:annotationRef/>
      </w:r>
      <w:r>
        <w:rPr>
          <w:rFonts w:eastAsia="Arial Unicode MS"/>
          <w:sz w:val="20"/>
          <w:szCs w:val="20"/>
          <w:bdr w:val="nil"/>
          <w:lang w:val="en-US" w:eastAsia="en-US"/>
        </w:rPr>
        <w:t xml:space="preserve">it’s just good for how climwin works, as it looks for windows using those days and daily temperatures. </w:t>
      </w:r>
    </w:p>
    <w:p w14:paraId="1F996DAD" w14:textId="77777777" w:rsidR="00374616" w:rsidRDefault="00374616" w:rsidP="00A0696F">
      <w:r>
        <w:rPr>
          <w:rFonts w:eastAsia="Arial Unicode MS"/>
          <w:sz w:val="20"/>
          <w:szCs w:val="20"/>
          <w:bdr w:val="nil"/>
          <w:lang w:val="en-US" w:eastAsia="en-US"/>
        </w:rPr>
        <w:t>I think it would be possible to use weeks, but it would likely indicate the weeks that include the days we find in the results here.</w:t>
      </w:r>
    </w:p>
  </w:comment>
  <w:comment w:id="128" w:author="Pierre Bize" w:date="2023-05-22T14:54:00Z" w:initials="PB">
    <w:p w14:paraId="262833A3" w14:textId="77777777" w:rsidR="00390C01" w:rsidRDefault="00390C01" w:rsidP="007077E8">
      <w:pPr>
        <w:pStyle w:val="CommentText"/>
      </w:pPr>
      <w:r>
        <w:rPr>
          <w:rStyle w:val="CommentReference"/>
        </w:rPr>
        <w:annotationRef/>
      </w:r>
      <w:r>
        <w:rPr>
          <w:lang w:val="fr-CH"/>
        </w:rPr>
        <w:t>@LFB: not sure to understand your question as  CLIMwin will be comparing all possible windows, from daily value to weekly, biweekly, monthly values… Hence, the best is to start with daily value as the shortest time period, and we can then look at all possible longer time periods using CLIMwin</w:t>
      </w:r>
    </w:p>
  </w:comment>
  <w:comment w:id="131" w:author="Pierre Bize" w:date="2023-05-22T14:56:00Z" w:initials="PB">
    <w:p w14:paraId="4692D885" w14:textId="77777777" w:rsidR="008824BC" w:rsidRDefault="008824BC">
      <w:pPr>
        <w:pStyle w:val="CommentText"/>
      </w:pPr>
      <w:r>
        <w:rPr>
          <w:rStyle w:val="CommentReference"/>
        </w:rPr>
        <w:annotationRef/>
      </w:r>
      <w:r>
        <w:rPr>
          <w:color w:val="202124"/>
          <w:highlight w:val="white"/>
        </w:rPr>
        <w:t>What is the difference between elevation, altitude, and relief? </w:t>
      </w:r>
      <w:r>
        <w:rPr>
          <w:b/>
          <w:bCs/>
          <w:color w:val="040C28"/>
        </w:rPr>
        <w:t>Elevation refers to the height of a point on Earth's surface above mean sea level.</w:t>
      </w:r>
      <w:r>
        <w:rPr>
          <w:color w:val="202124"/>
          <w:highlight w:val="white"/>
        </w:rPr>
        <w:t> </w:t>
      </w:r>
      <w:r>
        <w:rPr>
          <w:b/>
          <w:bCs/>
          <w:color w:val="040C28"/>
        </w:rPr>
        <w:t>Altitude is the vertical distance of a point or object above a reference level</w:t>
      </w:r>
      <w:r>
        <w:rPr>
          <w:color w:val="202124"/>
          <w:highlight w:val="white"/>
        </w:rPr>
        <w:t>, which can be mean sea level or ground level, depending on the context.</w:t>
      </w:r>
      <w:r>
        <w:t xml:space="preserve"> </w:t>
      </w:r>
    </w:p>
    <w:p w14:paraId="0A89355F" w14:textId="77777777" w:rsidR="008824BC" w:rsidRDefault="008824BC">
      <w:pPr>
        <w:pStyle w:val="CommentText"/>
      </w:pPr>
    </w:p>
    <w:p w14:paraId="6B6FF6B2" w14:textId="77777777" w:rsidR="008824BC" w:rsidRDefault="008824BC" w:rsidP="0001408C">
      <w:pPr>
        <w:pStyle w:val="CommentText"/>
      </w:pPr>
      <w:r>
        <w:t>I would use elevation throughout the manuscript since I had this comment in previous papers on voles in the Alps!</w:t>
      </w:r>
    </w:p>
  </w:comment>
  <w:comment w:id="156" w:author="Federico Tettamanti" w:date="2023-03-13T09:36:00Z" w:initials="FT">
    <w:p w14:paraId="166DF93C" w14:textId="0E31E407" w:rsidR="000C7AC2" w:rsidRDefault="000C7AC2">
      <w:pPr>
        <w:pStyle w:val="CommentText"/>
      </w:pPr>
      <w:r>
        <w:rPr>
          <w:rStyle w:val="CommentReference"/>
        </w:rPr>
        <w:annotationRef/>
      </w:r>
      <w:r>
        <w:t>Sexual dimorphism, it is normal. Required?</w:t>
      </w:r>
    </w:p>
  </w:comment>
  <w:comment w:id="157" w:author="Kristina Gencheva" w:date="2023-03-17T22:04:00Z" w:initials="KG">
    <w:p w14:paraId="618D2637" w14:textId="77777777" w:rsidR="0029506D" w:rsidRDefault="0029506D" w:rsidP="005E5B1F">
      <w:pPr>
        <w:pStyle w:val="CommentText"/>
      </w:pPr>
      <w:r>
        <w:rPr>
          <w:rStyle w:val="CommentReference"/>
        </w:rPr>
        <w:annotationRef/>
      </w:r>
      <w:r>
        <w:rPr>
          <w:color w:val="000000"/>
          <w:lang w:val="en-GB"/>
        </w:rPr>
        <w:t xml:space="preserve">Juvenile chamois have low sexual size dimorphism, compared to adults (Garel et al., 2011, </w:t>
      </w:r>
      <w:hyperlink r:id="rId1" w:history="1">
        <w:r w:rsidRPr="005E5B1F">
          <w:rPr>
            <w:rStyle w:val="Hyperlink"/>
          </w:rPr>
          <w:t>https://doi.org/10.1644/10-MAMM-A-056.1</w:t>
        </w:r>
      </w:hyperlink>
      <w:r>
        <w:t>) which might make this finding worth including.</w:t>
      </w:r>
    </w:p>
  </w:comment>
  <w:comment w:id="158" w:author="Giulia Masoero" w:date="2023-05-05T15:54:00Z" w:initials="GM">
    <w:p w14:paraId="5C4AE194" w14:textId="77777777" w:rsidR="00374616" w:rsidRDefault="00374616" w:rsidP="008B33F6">
      <w:r>
        <w:rPr>
          <w:rStyle w:val="CommentReference"/>
        </w:rPr>
        <w:annotationRef/>
      </w:r>
      <w:r>
        <w:rPr>
          <w:rFonts w:eastAsia="Arial Unicode MS"/>
          <w:sz w:val="20"/>
          <w:szCs w:val="20"/>
          <w:bdr w:val="nil"/>
          <w:lang w:val="en-US" w:eastAsia="en-US"/>
        </w:rPr>
        <w:t>I’d keep just the result, but I’m open to remove it in case</w:t>
      </w:r>
    </w:p>
  </w:comment>
  <w:comment w:id="184" w:author="Giulia Masoero" w:date="2023-04-19T11:42:00Z" w:initials="GM">
    <w:p w14:paraId="4EE89C72" w14:textId="21B6F475" w:rsidR="0033046F" w:rsidRDefault="0033046F" w:rsidP="008A3692">
      <w:r>
        <w:rPr>
          <w:rStyle w:val="CommentReference"/>
        </w:rPr>
        <w:annotationRef/>
      </w:r>
      <w:r>
        <w:rPr>
          <w:rFonts w:eastAsia="Arial Unicode MS"/>
          <w:sz w:val="20"/>
          <w:szCs w:val="20"/>
          <w:bdr w:val="nil"/>
          <w:lang w:val="en-US" w:eastAsia="en-US"/>
        </w:rPr>
        <w:t>add stats</w:t>
      </w:r>
    </w:p>
  </w:comment>
  <w:comment w:id="189" w:author="Pierre Bize" w:date="2023-05-22T15:05:00Z" w:initials="PB">
    <w:p w14:paraId="17CDF169" w14:textId="77777777" w:rsidR="00BB08E7" w:rsidRDefault="00BB08E7" w:rsidP="00882703">
      <w:pPr>
        <w:pStyle w:val="CommentText"/>
      </w:pPr>
      <w:r>
        <w:rPr>
          <w:rStyle w:val="CommentReference"/>
        </w:rPr>
        <w:annotationRef/>
      </w:r>
      <w:r>
        <w:rPr>
          <w:lang w:val="fr-CH"/>
        </w:rPr>
        <w:t>2 decimales are enough for a t value...</w:t>
      </w:r>
    </w:p>
  </w:comment>
  <w:comment w:id="221" w:author="Pierre Bize" w:date="2023-05-22T15:06:00Z" w:initials="PB">
    <w:p w14:paraId="15168A27" w14:textId="77777777" w:rsidR="00C40DDD" w:rsidRDefault="00BB08E7">
      <w:pPr>
        <w:pStyle w:val="CommentText"/>
      </w:pPr>
      <w:r>
        <w:rPr>
          <w:rStyle w:val="CommentReference"/>
        </w:rPr>
        <w:annotationRef/>
      </w:r>
      <w:r w:rsidR="00C40DDD">
        <w:rPr>
          <w:lang w:val="fr-CH"/>
        </w:rPr>
        <w:t xml:space="preserve">In the panel (c), can you can the x-legend from "Altitude" to "Elevation". </w:t>
      </w:r>
    </w:p>
    <w:p w14:paraId="1CBEAEF5" w14:textId="77777777" w:rsidR="00C40DDD" w:rsidRDefault="00C40DDD">
      <w:pPr>
        <w:pStyle w:val="CommentText"/>
      </w:pPr>
    </w:p>
    <w:p w14:paraId="5A4AB259" w14:textId="77777777" w:rsidR="00C40DDD" w:rsidRDefault="00C40DDD">
      <w:pPr>
        <w:pStyle w:val="CommentText"/>
      </w:pPr>
      <w:r>
        <w:rPr>
          <w:lang w:val="fr-CH"/>
        </w:rPr>
        <w:t>In the panels (a) and (b), I would maybe change the x legends as follow to make it easier to undestand the differences</w:t>
      </w:r>
    </w:p>
    <w:p w14:paraId="7EA8F182" w14:textId="77777777" w:rsidR="00C40DDD" w:rsidRDefault="00C40DDD">
      <w:pPr>
        <w:pStyle w:val="CommentText"/>
      </w:pPr>
    </w:p>
    <w:p w14:paraId="32460369" w14:textId="77777777" w:rsidR="00C40DDD" w:rsidRDefault="00C40DDD">
      <w:pPr>
        <w:pStyle w:val="CommentText"/>
      </w:pPr>
      <w:r>
        <w:rPr>
          <w:lang w:val="fr-CH"/>
        </w:rPr>
        <w:t>(a) Temperature from May 9 to July 2, year of birth (°C) OR Temperature, year of birth (May 9 to July 2, °C)</w:t>
      </w:r>
    </w:p>
    <w:p w14:paraId="42FD9E4C" w14:textId="77777777" w:rsidR="00C40DDD" w:rsidRDefault="00C40DDD">
      <w:pPr>
        <w:pStyle w:val="CommentText"/>
      </w:pPr>
    </w:p>
    <w:p w14:paraId="16AEAA92" w14:textId="77777777" w:rsidR="00C40DDD" w:rsidRDefault="00C40DDD">
      <w:pPr>
        <w:pStyle w:val="CommentText"/>
      </w:pPr>
      <w:r>
        <w:rPr>
          <w:lang w:val="fr-CH"/>
        </w:rPr>
        <w:t>(b) Temperature from May 2 to July 21, year of harvest (°C) OR Temperature, year of harvest  (May 9 to July 2, °C)</w:t>
      </w:r>
    </w:p>
    <w:p w14:paraId="45D2582A" w14:textId="77777777" w:rsidR="00C40DDD" w:rsidRDefault="00C40DDD">
      <w:pPr>
        <w:pStyle w:val="CommentText"/>
      </w:pPr>
    </w:p>
    <w:p w14:paraId="2A85A6C5" w14:textId="77777777" w:rsidR="00C40DDD" w:rsidRDefault="00C40DDD" w:rsidP="006E08F9">
      <w:pPr>
        <w:pStyle w:val="CommentText"/>
      </w:pPr>
      <w:r>
        <w:rPr>
          <w:lang w:val="fr-CH"/>
        </w:rPr>
        <w:t xml:space="preserve">  </w:t>
      </w:r>
    </w:p>
  </w:comment>
  <w:comment w:id="225" w:author="Pierre Bize" w:date="2023-03-08T17:31:00Z" w:initials="PB">
    <w:p w14:paraId="079EE630" w14:textId="0C63081D" w:rsidR="00F96511" w:rsidRDefault="00FF469F" w:rsidP="003C5D0F">
      <w:pPr>
        <w:pStyle w:val="CommentText"/>
      </w:pPr>
      <w:r>
        <w:rPr>
          <w:rStyle w:val="CommentReference"/>
        </w:rPr>
        <w:annotationRef/>
      </w:r>
      <w:r w:rsidR="00F96511" w:rsidRPr="007A55F6">
        <w:t>Here I would add a 3rd panel showing results from the detrended analysis: residuals of mass against residuals of temperatures! This is currently in the appendix, but it's a key results that should be shown in the manuscript (despite looking like Fig 1A… but being actually produced using a completely different approach)!</w:t>
      </w:r>
    </w:p>
  </w:comment>
  <w:comment w:id="226" w:author="Pierre Bize" w:date="2023-05-22T15:15:00Z" w:initials="PB">
    <w:p w14:paraId="28EAC7AA" w14:textId="77777777" w:rsidR="00460234" w:rsidRDefault="00460234" w:rsidP="00E570E2">
      <w:pPr>
        <w:pStyle w:val="CommentText"/>
      </w:pPr>
      <w:r>
        <w:rPr>
          <w:rStyle w:val="CommentReference"/>
        </w:rPr>
        <w:annotationRef/>
      </w:r>
      <w:r>
        <w:rPr>
          <w:lang w:val="fr-CH"/>
        </w:rPr>
        <w:t>Again, maybe here in the y axis of panel (a) and the x axis of panel (c), write "Temperature (May 2 to July 21, °C)".</w:t>
      </w:r>
    </w:p>
  </w:comment>
  <w:comment w:id="236" w:author="Pierre Bize" w:date="2023-05-22T15:21:00Z" w:initials="PB">
    <w:p w14:paraId="57D789A1" w14:textId="77777777" w:rsidR="00705104" w:rsidRDefault="00705104" w:rsidP="002632A3">
      <w:pPr>
        <w:pStyle w:val="CommentText"/>
      </w:pPr>
      <w:r>
        <w:rPr>
          <w:rStyle w:val="CommentReference"/>
        </w:rPr>
        <w:annotationRef/>
      </w:r>
      <w:r>
        <w:rPr>
          <w:lang w:val="fr-CH"/>
        </w:rPr>
        <w:t>Not sure to what "supporting previous research" is referring to!?</w:t>
      </w:r>
    </w:p>
  </w:comment>
  <w:comment w:id="286" w:author="Pierre Bize" w:date="2023-05-22T15:39:00Z" w:initials="PB">
    <w:p w14:paraId="22E3BBE5" w14:textId="77777777" w:rsidR="007D1EC7" w:rsidRDefault="007D1EC7" w:rsidP="008C6104">
      <w:pPr>
        <w:pStyle w:val="CommentText"/>
      </w:pPr>
      <w:r>
        <w:rPr>
          <w:rStyle w:val="CommentReference"/>
        </w:rPr>
        <w:annotationRef/>
      </w:r>
      <w:r>
        <w:rPr>
          <w:lang w:val="fr-CH"/>
        </w:rPr>
        <w:t>Why not being more general here!?</w:t>
      </w:r>
    </w:p>
  </w:comment>
  <w:comment w:id="309" w:author="Pierre Bize" w:date="2023-05-22T15:46:00Z" w:initials="PB">
    <w:p w14:paraId="2419BE43" w14:textId="77777777" w:rsidR="006A3E6B" w:rsidRDefault="006A3E6B" w:rsidP="0024344D">
      <w:pPr>
        <w:pStyle w:val="CommentText"/>
      </w:pPr>
      <w:r>
        <w:rPr>
          <w:rStyle w:val="CommentReference"/>
        </w:rPr>
        <w:annotationRef/>
      </w:r>
      <w:r>
        <w:rPr>
          <w:lang w:val="fr-CH"/>
        </w:rPr>
        <w:t>From your originial sentence, it seems that similar results were found elsewhere!? If yes, I would report those studies here.</w:t>
      </w:r>
    </w:p>
  </w:comment>
  <w:comment w:id="342" w:author="Pierre Bize" w:date="2023-05-22T15:50:00Z" w:initials="PB">
    <w:p w14:paraId="3C725372" w14:textId="77777777" w:rsidR="005112AD" w:rsidRDefault="005112AD" w:rsidP="00E25E84">
      <w:pPr>
        <w:pStyle w:val="CommentText"/>
      </w:pPr>
      <w:r>
        <w:rPr>
          <w:rStyle w:val="CommentReference"/>
        </w:rPr>
        <w:annotationRef/>
      </w:r>
      <w:r>
        <w:rPr>
          <w:lang w:val="fr-CH"/>
        </w:rPr>
        <w:t>Honestly, I would take out this paragraph and use the previous one as the 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482CAC" w15:done="0"/>
  <w15:commentEx w15:paraId="1E2EBCC2" w15:done="0"/>
  <w15:commentEx w15:paraId="02F4610C" w15:done="0"/>
  <w15:commentEx w15:paraId="1F6A3A62" w15:done="0"/>
  <w15:commentEx w15:paraId="46CE7C24" w15:done="0"/>
  <w15:commentEx w15:paraId="3AF097E7" w15:done="0"/>
  <w15:commentEx w15:paraId="7D5EAEDF" w15:done="0"/>
  <w15:commentEx w15:paraId="6A99AA92" w15:done="0"/>
  <w15:commentEx w15:paraId="39BC930F" w15:paraIdParent="6A99AA92" w15:done="0"/>
  <w15:commentEx w15:paraId="341194D3" w15:done="0"/>
  <w15:commentEx w15:paraId="121D658C" w15:paraIdParent="341194D3" w15:done="0"/>
  <w15:commentEx w15:paraId="3F28A183" w15:paraIdParent="341194D3" w15:done="0"/>
  <w15:commentEx w15:paraId="4E471D4E" w15:done="0"/>
  <w15:commentEx w15:paraId="621BF4F4" w15:paraIdParent="4E471D4E" w15:done="0"/>
  <w15:commentEx w15:paraId="712E4789" w15:done="0"/>
  <w15:commentEx w15:paraId="3A98484E" w15:done="0"/>
  <w15:commentEx w15:paraId="1496C447" w15:done="0"/>
  <w15:commentEx w15:paraId="1F996DAD" w15:paraIdParent="1496C447" w15:done="0"/>
  <w15:commentEx w15:paraId="262833A3" w15:paraIdParent="1496C447" w15:done="0"/>
  <w15:commentEx w15:paraId="6B6FF6B2" w15:done="0"/>
  <w15:commentEx w15:paraId="166DF93C" w15:done="0"/>
  <w15:commentEx w15:paraId="618D2637" w15:paraIdParent="166DF93C" w15:done="0"/>
  <w15:commentEx w15:paraId="5C4AE194" w15:paraIdParent="166DF93C" w15:done="0"/>
  <w15:commentEx w15:paraId="4EE89C72" w15:done="0"/>
  <w15:commentEx w15:paraId="17CDF169" w15:done="0"/>
  <w15:commentEx w15:paraId="2A85A6C5" w15:done="0"/>
  <w15:commentEx w15:paraId="079EE630" w15:done="1"/>
  <w15:commentEx w15:paraId="28EAC7AA" w15:done="0"/>
  <w15:commentEx w15:paraId="57D789A1" w15:done="0"/>
  <w15:commentEx w15:paraId="22E3BBE5" w15:done="0"/>
  <w15:commentEx w15:paraId="2419BE43" w15:done="0"/>
  <w15:commentEx w15:paraId="3C7253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E71B1" w16cex:dateUtc="2023-05-04T16:02:00Z"/>
  <w16cex:commentExtensible w16cex:durableId="2815F0FF" w16cex:dateUtc="2023-05-22T11:47:00Z"/>
  <w16cex:commentExtensible w16cex:durableId="2815F4A3" w16cex:dateUtc="2023-05-22T12:03:00Z"/>
  <w16cex:commentExtensible w16cex:durableId="2815EF8C" w16cex:dateUtc="2023-05-22T11:41:00Z"/>
  <w16cex:commentExtensible w16cex:durableId="2815EF63" w16cex:dateUtc="2023-05-22T11:40:00Z"/>
  <w16cex:commentExtensible w16cex:durableId="2815F59F" w16cex:dateUtc="2023-05-22T11:40:00Z"/>
  <w16cex:commentExtensible w16cex:durableId="274C1212" w16cex:dateUtc="2022-12-20T15:50:00Z"/>
  <w16cex:commentExtensible w16cex:durableId="27B3913C" w16cex:dateUtc="2023-03-08T21:57:00Z"/>
  <w16cex:commentExtensible w16cex:durableId="27FF69F8" w16cex:dateUtc="2023-05-05T09:41:00Z"/>
  <w16cex:commentExtensible w16cex:durableId="27B968F3" w16cex:dateUtc="2023-03-13T08:18:00Z"/>
  <w16cex:commentExtensible w16cex:durableId="27EA5A00" w16cex:dateUtc="2023-04-19T16:16:00Z"/>
  <w16cex:commentExtensible w16cex:durableId="2815FF32" w16cex:dateUtc="2023-05-22T12:48:00Z"/>
  <w16cex:commentExtensible w16cex:durableId="27B96A52" w16cex:dateUtc="2023-03-13T08:24:00Z"/>
  <w16cex:commentExtensible w16cex:durableId="27EA57F8" w16cex:dateUtc="2023-04-19T16:07:00Z"/>
  <w16cex:commentExtensible w16cex:durableId="2815FF97" w16cex:dateUtc="2023-05-22T12:49:00Z"/>
  <w16cex:commentExtensible w16cex:durableId="28160024" w16cex:dateUtc="2023-05-22T12:52:00Z"/>
  <w16cex:commentExtensible w16cex:durableId="27B467D6" w16cex:dateUtc="2023-03-09T13:12:00Z"/>
  <w16cex:commentExtensible w16cex:durableId="27FFA5D2" w16cex:dateUtc="2023-05-05T13:57:00Z"/>
  <w16cex:commentExtensible w16cex:durableId="281600BB" w16cex:dateUtc="2023-05-22T12:54:00Z"/>
  <w16cex:commentExtensible w16cex:durableId="28160129" w16cex:dateUtc="2023-05-22T12:56:00Z"/>
  <w16cex:commentExtensible w16cex:durableId="27B96D17" w16cex:dateUtc="2023-03-13T08:36:00Z"/>
  <w16cex:commentExtensible w16cex:durableId="27BF6281" w16cex:dateUtc="2023-03-17T21:04:00Z"/>
  <w16cex:commentExtensible w16cex:durableId="27FFA528" w16cex:dateUtc="2023-05-05T13:54:00Z"/>
  <w16cex:commentExtensible w16cex:durableId="27EA5210" w16cex:dateUtc="2023-04-19T15:42:00Z"/>
  <w16cex:commentExtensible w16cex:durableId="2816031E" w16cex:dateUtc="2023-05-22T13:05:00Z"/>
  <w16cex:commentExtensible w16cex:durableId="28160361" w16cex:dateUtc="2023-05-22T13:06:00Z"/>
  <w16cex:commentExtensible w16cex:durableId="27B344FC" w16cex:dateUtc="2023-03-08T16:31:00Z"/>
  <w16cex:commentExtensible w16cex:durableId="28160581" w16cex:dateUtc="2023-05-22T13:15:00Z"/>
  <w16cex:commentExtensible w16cex:durableId="28160701" w16cex:dateUtc="2023-05-22T13:21:00Z"/>
  <w16cex:commentExtensible w16cex:durableId="28160B1D" w16cex:dateUtc="2023-05-22T13:39:00Z"/>
  <w16cex:commentExtensible w16cex:durableId="28160CD8" w16cex:dateUtc="2023-05-22T13:46:00Z"/>
  <w16cex:commentExtensible w16cex:durableId="28160DE3" w16cex:dateUtc="2023-05-22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482CAC" w16cid:durableId="27FE71B1"/>
  <w16cid:commentId w16cid:paraId="1E2EBCC2" w16cid:durableId="2815F0FF"/>
  <w16cid:commentId w16cid:paraId="02F4610C" w16cid:durableId="2815F4A3"/>
  <w16cid:commentId w16cid:paraId="1F6A3A62" w16cid:durableId="2815EF8C"/>
  <w16cid:commentId w16cid:paraId="46CE7C24" w16cid:durableId="2815EF63"/>
  <w16cid:commentId w16cid:paraId="3AF097E7" w16cid:durableId="2815F59F"/>
  <w16cid:commentId w16cid:paraId="7D5EAEDF" w16cid:durableId="274C1212"/>
  <w16cid:commentId w16cid:paraId="6A99AA92" w16cid:durableId="27B3913C"/>
  <w16cid:commentId w16cid:paraId="39BC930F" w16cid:durableId="27FF69F8"/>
  <w16cid:commentId w16cid:paraId="341194D3" w16cid:durableId="27B968F3"/>
  <w16cid:commentId w16cid:paraId="121D658C" w16cid:durableId="27EA5A00"/>
  <w16cid:commentId w16cid:paraId="3F28A183" w16cid:durableId="2815FF32"/>
  <w16cid:commentId w16cid:paraId="4E471D4E" w16cid:durableId="27B96A52"/>
  <w16cid:commentId w16cid:paraId="621BF4F4" w16cid:durableId="27EA57F8"/>
  <w16cid:commentId w16cid:paraId="712E4789" w16cid:durableId="2815FF97"/>
  <w16cid:commentId w16cid:paraId="3A98484E" w16cid:durableId="28160024"/>
  <w16cid:commentId w16cid:paraId="1496C447" w16cid:durableId="27B467D6"/>
  <w16cid:commentId w16cid:paraId="1F996DAD" w16cid:durableId="27FFA5D2"/>
  <w16cid:commentId w16cid:paraId="262833A3" w16cid:durableId="281600BB"/>
  <w16cid:commentId w16cid:paraId="6B6FF6B2" w16cid:durableId="28160129"/>
  <w16cid:commentId w16cid:paraId="166DF93C" w16cid:durableId="27B96D17"/>
  <w16cid:commentId w16cid:paraId="618D2637" w16cid:durableId="27BF6281"/>
  <w16cid:commentId w16cid:paraId="5C4AE194" w16cid:durableId="27FFA528"/>
  <w16cid:commentId w16cid:paraId="4EE89C72" w16cid:durableId="27EA5210"/>
  <w16cid:commentId w16cid:paraId="17CDF169" w16cid:durableId="2816031E"/>
  <w16cid:commentId w16cid:paraId="2A85A6C5" w16cid:durableId="28160361"/>
  <w16cid:commentId w16cid:paraId="079EE630" w16cid:durableId="27B344FC"/>
  <w16cid:commentId w16cid:paraId="28EAC7AA" w16cid:durableId="28160581"/>
  <w16cid:commentId w16cid:paraId="57D789A1" w16cid:durableId="28160701"/>
  <w16cid:commentId w16cid:paraId="22E3BBE5" w16cid:durableId="28160B1D"/>
  <w16cid:commentId w16cid:paraId="2419BE43" w16cid:durableId="28160CD8"/>
  <w16cid:commentId w16cid:paraId="3C725372" w16cid:durableId="28160D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8A939" w14:textId="77777777" w:rsidR="00FD5363" w:rsidRDefault="00FD5363">
      <w:r>
        <w:separator/>
      </w:r>
    </w:p>
  </w:endnote>
  <w:endnote w:type="continuationSeparator" w:id="0">
    <w:p w14:paraId="1CEC8D15" w14:textId="77777777" w:rsidR="00FD5363" w:rsidRDefault="00FD5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Yu Gothic"/>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ABB04" w14:textId="77777777" w:rsidR="007E5242" w:rsidRDefault="007E524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D8B35" w14:textId="77777777" w:rsidR="00FD5363" w:rsidRDefault="00FD5363">
      <w:r>
        <w:separator/>
      </w:r>
    </w:p>
  </w:footnote>
  <w:footnote w:type="continuationSeparator" w:id="0">
    <w:p w14:paraId="243F6548" w14:textId="77777777" w:rsidR="00FD5363" w:rsidRDefault="00FD53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4D2B5" w14:textId="77777777" w:rsidR="007E5242" w:rsidRDefault="007E524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9610E"/>
    <w:multiLevelType w:val="hybridMultilevel"/>
    <w:tmpl w:val="52C22CFA"/>
    <w:styleLink w:val="ImportedStyle2"/>
    <w:lvl w:ilvl="0" w:tplc="F6A8458A">
      <w:start w:val="1"/>
      <w:numFmt w:val="bullet"/>
      <w:lvlText w:val="❖"/>
      <w:lvlJc w:val="left"/>
      <w:pPr>
        <w:ind w:left="3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3B88B5C">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62ACB30">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04C5C6E">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33E98B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E845D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B2810E0">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B30C9F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120F5B2">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9A45979"/>
    <w:multiLevelType w:val="hybridMultilevel"/>
    <w:tmpl w:val="DB6C6D48"/>
    <w:lvl w:ilvl="0" w:tplc="AD5041EE">
      <w:start w:val="208"/>
      <w:numFmt w:val="bullet"/>
      <w:lvlText w:val="-"/>
      <w:lvlJc w:val="left"/>
      <w:pPr>
        <w:ind w:left="720" w:hanging="360"/>
      </w:pPr>
      <w:rPr>
        <w:rFonts w:ascii="Times" w:eastAsia="Arial Unicode MS"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465A3E"/>
    <w:multiLevelType w:val="multilevel"/>
    <w:tmpl w:val="6BD6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94756"/>
    <w:multiLevelType w:val="multilevel"/>
    <w:tmpl w:val="055E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E26F48"/>
    <w:multiLevelType w:val="hybridMultilevel"/>
    <w:tmpl w:val="BA7CCE9E"/>
    <w:lvl w:ilvl="0" w:tplc="3C2CC9DC">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5" w15:restartNumberingAfterBreak="0">
    <w:nsid w:val="67933BA3"/>
    <w:multiLevelType w:val="hybridMultilevel"/>
    <w:tmpl w:val="C95E9F72"/>
    <w:lvl w:ilvl="0" w:tplc="AF8868A4">
      <w:start w:val="30"/>
      <w:numFmt w:val="bullet"/>
      <w:lvlText w:val="-"/>
      <w:lvlJc w:val="left"/>
      <w:pPr>
        <w:ind w:left="720" w:hanging="360"/>
      </w:pPr>
      <w:rPr>
        <w:rFonts w:ascii="Times New Roman" w:eastAsia="Arial Unicode M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DE0BBB"/>
    <w:multiLevelType w:val="hybridMultilevel"/>
    <w:tmpl w:val="52C22CFA"/>
    <w:numStyleLink w:val="ImportedStyle2"/>
  </w:abstractNum>
  <w:abstractNum w:abstractNumId="7" w15:restartNumberingAfterBreak="0">
    <w:nsid w:val="77FA7EBB"/>
    <w:multiLevelType w:val="hybridMultilevel"/>
    <w:tmpl w:val="370E6754"/>
    <w:numStyleLink w:val="ImportedStyle1"/>
  </w:abstractNum>
  <w:abstractNum w:abstractNumId="8" w15:restartNumberingAfterBreak="0">
    <w:nsid w:val="794F1714"/>
    <w:multiLevelType w:val="hybridMultilevel"/>
    <w:tmpl w:val="370E6754"/>
    <w:styleLink w:val="ImportedStyle1"/>
    <w:lvl w:ilvl="0" w:tplc="9920E9B6">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88AA6F3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66BC9B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A2AD31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3E6093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9BE8B6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585FD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FE868B2">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012AE4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F5C3080"/>
    <w:multiLevelType w:val="hybridMultilevel"/>
    <w:tmpl w:val="6FB84EF0"/>
    <w:lvl w:ilvl="0" w:tplc="FF0273B6">
      <w:start w:val="1"/>
      <w:numFmt w:val="bullet"/>
      <w:lvlText w:val="-"/>
      <w:lvlJc w:val="left"/>
      <w:pPr>
        <w:ind w:left="786" w:hanging="360"/>
      </w:pPr>
      <w:rPr>
        <w:rFonts w:ascii="Times New Roman" w:eastAsia="Arial Unicode MS"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num w:numId="1" w16cid:durableId="2028632716">
    <w:abstractNumId w:val="8"/>
  </w:num>
  <w:num w:numId="2" w16cid:durableId="813646919">
    <w:abstractNumId w:val="7"/>
  </w:num>
  <w:num w:numId="3" w16cid:durableId="940601716">
    <w:abstractNumId w:val="0"/>
  </w:num>
  <w:num w:numId="4" w16cid:durableId="1873767225">
    <w:abstractNumId w:val="6"/>
  </w:num>
  <w:num w:numId="5" w16cid:durableId="832065497">
    <w:abstractNumId w:val="5"/>
  </w:num>
  <w:num w:numId="6" w16cid:durableId="1515152570">
    <w:abstractNumId w:val="1"/>
  </w:num>
  <w:num w:numId="7" w16cid:durableId="1235045594">
    <w:abstractNumId w:val="4"/>
  </w:num>
  <w:num w:numId="8" w16cid:durableId="494305278">
    <w:abstractNumId w:val="9"/>
  </w:num>
  <w:num w:numId="9" w16cid:durableId="797257122">
    <w:abstractNumId w:val="3"/>
  </w:num>
  <w:num w:numId="10" w16cid:durableId="167176065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ulia Masoero">
    <w15:presenceInfo w15:providerId="AD" w15:userId="S::gmasoero@uottawa.ca::515e70ad-124d-42d1-985c-f5fdc05772d5"/>
  </w15:person>
  <w15:person w15:author="Pierre Bize">
    <w15:presenceInfo w15:providerId="AD" w15:userId="S::pierre.bize@vogelwarte.ch::40d0fcee-8ff8-4b1e-9d4b-f6de2d6aa427"/>
  </w15:person>
  <w15:person w15:author="Federico Tettamanti">
    <w15:presenceInfo w15:providerId="Windows Live" w15:userId="01c671db1aa0b325"/>
  </w15:person>
  <w15:person w15:author="LFBersier">
    <w15:presenceInfo w15:providerId="None" w15:userId="LFBersier"/>
  </w15:person>
  <w15:person w15:author="Kristina Gencheva">
    <w15:presenceInfo w15:providerId="Windows Live" w15:userId="28bedefd6b3da0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242"/>
    <w:rsid w:val="0000024D"/>
    <w:rsid w:val="00000D53"/>
    <w:rsid w:val="00003D74"/>
    <w:rsid w:val="0001189D"/>
    <w:rsid w:val="00012A73"/>
    <w:rsid w:val="0001467C"/>
    <w:rsid w:val="000178F6"/>
    <w:rsid w:val="00020F77"/>
    <w:rsid w:val="00020FFD"/>
    <w:rsid w:val="000225FE"/>
    <w:rsid w:val="000263A6"/>
    <w:rsid w:val="00026F81"/>
    <w:rsid w:val="00027F1D"/>
    <w:rsid w:val="000317A6"/>
    <w:rsid w:val="00033236"/>
    <w:rsid w:val="00036751"/>
    <w:rsid w:val="00036EC4"/>
    <w:rsid w:val="000375DD"/>
    <w:rsid w:val="000424FA"/>
    <w:rsid w:val="00043F86"/>
    <w:rsid w:val="00044DF7"/>
    <w:rsid w:val="00045053"/>
    <w:rsid w:val="000457FD"/>
    <w:rsid w:val="00052439"/>
    <w:rsid w:val="000528A8"/>
    <w:rsid w:val="00055B6E"/>
    <w:rsid w:val="00055DCA"/>
    <w:rsid w:val="000600EB"/>
    <w:rsid w:val="000603C6"/>
    <w:rsid w:val="000604DC"/>
    <w:rsid w:val="00060B5F"/>
    <w:rsid w:val="0006330F"/>
    <w:rsid w:val="00066EFD"/>
    <w:rsid w:val="00067711"/>
    <w:rsid w:val="00070747"/>
    <w:rsid w:val="00070A34"/>
    <w:rsid w:val="0007173E"/>
    <w:rsid w:val="00075185"/>
    <w:rsid w:val="000801CA"/>
    <w:rsid w:val="000810C9"/>
    <w:rsid w:val="000825D4"/>
    <w:rsid w:val="00083251"/>
    <w:rsid w:val="00085786"/>
    <w:rsid w:val="00085B75"/>
    <w:rsid w:val="00090469"/>
    <w:rsid w:val="000920E3"/>
    <w:rsid w:val="00092257"/>
    <w:rsid w:val="00094107"/>
    <w:rsid w:val="0009477B"/>
    <w:rsid w:val="0009709E"/>
    <w:rsid w:val="000A1AB7"/>
    <w:rsid w:val="000A7E4C"/>
    <w:rsid w:val="000B00EB"/>
    <w:rsid w:val="000B06B2"/>
    <w:rsid w:val="000B0A19"/>
    <w:rsid w:val="000B0D86"/>
    <w:rsid w:val="000B22D7"/>
    <w:rsid w:val="000B3650"/>
    <w:rsid w:val="000B431B"/>
    <w:rsid w:val="000B50A8"/>
    <w:rsid w:val="000B5583"/>
    <w:rsid w:val="000B6569"/>
    <w:rsid w:val="000C0093"/>
    <w:rsid w:val="000C10D4"/>
    <w:rsid w:val="000C1533"/>
    <w:rsid w:val="000C3649"/>
    <w:rsid w:val="000C4A9C"/>
    <w:rsid w:val="000C5FFD"/>
    <w:rsid w:val="000C6AA9"/>
    <w:rsid w:val="000C7AC2"/>
    <w:rsid w:val="000D3648"/>
    <w:rsid w:val="000D3C8B"/>
    <w:rsid w:val="000E528F"/>
    <w:rsid w:val="000E53CF"/>
    <w:rsid w:val="000E5A90"/>
    <w:rsid w:val="000F0790"/>
    <w:rsid w:val="000F0A09"/>
    <w:rsid w:val="000F3688"/>
    <w:rsid w:val="000F6262"/>
    <w:rsid w:val="000F6A76"/>
    <w:rsid w:val="0010078B"/>
    <w:rsid w:val="001032B2"/>
    <w:rsid w:val="00106AE1"/>
    <w:rsid w:val="001136DA"/>
    <w:rsid w:val="001163E1"/>
    <w:rsid w:val="0011710D"/>
    <w:rsid w:val="001200BC"/>
    <w:rsid w:val="0012184F"/>
    <w:rsid w:val="00124DD8"/>
    <w:rsid w:val="00125019"/>
    <w:rsid w:val="00126C39"/>
    <w:rsid w:val="00130BA5"/>
    <w:rsid w:val="00133AAF"/>
    <w:rsid w:val="00135276"/>
    <w:rsid w:val="0014287D"/>
    <w:rsid w:val="00147758"/>
    <w:rsid w:val="00147981"/>
    <w:rsid w:val="001512B6"/>
    <w:rsid w:val="00153590"/>
    <w:rsid w:val="001556C8"/>
    <w:rsid w:val="001574C2"/>
    <w:rsid w:val="00157629"/>
    <w:rsid w:val="00157D6A"/>
    <w:rsid w:val="00160822"/>
    <w:rsid w:val="00162462"/>
    <w:rsid w:val="0016254F"/>
    <w:rsid w:val="00162F19"/>
    <w:rsid w:val="0016414D"/>
    <w:rsid w:val="0016761C"/>
    <w:rsid w:val="0017020A"/>
    <w:rsid w:val="00172700"/>
    <w:rsid w:val="00172D96"/>
    <w:rsid w:val="00172E79"/>
    <w:rsid w:val="0017528C"/>
    <w:rsid w:val="00184F72"/>
    <w:rsid w:val="001865F6"/>
    <w:rsid w:val="00186C8B"/>
    <w:rsid w:val="00186E7E"/>
    <w:rsid w:val="00191A8F"/>
    <w:rsid w:val="001927DC"/>
    <w:rsid w:val="00195E8F"/>
    <w:rsid w:val="001A1F53"/>
    <w:rsid w:val="001A451F"/>
    <w:rsid w:val="001A49AF"/>
    <w:rsid w:val="001A5BD9"/>
    <w:rsid w:val="001A738B"/>
    <w:rsid w:val="001B06F1"/>
    <w:rsid w:val="001B08F4"/>
    <w:rsid w:val="001B0BB7"/>
    <w:rsid w:val="001B2332"/>
    <w:rsid w:val="001B51D1"/>
    <w:rsid w:val="001B5E97"/>
    <w:rsid w:val="001C04EB"/>
    <w:rsid w:val="001C1A0B"/>
    <w:rsid w:val="001C3796"/>
    <w:rsid w:val="001C591C"/>
    <w:rsid w:val="001D088F"/>
    <w:rsid w:val="001D186E"/>
    <w:rsid w:val="001D2FDB"/>
    <w:rsid w:val="001D3E73"/>
    <w:rsid w:val="001D4264"/>
    <w:rsid w:val="001D53A3"/>
    <w:rsid w:val="001D7DCF"/>
    <w:rsid w:val="001E1F8D"/>
    <w:rsid w:val="001E3966"/>
    <w:rsid w:val="001E52B2"/>
    <w:rsid w:val="001E5ECE"/>
    <w:rsid w:val="001E7003"/>
    <w:rsid w:val="001F07E4"/>
    <w:rsid w:val="001F0A71"/>
    <w:rsid w:val="001F554B"/>
    <w:rsid w:val="001F7321"/>
    <w:rsid w:val="002010D2"/>
    <w:rsid w:val="002016E9"/>
    <w:rsid w:val="002037A1"/>
    <w:rsid w:val="00203C27"/>
    <w:rsid w:val="00203ECD"/>
    <w:rsid w:val="00206469"/>
    <w:rsid w:val="002079D3"/>
    <w:rsid w:val="00207DB2"/>
    <w:rsid w:val="00213061"/>
    <w:rsid w:val="002136EA"/>
    <w:rsid w:val="00213D7D"/>
    <w:rsid w:val="00215284"/>
    <w:rsid w:val="00217851"/>
    <w:rsid w:val="002252BC"/>
    <w:rsid w:val="0022663E"/>
    <w:rsid w:val="002272EC"/>
    <w:rsid w:val="0022737D"/>
    <w:rsid w:val="00232945"/>
    <w:rsid w:val="00233987"/>
    <w:rsid w:val="0023447D"/>
    <w:rsid w:val="0023500A"/>
    <w:rsid w:val="00236C35"/>
    <w:rsid w:val="0024007D"/>
    <w:rsid w:val="00244108"/>
    <w:rsid w:val="00244A3B"/>
    <w:rsid w:val="002554C2"/>
    <w:rsid w:val="002554FE"/>
    <w:rsid w:val="002555A7"/>
    <w:rsid w:val="002556E5"/>
    <w:rsid w:val="00260BD9"/>
    <w:rsid w:val="0026285F"/>
    <w:rsid w:val="002631D9"/>
    <w:rsid w:val="00264B62"/>
    <w:rsid w:val="00265CA6"/>
    <w:rsid w:val="0027033D"/>
    <w:rsid w:val="0027218C"/>
    <w:rsid w:val="00272AC1"/>
    <w:rsid w:val="00274702"/>
    <w:rsid w:val="00276864"/>
    <w:rsid w:val="00277BEF"/>
    <w:rsid w:val="002837BC"/>
    <w:rsid w:val="0028402F"/>
    <w:rsid w:val="002912E8"/>
    <w:rsid w:val="00293448"/>
    <w:rsid w:val="002940EB"/>
    <w:rsid w:val="00294694"/>
    <w:rsid w:val="00294E90"/>
    <w:rsid w:val="0029506D"/>
    <w:rsid w:val="002950FD"/>
    <w:rsid w:val="00295735"/>
    <w:rsid w:val="002966DD"/>
    <w:rsid w:val="002B1C97"/>
    <w:rsid w:val="002B282A"/>
    <w:rsid w:val="002B64F7"/>
    <w:rsid w:val="002B690E"/>
    <w:rsid w:val="002C02EF"/>
    <w:rsid w:val="002C0A63"/>
    <w:rsid w:val="002C2818"/>
    <w:rsid w:val="002C3ACF"/>
    <w:rsid w:val="002C5A87"/>
    <w:rsid w:val="002C6769"/>
    <w:rsid w:val="002C72C9"/>
    <w:rsid w:val="002C7561"/>
    <w:rsid w:val="002C76EF"/>
    <w:rsid w:val="002D1762"/>
    <w:rsid w:val="002D42B3"/>
    <w:rsid w:val="002D5968"/>
    <w:rsid w:val="002D6940"/>
    <w:rsid w:val="002E1FB5"/>
    <w:rsid w:val="002E2514"/>
    <w:rsid w:val="002E6189"/>
    <w:rsid w:val="002E6A2D"/>
    <w:rsid w:val="002E7B2A"/>
    <w:rsid w:val="002F2064"/>
    <w:rsid w:val="002F4980"/>
    <w:rsid w:val="002F607E"/>
    <w:rsid w:val="00300019"/>
    <w:rsid w:val="00302813"/>
    <w:rsid w:val="003042CB"/>
    <w:rsid w:val="0030441E"/>
    <w:rsid w:val="00304B86"/>
    <w:rsid w:val="003056BE"/>
    <w:rsid w:val="00311BA1"/>
    <w:rsid w:val="00312AD5"/>
    <w:rsid w:val="0032112E"/>
    <w:rsid w:val="00325257"/>
    <w:rsid w:val="00325F00"/>
    <w:rsid w:val="00326CDC"/>
    <w:rsid w:val="0033046F"/>
    <w:rsid w:val="00333B48"/>
    <w:rsid w:val="003345D4"/>
    <w:rsid w:val="00336130"/>
    <w:rsid w:val="00336263"/>
    <w:rsid w:val="00341C0A"/>
    <w:rsid w:val="00344E0F"/>
    <w:rsid w:val="0034507C"/>
    <w:rsid w:val="00345233"/>
    <w:rsid w:val="003452FA"/>
    <w:rsid w:val="003464F6"/>
    <w:rsid w:val="003477E7"/>
    <w:rsid w:val="00347AD1"/>
    <w:rsid w:val="00351EFE"/>
    <w:rsid w:val="00355C4A"/>
    <w:rsid w:val="003578F0"/>
    <w:rsid w:val="0036021A"/>
    <w:rsid w:val="00360FCD"/>
    <w:rsid w:val="00363127"/>
    <w:rsid w:val="00365FC2"/>
    <w:rsid w:val="0037011A"/>
    <w:rsid w:val="00371D27"/>
    <w:rsid w:val="0037211C"/>
    <w:rsid w:val="00373D9D"/>
    <w:rsid w:val="00374616"/>
    <w:rsid w:val="003747B5"/>
    <w:rsid w:val="00375816"/>
    <w:rsid w:val="00377456"/>
    <w:rsid w:val="0038075E"/>
    <w:rsid w:val="0038304D"/>
    <w:rsid w:val="00383EE5"/>
    <w:rsid w:val="00384F59"/>
    <w:rsid w:val="00386B18"/>
    <w:rsid w:val="00386C3E"/>
    <w:rsid w:val="00390137"/>
    <w:rsid w:val="00390924"/>
    <w:rsid w:val="00390C01"/>
    <w:rsid w:val="003936AD"/>
    <w:rsid w:val="00396165"/>
    <w:rsid w:val="003A399E"/>
    <w:rsid w:val="003A5D17"/>
    <w:rsid w:val="003A5FB8"/>
    <w:rsid w:val="003A6537"/>
    <w:rsid w:val="003B2179"/>
    <w:rsid w:val="003B2FCA"/>
    <w:rsid w:val="003B30B0"/>
    <w:rsid w:val="003B512C"/>
    <w:rsid w:val="003B5580"/>
    <w:rsid w:val="003B7323"/>
    <w:rsid w:val="003B7E01"/>
    <w:rsid w:val="003C0E48"/>
    <w:rsid w:val="003C1C81"/>
    <w:rsid w:val="003C2508"/>
    <w:rsid w:val="003C3D17"/>
    <w:rsid w:val="003C422E"/>
    <w:rsid w:val="003C457B"/>
    <w:rsid w:val="003C6272"/>
    <w:rsid w:val="003C68FE"/>
    <w:rsid w:val="003D1B62"/>
    <w:rsid w:val="003D28B6"/>
    <w:rsid w:val="003D4E54"/>
    <w:rsid w:val="003D68EB"/>
    <w:rsid w:val="003E020F"/>
    <w:rsid w:val="003E114D"/>
    <w:rsid w:val="003E38FF"/>
    <w:rsid w:val="003E49C7"/>
    <w:rsid w:val="003E6051"/>
    <w:rsid w:val="003E6270"/>
    <w:rsid w:val="003E75DD"/>
    <w:rsid w:val="003E7AA8"/>
    <w:rsid w:val="003E7B65"/>
    <w:rsid w:val="003F4248"/>
    <w:rsid w:val="003F70B9"/>
    <w:rsid w:val="003F7F26"/>
    <w:rsid w:val="00406E48"/>
    <w:rsid w:val="00406F08"/>
    <w:rsid w:val="00406F6B"/>
    <w:rsid w:val="00412B59"/>
    <w:rsid w:val="00412F5F"/>
    <w:rsid w:val="00413A7C"/>
    <w:rsid w:val="0041702F"/>
    <w:rsid w:val="00423938"/>
    <w:rsid w:val="00424D2A"/>
    <w:rsid w:val="00426CBC"/>
    <w:rsid w:val="0043049B"/>
    <w:rsid w:val="004309AA"/>
    <w:rsid w:val="004335C0"/>
    <w:rsid w:val="00436FEC"/>
    <w:rsid w:val="00437C21"/>
    <w:rsid w:val="00437E09"/>
    <w:rsid w:val="00440A96"/>
    <w:rsid w:val="00444CF6"/>
    <w:rsid w:val="004468A1"/>
    <w:rsid w:val="004468BE"/>
    <w:rsid w:val="0044736E"/>
    <w:rsid w:val="0045194C"/>
    <w:rsid w:val="00453000"/>
    <w:rsid w:val="0045550A"/>
    <w:rsid w:val="00460234"/>
    <w:rsid w:val="0046149D"/>
    <w:rsid w:val="00462D28"/>
    <w:rsid w:val="00463D22"/>
    <w:rsid w:val="00472103"/>
    <w:rsid w:val="00473248"/>
    <w:rsid w:val="004749E3"/>
    <w:rsid w:val="00475AE8"/>
    <w:rsid w:val="004762CC"/>
    <w:rsid w:val="00477C3E"/>
    <w:rsid w:val="00477EAE"/>
    <w:rsid w:val="00481A88"/>
    <w:rsid w:val="004829A5"/>
    <w:rsid w:val="00483F89"/>
    <w:rsid w:val="00486B48"/>
    <w:rsid w:val="00491CA4"/>
    <w:rsid w:val="00491E6F"/>
    <w:rsid w:val="004920BA"/>
    <w:rsid w:val="0049340F"/>
    <w:rsid w:val="00493A43"/>
    <w:rsid w:val="00493F5C"/>
    <w:rsid w:val="00494E62"/>
    <w:rsid w:val="00495B8C"/>
    <w:rsid w:val="00497D6E"/>
    <w:rsid w:val="004A4C2D"/>
    <w:rsid w:val="004A790F"/>
    <w:rsid w:val="004B0520"/>
    <w:rsid w:val="004B0BCD"/>
    <w:rsid w:val="004B259C"/>
    <w:rsid w:val="004B6A4F"/>
    <w:rsid w:val="004C237B"/>
    <w:rsid w:val="004C2B63"/>
    <w:rsid w:val="004C446E"/>
    <w:rsid w:val="004C606D"/>
    <w:rsid w:val="004D1576"/>
    <w:rsid w:val="004E016F"/>
    <w:rsid w:val="004E3AFB"/>
    <w:rsid w:val="004F06FB"/>
    <w:rsid w:val="004F3118"/>
    <w:rsid w:val="004F3946"/>
    <w:rsid w:val="004F53D7"/>
    <w:rsid w:val="005007FA"/>
    <w:rsid w:val="005040B9"/>
    <w:rsid w:val="0050480D"/>
    <w:rsid w:val="005112AD"/>
    <w:rsid w:val="00512DC8"/>
    <w:rsid w:val="00514444"/>
    <w:rsid w:val="005211BC"/>
    <w:rsid w:val="00521B14"/>
    <w:rsid w:val="0052200B"/>
    <w:rsid w:val="00523B06"/>
    <w:rsid w:val="00526EE1"/>
    <w:rsid w:val="0053127C"/>
    <w:rsid w:val="005326E5"/>
    <w:rsid w:val="00534AC2"/>
    <w:rsid w:val="00535DDE"/>
    <w:rsid w:val="00543B75"/>
    <w:rsid w:val="00545637"/>
    <w:rsid w:val="005465D0"/>
    <w:rsid w:val="00551E9F"/>
    <w:rsid w:val="005538C7"/>
    <w:rsid w:val="00556F92"/>
    <w:rsid w:val="00556FDD"/>
    <w:rsid w:val="00557274"/>
    <w:rsid w:val="005578E0"/>
    <w:rsid w:val="0056042B"/>
    <w:rsid w:val="00560A92"/>
    <w:rsid w:val="00560DB3"/>
    <w:rsid w:val="005618F1"/>
    <w:rsid w:val="00563380"/>
    <w:rsid w:val="005637CB"/>
    <w:rsid w:val="005637ED"/>
    <w:rsid w:val="005659FA"/>
    <w:rsid w:val="0056704C"/>
    <w:rsid w:val="00572684"/>
    <w:rsid w:val="00572F5A"/>
    <w:rsid w:val="005741FB"/>
    <w:rsid w:val="005745F0"/>
    <w:rsid w:val="00574730"/>
    <w:rsid w:val="00581B1B"/>
    <w:rsid w:val="0058295F"/>
    <w:rsid w:val="00583398"/>
    <w:rsid w:val="00584A2A"/>
    <w:rsid w:val="00586033"/>
    <w:rsid w:val="005870A0"/>
    <w:rsid w:val="00590A82"/>
    <w:rsid w:val="00590D4B"/>
    <w:rsid w:val="005920B2"/>
    <w:rsid w:val="005941DC"/>
    <w:rsid w:val="005956AF"/>
    <w:rsid w:val="00595A0D"/>
    <w:rsid w:val="00597BD6"/>
    <w:rsid w:val="005A03D6"/>
    <w:rsid w:val="005B26CB"/>
    <w:rsid w:val="005B29CE"/>
    <w:rsid w:val="005B4294"/>
    <w:rsid w:val="005B56E1"/>
    <w:rsid w:val="005B6DD3"/>
    <w:rsid w:val="005C47BD"/>
    <w:rsid w:val="005C51CE"/>
    <w:rsid w:val="005C6261"/>
    <w:rsid w:val="005D1C07"/>
    <w:rsid w:val="005D2F0D"/>
    <w:rsid w:val="005D35DA"/>
    <w:rsid w:val="005D4FF5"/>
    <w:rsid w:val="005D5F44"/>
    <w:rsid w:val="005D6730"/>
    <w:rsid w:val="005E2085"/>
    <w:rsid w:val="005E57B5"/>
    <w:rsid w:val="005E765E"/>
    <w:rsid w:val="005F2D9F"/>
    <w:rsid w:val="005F2F85"/>
    <w:rsid w:val="005F6C72"/>
    <w:rsid w:val="005F6DB7"/>
    <w:rsid w:val="00601AA8"/>
    <w:rsid w:val="00601B1D"/>
    <w:rsid w:val="00602728"/>
    <w:rsid w:val="00604294"/>
    <w:rsid w:val="00604F5D"/>
    <w:rsid w:val="00606004"/>
    <w:rsid w:val="0060713F"/>
    <w:rsid w:val="0060743F"/>
    <w:rsid w:val="006109C8"/>
    <w:rsid w:val="00613122"/>
    <w:rsid w:val="00613BF2"/>
    <w:rsid w:val="00613F6B"/>
    <w:rsid w:val="0061786B"/>
    <w:rsid w:val="006213D8"/>
    <w:rsid w:val="0062197B"/>
    <w:rsid w:val="0062273D"/>
    <w:rsid w:val="00626983"/>
    <w:rsid w:val="00627CD2"/>
    <w:rsid w:val="006308E9"/>
    <w:rsid w:val="0063138E"/>
    <w:rsid w:val="006337BB"/>
    <w:rsid w:val="00633CFA"/>
    <w:rsid w:val="00633EE7"/>
    <w:rsid w:val="00635784"/>
    <w:rsid w:val="00635808"/>
    <w:rsid w:val="0064113F"/>
    <w:rsid w:val="0064520A"/>
    <w:rsid w:val="00650361"/>
    <w:rsid w:val="00654E2D"/>
    <w:rsid w:val="00655086"/>
    <w:rsid w:val="00655562"/>
    <w:rsid w:val="0066232B"/>
    <w:rsid w:val="00662AFC"/>
    <w:rsid w:val="00663556"/>
    <w:rsid w:val="00664BEF"/>
    <w:rsid w:val="00666579"/>
    <w:rsid w:val="0066799D"/>
    <w:rsid w:val="00670632"/>
    <w:rsid w:val="006717FC"/>
    <w:rsid w:val="00674418"/>
    <w:rsid w:val="006759C7"/>
    <w:rsid w:val="00677959"/>
    <w:rsid w:val="00684083"/>
    <w:rsid w:val="00684D8F"/>
    <w:rsid w:val="006864EE"/>
    <w:rsid w:val="006907EB"/>
    <w:rsid w:val="0069160C"/>
    <w:rsid w:val="0069217C"/>
    <w:rsid w:val="00693100"/>
    <w:rsid w:val="00693283"/>
    <w:rsid w:val="00694F50"/>
    <w:rsid w:val="00694FE4"/>
    <w:rsid w:val="00696394"/>
    <w:rsid w:val="00696AE5"/>
    <w:rsid w:val="00696CA2"/>
    <w:rsid w:val="00697BD9"/>
    <w:rsid w:val="00697D26"/>
    <w:rsid w:val="006A2D7A"/>
    <w:rsid w:val="006A3E6B"/>
    <w:rsid w:val="006B0A90"/>
    <w:rsid w:val="006B0D4E"/>
    <w:rsid w:val="006B1252"/>
    <w:rsid w:val="006B146C"/>
    <w:rsid w:val="006B45D8"/>
    <w:rsid w:val="006B662F"/>
    <w:rsid w:val="006C0347"/>
    <w:rsid w:val="006C5E46"/>
    <w:rsid w:val="006D2ACA"/>
    <w:rsid w:val="006D329E"/>
    <w:rsid w:val="006D4CD6"/>
    <w:rsid w:val="006D56AB"/>
    <w:rsid w:val="006D5E43"/>
    <w:rsid w:val="006D64FA"/>
    <w:rsid w:val="006E3D58"/>
    <w:rsid w:val="006E5A2D"/>
    <w:rsid w:val="006F3D28"/>
    <w:rsid w:val="006F4474"/>
    <w:rsid w:val="006F5978"/>
    <w:rsid w:val="006F7666"/>
    <w:rsid w:val="00701CC9"/>
    <w:rsid w:val="00702481"/>
    <w:rsid w:val="00705104"/>
    <w:rsid w:val="007108AA"/>
    <w:rsid w:val="00710B42"/>
    <w:rsid w:val="007110D3"/>
    <w:rsid w:val="00711F38"/>
    <w:rsid w:val="00711FD8"/>
    <w:rsid w:val="00712935"/>
    <w:rsid w:val="00716244"/>
    <w:rsid w:val="00720968"/>
    <w:rsid w:val="00723447"/>
    <w:rsid w:val="007255C7"/>
    <w:rsid w:val="0072705E"/>
    <w:rsid w:val="00727D67"/>
    <w:rsid w:val="00730B1F"/>
    <w:rsid w:val="007327B7"/>
    <w:rsid w:val="00733395"/>
    <w:rsid w:val="0073457D"/>
    <w:rsid w:val="007348CA"/>
    <w:rsid w:val="00736FF9"/>
    <w:rsid w:val="007371A9"/>
    <w:rsid w:val="00741A9F"/>
    <w:rsid w:val="007424B6"/>
    <w:rsid w:val="00742BAA"/>
    <w:rsid w:val="00742E64"/>
    <w:rsid w:val="0074320F"/>
    <w:rsid w:val="0074524B"/>
    <w:rsid w:val="00747763"/>
    <w:rsid w:val="00751854"/>
    <w:rsid w:val="0076151F"/>
    <w:rsid w:val="00762D1B"/>
    <w:rsid w:val="007630BD"/>
    <w:rsid w:val="0076328A"/>
    <w:rsid w:val="00770032"/>
    <w:rsid w:val="00771AF7"/>
    <w:rsid w:val="00772528"/>
    <w:rsid w:val="00773D89"/>
    <w:rsid w:val="007763FC"/>
    <w:rsid w:val="0077753F"/>
    <w:rsid w:val="00780954"/>
    <w:rsid w:val="00782419"/>
    <w:rsid w:val="007826F2"/>
    <w:rsid w:val="00782B10"/>
    <w:rsid w:val="0078316D"/>
    <w:rsid w:val="00784173"/>
    <w:rsid w:val="00787572"/>
    <w:rsid w:val="007965FC"/>
    <w:rsid w:val="007968A8"/>
    <w:rsid w:val="007A080D"/>
    <w:rsid w:val="007A10D8"/>
    <w:rsid w:val="007A1405"/>
    <w:rsid w:val="007A1793"/>
    <w:rsid w:val="007A2882"/>
    <w:rsid w:val="007A2C79"/>
    <w:rsid w:val="007A55F6"/>
    <w:rsid w:val="007A6DE0"/>
    <w:rsid w:val="007B040B"/>
    <w:rsid w:val="007B04B8"/>
    <w:rsid w:val="007B0BA4"/>
    <w:rsid w:val="007B0D3D"/>
    <w:rsid w:val="007B1C61"/>
    <w:rsid w:val="007B2934"/>
    <w:rsid w:val="007B646F"/>
    <w:rsid w:val="007C17F5"/>
    <w:rsid w:val="007C1E2B"/>
    <w:rsid w:val="007C45DE"/>
    <w:rsid w:val="007C4F31"/>
    <w:rsid w:val="007C55FB"/>
    <w:rsid w:val="007C5E3D"/>
    <w:rsid w:val="007C5E4B"/>
    <w:rsid w:val="007D1EC7"/>
    <w:rsid w:val="007D3244"/>
    <w:rsid w:val="007D33F6"/>
    <w:rsid w:val="007D54C9"/>
    <w:rsid w:val="007D562D"/>
    <w:rsid w:val="007D5A02"/>
    <w:rsid w:val="007E05B8"/>
    <w:rsid w:val="007E4097"/>
    <w:rsid w:val="007E4233"/>
    <w:rsid w:val="007E4D03"/>
    <w:rsid w:val="007E5242"/>
    <w:rsid w:val="007E693C"/>
    <w:rsid w:val="007F13FF"/>
    <w:rsid w:val="007F1727"/>
    <w:rsid w:val="007F1D38"/>
    <w:rsid w:val="007F25B1"/>
    <w:rsid w:val="007F3565"/>
    <w:rsid w:val="007F41DA"/>
    <w:rsid w:val="00802259"/>
    <w:rsid w:val="00803698"/>
    <w:rsid w:val="0080407D"/>
    <w:rsid w:val="00807A4B"/>
    <w:rsid w:val="00807E63"/>
    <w:rsid w:val="008108EA"/>
    <w:rsid w:val="00813AC3"/>
    <w:rsid w:val="00816F25"/>
    <w:rsid w:val="008175A9"/>
    <w:rsid w:val="008217D6"/>
    <w:rsid w:val="008252BF"/>
    <w:rsid w:val="00827142"/>
    <w:rsid w:val="00831D6E"/>
    <w:rsid w:val="0083236B"/>
    <w:rsid w:val="008326E4"/>
    <w:rsid w:val="008339B3"/>
    <w:rsid w:val="008344A6"/>
    <w:rsid w:val="008368E0"/>
    <w:rsid w:val="00836C78"/>
    <w:rsid w:val="00837927"/>
    <w:rsid w:val="0084101B"/>
    <w:rsid w:val="00846730"/>
    <w:rsid w:val="008467D2"/>
    <w:rsid w:val="0085198D"/>
    <w:rsid w:val="008539CE"/>
    <w:rsid w:val="00855E78"/>
    <w:rsid w:val="00856695"/>
    <w:rsid w:val="00863E99"/>
    <w:rsid w:val="00864F1E"/>
    <w:rsid w:val="0086687E"/>
    <w:rsid w:val="00870391"/>
    <w:rsid w:val="00870F95"/>
    <w:rsid w:val="0087179D"/>
    <w:rsid w:val="008725C6"/>
    <w:rsid w:val="008742AB"/>
    <w:rsid w:val="00875410"/>
    <w:rsid w:val="00875598"/>
    <w:rsid w:val="0087574B"/>
    <w:rsid w:val="00875A92"/>
    <w:rsid w:val="00875C00"/>
    <w:rsid w:val="00876609"/>
    <w:rsid w:val="008773A8"/>
    <w:rsid w:val="008778D5"/>
    <w:rsid w:val="00877AAE"/>
    <w:rsid w:val="008811A8"/>
    <w:rsid w:val="008818E0"/>
    <w:rsid w:val="008824BC"/>
    <w:rsid w:val="00882F8A"/>
    <w:rsid w:val="008873A4"/>
    <w:rsid w:val="00887635"/>
    <w:rsid w:val="0089019A"/>
    <w:rsid w:val="00891BDA"/>
    <w:rsid w:val="0089516E"/>
    <w:rsid w:val="0089589A"/>
    <w:rsid w:val="0089621C"/>
    <w:rsid w:val="008963E1"/>
    <w:rsid w:val="008A0518"/>
    <w:rsid w:val="008A51ED"/>
    <w:rsid w:val="008A5F94"/>
    <w:rsid w:val="008A69FF"/>
    <w:rsid w:val="008A75A5"/>
    <w:rsid w:val="008B480A"/>
    <w:rsid w:val="008C0D4C"/>
    <w:rsid w:val="008C1892"/>
    <w:rsid w:val="008C2429"/>
    <w:rsid w:val="008C3915"/>
    <w:rsid w:val="008C45E4"/>
    <w:rsid w:val="008C65BC"/>
    <w:rsid w:val="008C6E48"/>
    <w:rsid w:val="008D3777"/>
    <w:rsid w:val="008D4299"/>
    <w:rsid w:val="008D7980"/>
    <w:rsid w:val="008D7983"/>
    <w:rsid w:val="008D7EFB"/>
    <w:rsid w:val="008E0486"/>
    <w:rsid w:val="008E18DE"/>
    <w:rsid w:val="008E3C3E"/>
    <w:rsid w:val="008E3C76"/>
    <w:rsid w:val="008E3C98"/>
    <w:rsid w:val="008E4B49"/>
    <w:rsid w:val="008E579B"/>
    <w:rsid w:val="008F0E96"/>
    <w:rsid w:val="008F1196"/>
    <w:rsid w:val="008F1459"/>
    <w:rsid w:val="008F412E"/>
    <w:rsid w:val="008F43F5"/>
    <w:rsid w:val="008F4C16"/>
    <w:rsid w:val="008F548A"/>
    <w:rsid w:val="008F60D0"/>
    <w:rsid w:val="008F776D"/>
    <w:rsid w:val="0090023D"/>
    <w:rsid w:val="00900EE4"/>
    <w:rsid w:val="00903548"/>
    <w:rsid w:val="009046BF"/>
    <w:rsid w:val="00905647"/>
    <w:rsid w:val="00905AEB"/>
    <w:rsid w:val="00907282"/>
    <w:rsid w:val="00910152"/>
    <w:rsid w:val="00914CDF"/>
    <w:rsid w:val="009159D4"/>
    <w:rsid w:val="00915D34"/>
    <w:rsid w:val="00920D13"/>
    <w:rsid w:val="0092170A"/>
    <w:rsid w:val="00924D00"/>
    <w:rsid w:val="009322A4"/>
    <w:rsid w:val="009360B9"/>
    <w:rsid w:val="009361A1"/>
    <w:rsid w:val="0094227B"/>
    <w:rsid w:val="00942763"/>
    <w:rsid w:val="00943CAE"/>
    <w:rsid w:val="00946693"/>
    <w:rsid w:val="00950484"/>
    <w:rsid w:val="00951375"/>
    <w:rsid w:val="00951378"/>
    <w:rsid w:val="00952263"/>
    <w:rsid w:val="00954ACF"/>
    <w:rsid w:val="00954F3B"/>
    <w:rsid w:val="00955C44"/>
    <w:rsid w:val="009562E9"/>
    <w:rsid w:val="00956E05"/>
    <w:rsid w:val="00960294"/>
    <w:rsid w:val="00960A4C"/>
    <w:rsid w:val="00967266"/>
    <w:rsid w:val="009675AF"/>
    <w:rsid w:val="00971448"/>
    <w:rsid w:val="00974BA7"/>
    <w:rsid w:val="0097733D"/>
    <w:rsid w:val="00981DBD"/>
    <w:rsid w:val="00982575"/>
    <w:rsid w:val="0098258D"/>
    <w:rsid w:val="00983769"/>
    <w:rsid w:val="00985B67"/>
    <w:rsid w:val="009860FD"/>
    <w:rsid w:val="00994F62"/>
    <w:rsid w:val="00995585"/>
    <w:rsid w:val="0099637C"/>
    <w:rsid w:val="00996555"/>
    <w:rsid w:val="009A1C11"/>
    <w:rsid w:val="009A1E27"/>
    <w:rsid w:val="009A36E8"/>
    <w:rsid w:val="009A3E5E"/>
    <w:rsid w:val="009A50D4"/>
    <w:rsid w:val="009B2727"/>
    <w:rsid w:val="009B3413"/>
    <w:rsid w:val="009B3483"/>
    <w:rsid w:val="009B7190"/>
    <w:rsid w:val="009C4915"/>
    <w:rsid w:val="009C50A9"/>
    <w:rsid w:val="009C6814"/>
    <w:rsid w:val="009D11B1"/>
    <w:rsid w:val="009D4E2F"/>
    <w:rsid w:val="009D58CA"/>
    <w:rsid w:val="009D6D65"/>
    <w:rsid w:val="009D6DC3"/>
    <w:rsid w:val="009E1AB9"/>
    <w:rsid w:val="009E2ED8"/>
    <w:rsid w:val="009E743C"/>
    <w:rsid w:val="009F299F"/>
    <w:rsid w:val="009F3382"/>
    <w:rsid w:val="009F3AD3"/>
    <w:rsid w:val="009F46A2"/>
    <w:rsid w:val="009F4785"/>
    <w:rsid w:val="009F4E3B"/>
    <w:rsid w:val="00A02188"/>
    <w:rsid w:val="00A06893"/>
    <w:rsid w:val="00A12622"/>
    <w:rsid w:val="00A12B06"/>
    <w:rsid w:val="00A146B6"/>
    <w:rsid w:val="00A21711"/>
    <w:rsid w:val="00A23B9A"/>
    <w:rsid w:val="00A23BFE"/>
    <w:rsid w:val="00A23FBC"/>
    <w:rsid w:val="00A24D1F"/>
    <w:rsid w:val="00A31D7A"/>
    <w:rsid w:val="00A3295C"/>
    <w:rsid w:val="00A33686"/>
    <w:rsid w:val="00A35F63"/>
    <w:rsid w:val="00A40118"/>
    <w:rsid w:val="00A404C4"/>
    <w:rsid w:val="00A40B5E"/>
    <w:rsid w:val="00A44187"/>
    <w:rsid w:val="00A4428E"/>
    <w:rsid w:val="00A46CAF"/>
    <w:rsid w:val="00A51DE9"/>
    <w:rsid w:val="00A53798"/>
    <w:rsid w:val="00A53E81"/>
    <w:rsid w:val="00A56DB1"/>
    <w:rsid w:val="00A56FE6"/>
    <w:rsid w:val="00A61BD4"/>
    <w:rsid w:val="00A625E6"/>
    <w:rsid w:val="00A72E87"/>
    <w:rsid w:val="00A73DC7"/>
    <w:rsid w:val="00A77636"/>
    <w:rsid w:val="00A806A7"/>
    <w:rsid w:val="00A83C52"/>
    <w:rsid w:val="00A84289"/>
    <w:rsid w:val="00A84D40"/>
    <w:rsid w:val="00A85C27"/>
    <w:rsid w:val="00A872BA"/>
    <w:rsid w:val="00A87FB6"/>
    <w:rsid w:val="00A90C36"/>
    <w:rsid w:val="00A937D2"/>
    <w:rsid w:val="00A93A52"/>
    <w:rsid w:val="00A96A76"/>
    <w:rsid w:val="00A96F3D"/>
    <w:rsid w:val="00A972D5"/>
    <w:rsid w:val="00AA0FD2"/>
    <w:rsid w:val="00AA1C8E"/>
    <w:rsid w:val="00AA3AAE"/>
    <w:rsid w:val="00AA3C21"/>
    <w:rsid w:val="00AA4D1B"/>
    <w:rsid w:val="00AA79E9"/>
    <w:rsid w:val="00AB1FFC"/>
    <w:rsid w:val="00AB28C9"/>
    <w:rsid w:val="00AB2BF4"/>
    <w:rsid w:val="00AB4453"/>
    <w:rsid w:val="00AB4CDC"/>
    <w:rsid w:val="00AC0815"/>
    <w:rsid w:val="00AC170F"/>
    <w:rsid w:val="00AC42DA"/>
    <w:rsid w:val="00AC53B5"/>
    <w:rsid w:val="00AC665F"/>
    <w:rsid w:val="00AC744C"/>
    <w:rsid w:val="00AD40F8"/>
    <w:rsid w:val="00AD4B09"/>
    <w:rsid w:val="00AD5707"/>
    <w:rsid w:val="00AD70A0"/>
    <w:rsid w:val="00AD7404"/>
    <w:rsid w:val="00AD7D09"/>
    <w:rsid w:val="00AE01A1"/>
    <w:rsid w:val="00AE1008"/>
    <w:rsid w:val="00AE3E0C"/>
    <w:rsid w:val="00AE45C9"/>
    <w:rsid w:val="00AE47D8"/>
    <w:rsid w:val="00AE4E83"/>
    <w:rsid w:val="00AE57E1"/>
    <w:rsid w:val="00AE5EBC"/>
    <w:rsid w:val="00AF2C24"/>
    <w:rsid w:val="00AF3556"/>
    <w:rsid w:val="00AF6FC7"/>
    <w:rsid w:val="00B01830"/>
    <w:rsid w:val="00B12C7D"/>
    <w:rsid w:val="00B130BB"/>
    <w:rsid w:val="00B15F3A"/>
    <w:rsid w:val="00B17FEA"/>
    <w:rsid w:val="00B20AC2"/>
    <w:rsid w:val="00B20E31"/>
    <w:rsid w:val="00B21987"/>
    <w:rsid w:val="00B21BD5"/>
    <w:rsid w:val="00B22080"/>
    <w:rsid w:val="00B2726D"/>
    <w:rsid w:val="00B366CC"/>
    <w:rsid w:val="00B4364F"/>
    <w:rsid w:val="00B44563"/>
    <w:rsid w:val="00B44686"/>
    <w:rsid w:val="00B4784F"/>
    <w:rsid w:val="00B47ED2"/>
    <w:rsid w:val="00B51CC5"/>
    <w:rsid w:val="00B53AAF"/>
    <w:rsid w:val="00B56C23"/>
    <w:rsid w:val="00B56F39"/>
    <w:rsid w:val="00B617C6"/>
    <w:rsid w:val="00B61A4B"/>
    <w:rsid w:val="00B67434"/>
    <w:rsid w:val="00B72914"/>
    <w:rsid w:val="00B737F7"/>
    <w:rsid w:val="00B748EF"/>
    <w:rsid w:val="00B76915"/>
    <w:rsid w:val="00B81426"/>
    <w:rsid w:val="00B82F9B"/>
    <w:rsid w:val="00B84B3E"/>
    <w:rsid w:val="00B85FE1"/>
    <w:rsid w:val="00B91D47"/>
    <w:rsid w:val="00B9239D"/>
    <w:rsid w:val="00B92580"/>
    <w:rsid w:val="00B931C5"/>
    <w:rsid w:val="00B93481"/>
    <w:rsid w:val="00B93A5F"/>
    <w:rsid w:val="00B943D4"/>
    <w:rsid w:val="00BA05B4"/>
    <w:rsid w:val="00BA3C63"/>
    <w:rsid w:val="00BA7903"/>
    <w:rsid w:val="00BB08E7"/>
    <w:rsid w:val="00BB146E"/>
    <w:rsid w:val="00BB1BEA"/>
    <w:rsid w:val="00BB21A1"/>
    <w:rsid w:val="00BB2CA1"/>
    <w:rsid w:val="00BB3A93"/>
    <w:rsid w:val="00BC0FB6"/>
    <w:rsid w:val="00BC229A"/>
    <w:rsid w:val="00BC2A7A"/>
    <w:rsid w:val="00BC448B"/>
    <w:rsid w:val="00BC462F"/>
    <w:rsid w:val="00BC4FDD"/>
    <w:rsid w:val="00BC5F0F"/>
    <w:rsid w:val="00BC6005"/>
    <w:rsid w:val="00BC798B"/>
    <w:rsid w:val="00BC7A5E"/>
    <w:rsid w:val="00BD0F49"/>
    <w:rsid w:val="00BD13DD"/>
    <w:rsid w:val="00BD1E11"/>
    <w:rsid w:val="00BD273E"/>
    <w:rsid w:val="00BD2AD1"/>
    <w:rsid w:val="00BD2EAD"/>
    <w:rsid w:val="00BD47C6"/>
    <w:rsid w:val="00BD5659"/>
    <w:rsid w:val="00BD5F31"/>
    <w:rsid w:val="00BD686A"/>
    <w:rsid w:val="00BD7C54"/>
    <w:rsid w:val="00BE03A5"/>
    <w:rsid w:val="00BE568D"/>
    <w:rsid w:val="00BE5A69"/>
    <w:rsid w:val="00BE6FCC"/>
    <w:rsid w:val="00BF0D9F"/>
    <w:rsid w:val="00BF0EE7"/>
    <w:rsid w:val="00BF178A"/>
    <w:rsid w:val="00BF220B"/>
    <w:rsid w:val="00BF59BC"/>
    <w:rsid w:val="00BF6F37"/>
    <w:rsid w:val="00C01C08"/>
    <w:rsid w:val="00C02E79"/>
    <w:rsid w:val="00C03E44"/>
    <w:rsid w:val="00C06C85"/>
    <w:rsid w:val="00C06D08"/>
    <w:rsid w:val="00C10345"/>
    <w:rsid w:val="00C128F7"/>
    <w:rsid w:val="00C13655"/>
    <w:rsid w:val="00C15A0A"/>
    <w:rsid w:val="00C21E8A"/>
    <w:rsid w:val="00C24D4D"/>
    <w:rsid w:val="00C2637D"/>
    <w:rsid w:val="00C26623"/>
    <w:rsid w:val="00C272EE"/>
    <w:rsid w:val="00C30C39"/>
    <w:rsid w:val="00C32075"/>
    <w:rsid w:val="00C354D5"/>
    <w:rsid w:val="00C40DDD"/>
    <w:rsid w:val="00C41A0C"/>
    <w:rsid w:val="00C4298E"/>
    <w:rsid w:val="00C43002"/>
    <w:rsid w:val="00C437B4"/>
    <w:rsid w:val="00C4439B"/>
    <w:rsid w:val="00C44F2E"/>
    <w:rsid w:val="00C4688F"/>
    <w:rsid w:val="00C53AD9"/>
    <w:rsid w:val="00C548E4"/>
    <w:rsid w:val="00C6769A"/>
    <w:rsid w:val="00C67A4B"/>
    <w:rsid w:val="00C721FA"/>
    <w:rsid w:val="00C7233C"/>
    <w:rsid w:val="00C73154"/>
    <w:rsid w:val="00C7416B"/>
    <w:rsid w:val="00C77710"/>
    <w:rsid w:val="00C77DA4"/>
    <w:rsid w:val="00C85EBE"/>
    <w:rsid w:val="00C85FC5"/>
    <w:rsid w:val="00C86368"/>
    <w:rsid w:val="00C86838"/>
    <w:rsid w:val="00C96C10"/>
    <w:rsid w:val="00C96D34"/>
    <w:rsid w:val="00CA12BF"/>
    <w:rsid w:val="00CA1562"/>
    <w:rsid w:val="00CA2D77"/>
    <w:rsid w:val="00CA40C6"/>
    <w:rsid w:val="00CA4836"/>
    <w:rsid w:val="00CA7136"/>
    <w:rsid w:val="00CA7970"/>
    <w:rsid w:val="00CB0CC7"/>
    <w:rsid w:val="00CB1E09"/>
    <w:rsid w:val="00CB4913"/>
    <w:rsid w:val="00CB572D"/>
    <w:rsid w:val="00CB6A16"/>
    <w:rsid w:val="00CB7382"/>
    <w:rsid w:val="00CB7DE4"/>
    <w:rsid w:val="00CB7E63"/>
    <w:rsid w:val="00CC488F"/>
    <w:rsid w:val="00CD04AD"/>
    <w:rsid w:val="00CD15F6"/>
    <w:rsid w:val="00CD4E89"/>
    <w:rsid w:val="00CD5E5A"/>
    <w:rsid w:val="00CD6C13"/>
    <w:rsid w:val="00CE0D1F"/>
    <w:rsid w:val="00CE27A0"/>
    <w:rsid w:val="00CE5AA0"/>
    <w:rsid w:val="00CE708A"/>
    <w:rsid w:val="00CF0150"/>
    <w:rsid w:val="00CF0A0E"/>
    <w:rsid w:val="00CF1A78"/>
    <w:rsid w:val="00CF2D96"/>
    <w:rsid w:val="00CF34E4"/>
    <w:rsid w:val="00CF4B81"/>
    <w:rsid w:val="00CF698F"/>
    <w:rsid w:val="00D003FA"/>
    <w:rsid w:val="00D01C3A"/>
    <w:rsid w:val="00D02520"/>
    <w:rsid w:val="00D026F9"/>
    <w:rsid w:val="00D02758"/>
    <w:rsid w:val="00D11DE5"/>
    <w:rsid w:val="00D1250A"/>
    <w:rsid w:val="00D12EA5"/>
    <w:rsid w:val="00D13539"/>
    <w:rsid w:val="00D1711A"/>
    <w:rsid w:val="00D174DF"/>
    <w:rsid w:val="00D17DCD"/>
    <w:rsid w:val="00D22222"/>
    <w:rsid w:val="00D25FC4"/>
    <w:rsid w:val="00D2773E"/>
    <w:rsid w:val="00D318B8"/>
    <w:rsid w:val="00D31D1C"/>
    <w:rsid w:val="00D32136"/>
    <w:rsid w:val="00D325DE"/>
    <w:rsid w:val="00D33D7E"/>
    <w:rsid w:val="00D3421E"/>
    <w:rsid w:val="00D37992"/>
    <w:rsid w:val="00D4118A"/>
    <w:rsid w:val="00D41520"/>
    <w:rsid w:val="00D42877"/>
    <w:rsid w:val="00D4430A"/>
    <w:rsid w:val="00D44D37"/>
    <w:rsid w:val="00D458D7"/>
    <w:rsid w:val="00D47B9E"/>
    <w:rsid w:val="00D52C7B"/>
    <w:rsid w:val="00D53E88"/>
    <w:rsid w:val="00D546BA"/>
    <w:rsid w:val="00D5474C"/>
    <w:rsid w:val="00D55B3C"/>
    <w:rsid w:val="00D562AB"/>
    <w:rsid w:val="00D5757E"/>
    <w:rsid w:val="00D601A7"/>
    <w:rsid w:val="00D60E37"/>
    <w:rsid w:val="00D60F05"/>
    <w:rsid w:val="00D62933"/>
    <w:rsid w:val="00D64022"/>
    <w:rsid w:val="00D6755C"/>
    <w:rsid w:val="00D70C86"/>
    <w:rsid w:val="00D7364F"/>
    <w:rsid w:val="00D73DEE"/>
    <w:rsid w:val="00D7554A"/>
    <w:rsid w:val="00D7593F"/>
    <w:rsid w:val="00D75DC8"/>
    <w:rsid w:val="00D76D4B"/>
    <w:rsid w:val="00D774C7"/>
    <w:rsid w:val="00D77785"/>
    <w:rsid w:val="00D806CC"/>
    <w:rsid w:val="00D8232D"/>
    <w:rsid w:val="00D86071"/>
    <w:rsid w:val="00D87B9E"/>
    <w:rsid w:val="00D92CD2"/>
    <w:rsid w:val="00D92DAD"/>
    <w:rsid w:val="00D97AB2"/>
    <w:rsid w:val="00DA0CE6"/>
    <w:rsid w:val="00DA1F7C"/>
    <w:rsid w:val="00DA2B06"/>
    <w:rsid w:val="00DA30E5"/>
    <w:rsid w:val="00DA3FAD"/>
    <w:rsid w:val="00DA4FA7"/>
    <w:rsid w:val="00DA50F2"/>
    <w:rsid w:val="00DA57B0"/>
    <w:rsid w:val="00DA6DC1"/>
    <w:rsid w:val="00DA7D31"/>
    <w:rsid w:val="00DA7FE0"/>
    <w:rsid w:val="00DB28E8"/>
    <w:rsid w:val="00DB2A46"/>
    <w:rsid w:val="00DB34B6"/>
    <w:rsid w:val="00DB4757"/>
    <w:rsid w:val="00DB5376"/>
    <w:rsid w:val="00DB58EB"/>
    <w:rsid w:val="00DC0002"/>
    <w:rsid w:val="00DC065A"/>
    <w:rsid w:val="00DC0F66"/>
    <w:rsid w:val="00DC36AE"/>
    <w:rsid w:val="00DC3D8F"/>
    <w:rsid w:val="00DC482A"/>
    <w:rsid w:val="00DC62DD"/>
    <w:rsid w:val="00DD2CCA"/>
    <w:rsid w:val="00DD5402"/>
    <w:rsid w:val="00DD6793"/>
    <w:rsid w:val="00DD7FDA"/>
    <w:rsid w:val="00DE29E0"/>
    <w:rsid w:val="00DE4CF8"/>
    <w:rsid w:val="00DE6073"/>
    <w:rsid w:val="00DF334C"/>
    <w:rsid w:val="00E00C77"/>
    <w:rsid w:val="00E0276B"/>
    <w:rsid w:val="00E02F16"/>
    <w:rsid w:val="00E044F2"/>
    <w:rsid w:val="00E167CB"/>
    <w:rsid w:val="00E16C74"/>
    <w:rsid w:val="00E1703B"/>
    <w:rsid w:val="00E20741"/>
    <w:rsid w:val="00E2192E"/>
    <w:rsid w:val="00E21981"/>
    <w:rsid w:val="00E21B21"/>
    <w:rsid w:val="00E22E0B"/>
    <w:rsid w:val="00E23A8A"/>
    <w:rsid w:val="00E25066"/>
    <w:rsid w:val="00E26D68"/>
    <w:rsid w:val="00E300A5"/>
    <w:rsid w:val="00E31868"/>
    <w:rsid w:val="00E34688"/>
    <w:rsid w:val="00E349CC"/>
    <w:rsid w:val="00E34AF1"/>
    <w:rsid w:val="00E40061"/>
    <w:rsid w:val="00E401A1"/>
    <w:rsid w:val="00E477A6"/>
    <w:rsid w:val="00E47FC2"/>
    <w:rsid w:val="00E47FED"/>
    <w:rsid w:val="00E52159"/>
    <w:rsid w:val="00E522D8"/>
    <w:rsid w:val="00E536FC"/>
    <w:rsid w:val="00E5460F"/>
    <w:rsid w:val="00E54F3C"/>
    <w:rsid w:val="00E61D1A"/>
    <w:rsid w:val="00E6447C"/>
    <w:rsid w:val="00E66138"/>
    <w:rsid w:val="00E67A52"/>
    <w:rsid w:val="00E73E98"/>
    <w:rsid w:val="00E75B03"/>
    <w:rsid w:val="00E8024E"/>
    <w:rsid w:val="00E809D2"/>
    <w:rsid w:val="00E81FDF"/>
    <w:rsid w:val="00E839DB"/>
    <w:rsid w:val="00E84822"/>
    <w:rsid w:val="00E85E38"/>
    <w:rsid w:val="00E92746"/>
    <w:rsid w:val="00E93667"/>
    <w:rsid w:val="00E95DA7"/>
    <w:rsid w:val="00E962E6"/>
    <w:rsid w:val="00E97717"/>
    <w:rsid w:val="00EA03CD"/>
    <w:rsid w:val="00EA07C9"/>
    <w:rsid w:val="00EA439B"/>
    <w:rsid w:val="00EA47B7"/>
    <w:rsid w:val="00EA5807"/>
    <w:rsid w:val="00EA6540"/>
    <w:rsid w:val="00EB0A51"/>
    <w:rsid w:val="00EB30D7"/>
    <w:rsid w:val="00EB3FCB"/>
    <w:rsid w:val="00EB4683"/>
    <w:rsid w:val="00EB48AA"/>
    <w:rsid w:val="00EB6C89"/>
    <w:rsid w:val="00EC0197"/>
    <w:rsid w:val="00EC0CC9"/>
    <w:rsid w:val="00EC0E12"/>
    <w:rsid w:val="00EC10F3"/>
    <w:rsid w:val="00EC31A1"/>
    <w:rsid w:val="00EC655F"/>
    <w:rsid w:val="00EC7DD3"/>
    <w:rsid w:val="00ED0CFE"/>
    <w:rsid w:val="00ED2644"/>
    <w:rsid w:val="00ED59F6"/>
    <w:rsid w:val="00ED7E2B"/>
    <w:rsid w:val="00EE0358"/>
    <w:rsid w:val="00EE0A3C"/>
    <w:rsid w:val="00EE0C3C"/>
    <w:rsid w:val="00EE27BB"/>
    <w:rsid w:val="00EF19FA"/>
    <w:rsid w:val="00EF22AE"/>
    <w:rsid w:val="00EF2845"/>
    <w:rsid w:val="00EF3AF9"/>
    <w:rsid w:val="00F03119"/>
    <w:rsid w:val="00F0375D"/>
    <w:rsid w:val="00F03A38"/>
    <w:rsid w:val="00F059F3"/>
    <w:rsid w:val="00F05B37"/>
    <w:rsid w:val="00F11D9A"/>
    <w:rsid w:val="00F1231B"/>
    <w:rsid w:val="00F12D76"/>
    <w:rsid w:val="00F1464A"/>
    <w:rsid w:val="00F150B5"/>
    <w:rsid w:val="00F155E6"/>
    <w:rsid w:val="00F317F1"/>
    <w:rsid w:val="00F33A08"/>
    <w:rsid w:val="00F35CAB"/>
    <w:rsid w:val="00F368C2"/>
    <w:rsid w:val="00F36CDF"/>
    <w:rsid w:val="00F4048D"/>
    <w:rsid w:val="00F418AC"/>
    <w:rsid w:val="00F42891"/>
    <w:rsid w:val="00F47099"/>
    <w:rsid w:val="00F50886"/>
    <w:rsid w:val="00F53E54"/>
    <w:rsid w:val="00F54D42"/>
    <w:rsid w:val="00F55976"/>
    <w:rsid w:val="00F561D7"/>
    <w:rsid w:val="00F601F0"/>
    <w:rsid w:val="00F60A70"/>
    <w:rsid w:val="00F62007"/>
    <w:rsid w:val="00F62761"/>
    <w:rsid w:val="00F7208C"/>
    <w:rsid w:val="00F7361A"/>
    <w:rsid w:val="00F74BEF"/>
    <w:rsid w:val="00F756AC"/>
    <w:rsid w:val="00F7687D"/>
    <w:rsid w:val="00F834C3"/>
    <w:rsid w:val="00F84D7B"/>
    <w:rsid w:val="00F85037"/>
    <w:rsid w:val="00F853AF"/>
    <w:rsid w:val="00F858F0"/>
    <w:rsid w:val="00F8595E"/>
    <w:rsid w:val="00F87B87"/>
    <w:rsid w:val="00F87FA2"/>
    <w:rsid w:val="00F9038E"/>
    <w:rsid w:val="00F92C5E"/>
    <w:rsid w:val="00F942F1"/>
    <w:rsid w:val="00F96511"/>
    <w:rsid w:val="00F975D5"/>
    <w:rsid w:val="00FA48E5"/>
    <w:rsid w:val="00FA5139"/>
    <w:rsid w:val="00FA6EA8"/>
    <w:rsid w:val="00FA7D86"/>
    <w:rsid w:val="00FB22AE"/>
    <w:rsid w:val="00FB30FA"/>
    <w:rsid w:val="00FC2025"/>
    <w:rsid w:val="00FC296D"/>
    <w:rsid w:val="00FC5A36"/>
    <w:rsid w:val="00FC5D62"/>
    <w:rsid w:val="00FC6BE1"/>
    <w:rsid w:val="00FD1C89"/>
    <w:rsid w:val="00FD5363"/>
    <w:rsid w:val="00FD6342"/>
    <w:rsid w:val="00FD7CB7"/>
    <w:rsid w:val="00FE1218"/>
    <w:rsid w:val="00FE1899"/>
    <w:rsid w:val="00FE1B23"/>
    <w:rsid w:val="00FE4483"/>
    <w:rsid w:val="00FE5E85"/>
    <w:rsid w:val="00FE5F4E"/>
    <w:rsid w:val="00FE62DC"/>
    <w:rsid w:val="00FE7309"/>
    <w:rsid w:val="00FF0D31"/>
    <w:rsid w:val="00FF1B73"/>
    <w:rsid w:val="00FF283F"/>
    <w:rsid w:val="00FF2BE5"/>
    <w:rsid w:val="00FF46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7AEC4"/>
  <w15:docId w15:val="{7AE688E5-B240-3A4C-9DD6-2865BF59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CH"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89D"/>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qFormat/>
    <w:rPr>
      <w:rFonts w:ascii="Calibri" w:hAnsi="Calibri" w:cs="Arial Unicode MS"/>
      <w:color w:val="000000"/>
      <w:sz w:val="24"/>
      <w:szCs w:val="24"/>
      <w:u w:color="000000"/>
      <w14:textOutline w14:w="0" w14:cap="flat" w14:cmpd="sng" w14:algn="ctr">
        <w14:noFill/>
        <w14:prstDash w14:val="solid"/>
        <w14:bevel/>
      </w14:textOutline>
    </w:rPr>
  </w:style>
  <w:style w:type="paragraph" w:styleId="ListParagraph">
    <w:name w:val="List Paragraph"/>
    <w:pPr>
      <w:ind w:left="720"/>
    </w:pPr>
    <w:rPr>
      <w:rFonts w:ascii="Calibri" w:hAnsi="Calibri"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styleId="CommentReference">
    <w:name w:val="annotation reference"/>
    <w:basedOn w:val="DefaultParagraphFont"/>
    <w:uiPriority w:val="99"/>
    <w:semiHidden/>
    <w:unhideWhenUsed/>
    <w:rsid w:val="00B44686"/>
    <w:rPr>
      <w:sz w:val="16"/>
      <w:szCs w:val="16"/>
    </w:rPr>
  </w:style>
  <w:style w:type="paragraph" w:styleId="CommentText">
    <w:name w:val="annotation text"/>
    <w:basedOn w:val="Normal"/>
    <w:link w:val="CommentTextChar"/>
    <w:uiPriority w:val="99"/>
    <w:unhideWhenUsed/>
    <w:rsid w:val="00B44686"/>
    <w:pPr>
      <w:pBdr>
        <w:top w:val="nil"/>
        <w:left w:val="nil"/>
        <w:bottom w:val="nil"/>
        <w:right w:val="nil"/>
        <w:between w:val="nil"/>
        <w:bar w:val="nil"/>
      </w:pBdr>
    </w:pPr>
    <w:rPr>
      <w:rFonts w:eastAsia="Arial Unicode MS"/>
      <w:sz w:val="20"/>
      <w:szCs w:val="20"/>
      <w:bdr w:val="nil"/>
      <w:lang w:val="en-US" w:eastAsia="en-US"/>
    </w:rPr>
  </w:style>
  <w:style w:type="character" w:customStyle="1" w:styleId="CommentTextChar">
    <w:name w:val="Comment Text Char"/>
    <w:basedOn w:val="DefaultParagraphFont"/>
    <w:link w:val="CommentText"/>
    <w:uiPriority w:val="99"/>
    <w:rsid w:val="00B44686"/>
    <w:rPr>
      <w:lang w:val="en-US" w:eastAsia="en-US"/>
    </w:rPr>
  </w:style>
  <w:style w:type="paragraph" w:styleId="CommentSubject">
    <w:name w:val="annotation subject"/>
    <w:basedOn w:val="CommentText"/>
    <w:next w:val="CommentText"/>
    <w:link w:val="CommentSubjectChar"/>
    <w:uiPriority w:val="99"/>
    <w:semiHidden/>
    <w:unhideWhenUsed/>
    <w:rsid w:val="00B44686"/>
    <w:rPr>
      <w:b/>
      <w:bCs/>
    </w:rPr>
  </w:style>
  <w:style w:type="character" w:customStyle="1" w:styleId="CommentSubjectChar">
    <w:name w:val="Comment Subject Char"/>
    <w:basedOn w:val="CommentTextChar"/>
    <w:link w:val="CommentSubject"/>
    <w:uiPriority w:val="99"/>
    <w:semiHidden/>
    <w:rsid w:val="00B44686"/>
    <w:rPr>
      <w:b/>
      <w:bCs/>
      <w:lang w:val="en-US" w:eastAsia="en-US"/>
    </w:rPr>
  </w:style>
  <w:style w:type="paragraph" w:styleId="Bibliography">
    <w:name w:val="Bibliography"/>
    <w:basedOn w:val="Normal"/>
    <w:next w:val="Normal"/>
    <w:uiPriority w:val="37"/>
    <w:unhideWhenUsed/>
    <w:rsid w:val="00AA79E9"/>
    <w:pPr>
      <w:pBdr>
        <w:top w:val="nil"/>
        <w:left w:val="nil"/>
        <w:bottom w:val="nil"/>
        <w:right w:val="nil"/>
        <w:between w:val="nil"/>
        <w:bar w:val="nil"/>
      </w:pBdr>
      <w:tabs>
        <w:tab w:val="left" w:pos="380"/>
      </w:tabs>
      <w:spacing w:after="240"/>
      <w:ind w:left="384" w:hanging="384"/>
    </w:pPr>
    <w:rPr>
      <w:rFonts w:eastAsia="Arial Unicode MS"/>
      <w:bdr w:val="nil"/>
      <w:lang w:val="en-US" w:eastAsia="en-US"/>
    </w:rPr>
  </w:style>
  <w:style w:type="table" w:styleId="TableGrid">
    <w:name w:val="Table Grid"/>
    <w:basedOn w:val="TableNormal"/>
    <w:uiPriority w:val="39"/>
    <w:rsid w:val="00607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66579"/>
    <w:rPr>
      <w:b/>
      <w:bCs/>
    </w:rPr>
  </w:style>
  <w:style w:type="paragraph" w:customStyle="1" w:styleId="Default">
    <w:name w:val="Default"/>
    <w:rsid w:val="00294694"/>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color w:val="000000"/>
      <w:sz w:val="24"/>
      <w:szCs w:val="24"/>
      <w:lang w:val="en-GB"/>
    </w:rPr>
  </w:style>
  <w:style w:type="character" w:styleId="UnresolvedMention">
    <w:name w:val="Unresolved Mention"/>
    <w:basedOn w:val="DefaultParagraphFont"/>
    <w:uiPriority w:val="99"/>
    <w:semiHidden/>
    <w:unhideWhenUsed/>
    <w:rsid w:val="007A080D"/>
    <w:rPr>
      <w:color w:val="605E5C"/>
      <w:shd w:val="clear" w:color="auto" w:fill="E1DFDD"/>
    </w:rPr>
  </w:style>
  <w:style w:type="paragraph" w:styleId="Revision">
    <w:name w:val="Revision"/>
    <w:hidden/>
    <w:uiPriority w:val="99"/>
    <w:semiHidden/>
    <w:rsid w:val="00D41520"/>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NormalWeb">
    <w:name w:val="Normal (Web)"/>
    <w:basedOn w:val="Normal"/>
    <w:uiPriority w:val="99"/>
    <w:semiHidden/>
    <w:unhideWhenUsed/>
    <w:rsid w:val="00075185"/>
    <w:pPr>
      <w:spacing w:before="100" w:beforeAutospacing="1" w:after="100" w:afterAutospacing="1"/>
    </w:pPr>
  </w:style>
  <w:style w:type="character" w:styleId="Emphasis">
    <w:name w:val="Emphasis"/>
    <w:basedOn w:val="DefaultParagraphFont"/>
    <w:uiPriority w:val="20"/>
    <w:qFormat/>
    <w:rsid w:val="00075185"/>
    <w:rPr>
      <w:i/>
      <w:iCs/>
    </w:rPr>
  </w:style>
  <w:style w:type="character" w:styleId="FollowedHyperlink">
    <w:name w:val="FollowedHyperlink"/>
    <w:basedOn w:val="DefaultParagraphFont"/>
    <w:uiPriority w:val="99"/>
    <w:semiHidden/>
    <w:unhideWhenUsed/>
    <w:rsid w:val="0017528C"/>
    <w:rPr>
      <w:color w:val="FF00FF" w:themeColor="followedHyperlink"/>
      <w:u w:val="single"/>
    </w:rPr>
  </w:style>
  <w:style w:type="paragraph" w:customStyle="1" w:styleId="nova-legacy-e-listitem">
    <w:name w:val="nova-legacy-e-list__item"/>
    <w:basedOn w:val="Normal"/>
    <w:rsid w:val="00AA4D1B"/>
    <w:pPr>
      <w:spacing w:before="100" w:beforeAutospacing="1" w:after="100" w:afterAutospacing="1"/>
    </w:pPr>
    <w:rPr>
      <w:lang w:val="it-CH" w:eastAsia="it-CH"/>
    </w:rPr>
  </w:style>
  <w:style w:type="paragraph" w:customStyle="1" w:styleId="pf0">
    <w:name w:val="pf0"/>
    <w:basedOn w:val="Normal"/>
    <w:rsid w:val="00FB22AE"/>
    <w:pPr>
      <w:spacing w:before="100" w:beforeAutospacing="1" w:after="100" w:afterAutospacing="1"/>
    </w:pPr>
    <w:rPr>
      <w:lang w:eastAsia="de-CH"/>
    </w:rPr>
  </w:style>
  <w:style w:type="character" w:customStyle="1" w:styleId="cf01">
    <w:name w:val="cf01"/>
    <w:basedOn w:val="DefaultParagraphFont"/>
    <w:rsid w:val="00FB22AE"/>
    <w:rPr>
      <w:rFonts w:ascii="Segoe UI" w:hAnsi="Segoe UI" w:cs="Segoe UI" w:hint="default"/>
      <w:b/>
      <w:bCs/>
      <w:color w:val="8B8B8B"/>
      <w:sz w:val="18"/>
      <w:szCs w:val="18"/>
    </w:rPr>
  </w:style>
  <w:style w:type="paragraph" w:customStyle="1" w:styleId="pf1">
    <w:name w:val="pf1"/>
    <w:basedOn w:val="Normal"/>
    <w:rsid w:val="007C5E3D"/>
    <w:pPr>
      <w:spacing w:before="100" w:beforeAutospacing="1" w:after="100" w:afterAutospacing="1"/>
    </w:pPr>
    <w:rPr>
      <w:lang w:val="en-GB"/>
    </w:rPr>
  </w:style>
  <w:style w:type="character" w:customStyle="1" w:styleId="cf11">
    <w:name w:val="cf11"/>
    <w:basedOn w:val="DefaultParagraphFont"/>
    <w:rsid w:val="007C5E3D"/>
    <w:rPr>
      <w:rFonts w:ascii="Segoe UI" w:hAnsi="Segoe UI" w:cs="Segoe UI" w:hint="default"/>
      <w:sz w:val="18"/>
      <w:szCs w:val="18"/>
    </w:rPr>
  </w:style>
  <w:style w:type="character" w:customStyle="1" w:styleId="cf21">
    <w:name w:val="cf21"/>
    <w:basedOn w:val="DefaultParagraphFont"/>
    <w:rsid w:val="007C5E3D"/>
    <w:rPr>
      <w:rFonts w:ascii="Segoe UI" w:hAnsi="Segoe UI" w:cs="Segoe UI" w:hint="default"/>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932">
      <w:bodyDiv w:val="1"/>
      <w:marLeft w:val="0"/>
      <w:marRight w:val="0"/>
      <w:marTop w:val="0"/>
      <w:marBottom w:val="0"/>
      <w:divBdr>
        <w:top w:val="none" w:sz="0" w:space="0" w:color="auto"/>
        <w:left w:val="none" w:sz="0" w:space="0" w:color="auto"/>
        <w:bottom w:val="none" w:sz="0" w:space="0" w:color="auto"/>
        <w:right w:val="none" w:sz="0" w:space="0" w:color="auto"/>
      </w:divBdr>
    </w:div>
    <w:div w:id="57367740">
      <w:bodyDiv w:val="1"/>
      <w:marLeft w:val="0"/>
      <w:marRight w:val="0"/>
      <w:marTop w:val="0"/>
      <w:marBottom w:val="0"/>
      <w:divBdr>
        <w:top w:val="none" w:sz="0" w:space="0" w:color="auto"/>
        <w:left w:val="none" w:sz="0" w:space="0" w:color="auto"/>
        <w:bottom w:val="none" w:sz="0" w:space="0" w:color="auto"/>
        <w:right w:val="none" w:sz="0" w:space="0" w:color="auto"/>
      </w:divBdr>
    </w:div>
    <w:div w:id="57942485">
      <w:bodyDiv w:val="1"/>
      <w:marLeft w:val="0"/>
      <w:marRight w:val="0"/>
      <w:marTop w:val="0"/>
      <w:marBottom w:val="0"/>
      <w:divBdr>
        <w:top w:val="none" w:sz="0" w:space="0" w:color="auto"/>
        <w:left w:val="none" w:sz="0" w:space="0" w:color="auto"/>
        <w:bottom w:val="none" w:sz="0" w:space="0" w:color="auto"/>
        <w:right w:val="none" w:sz="0" w:space="0" w:color="auto"/>
      </w:divBdr>
    </w:div>
    <w:div w:id="61148897">
      <w:bodyDiv w:val="1"/>
      <w:marLeft w:val="0"/>
      <w:marRight w:val="0"/>
      <w:marTop w:val="0"/>
      <w:marBottom w:val="0"/>
      <w:divBdr>
        <w:top w:val="none" w:sz="0" w:space="0" w:color="auto"/>
        <w:left w:val="none" w:sz="0" w:space="0" w:color="auto"/>
        <w:bottom w:val="none" w:sz="0" w:space="0" w:color="auto"/>
        <w:right w:val="none" w:sz="0" w:space="0" w:color="auto"/>
      </w:divBdr>
    </w:div>
    <w:div w:id="81922654">
      <w:bodyDiv w:val="1"/>
      <w:marLeft w:val="0"/>
      <w:marRight w:val="0"/>
      <w:marTop w:val="0"/>
      <w:marBottom w:val="0"/>
      <w:divBdr>
        <w:top w:val="none" w:sz="0" w:space="0" w:color="auto"/>
        <w:left w:val="none" w:sz="0" w:space="0" w:color="auto"/>
        <w:bottom w:val="none" w:sz="0" w:space="0" w:color="auto"/>
        <w:right w:val="none" w:sz="0" w:space="0" w:color="auto"/>
      </w:divBdr>
    </w:div>
    <w:div w:id="186332680">
      <w:bodyDiv w:val="1"/>
      <w:marLeft w:val="0"/>
      <w:marRight w:val="0"/>
      <w:marTop w:val="0"/>
      <w:marBottom w:val="0"/>
      <w:divBdr>
        <w:top w:val="none" w:sz="0" w:space="0" w:color="auto"/>
        <w:left w:val="none" w:sz="0" w:space="0" w:color="auto"/>
        <w:bottom w:val="none" w:sz="0" w:space="0" w:color="auto"/>
        <w:right w:val="none" w:sz="0" w:space="0" w:color="auto"/>
      </w:divBdr>
    </w:div>
    <w:div w:id="189530699">
      <w:bodyDiv w:val="1"/>
      <w:marLeft w:val="0"/>
      <w:marRight w:val="0"/>
      <w:marTop w:val="0"/>
      <w:marBottom w:val="0"/>
      <w:divBdr>
        <w:top w:val="none" w:sz="0" w:space="0" w:color="auto"/>
        <w:left w:val="none" w:sz="0" w:space="0" w:color="auto"/>
        <w:bottom w:val="none" w:sz="0" w:space="0" w:color="auto"/>
        <w:right w:val="none" w:sz="0" w:space="0" w:color="auto"/>
      </w:divBdr>
    </w:div>
    <w:div w:id="202668900">
      <w:bodyDiv w:val="1"/>
      <w:marLeft w:val="0"/>
      <w:marRight w:val="0"/>
      <w:marTop w:val="0"/>
      <w:marBottom w:val="0"/>
      <w:divBdr>
        <w:top w:val="none" w:sz="0" w:space="0" w:color="auto"/>
        <w:left w:val="none" w:sz="0" w:space="0" w:color="auto"/>
        <w:bottom w:val="none" w:sz="0" w:space="0" w:color="auto"/>
        <w:right w:val="none" w:sz="0" w:space="0" w:color="auto"/>
      </w:divBdr>
    </w:div>
    <w:div w:id="284196259">
      <w:bodyDiv w:val="1"/>
      <w:marLeft w:val="0"/>
      <w:marRight w:val="0"/>
      <w:marTop w:val="0"/>
      <w:marBottom w:val="0"/>
      <w:divBdr>
        <w:top w:val="none" w:sz="0" w:space="0" w:color="auto"/>
        <w:left w:val="none" w:sz="0" w:space="0" w:color="auto"/>
        <w:bottom w:val="none" w:sz="0" w:space="0" w:color="auto"/>
        <w:right w:val="none" w:sz="0" w:space="0" w:color="auto"/>
      </w:divBdr>
    </w:div>
    <w:div w:id="291177940">
      <w:bodyDiv w:val="1"/>
      <w:marLeft w:val="0"/>
      <w:marRight w:val="0"/>
      <w:marTop w:val="0"/>
      <w:marBottom w:val="0"/>
      <w:divBdr>
        <w:top w:val="none" w:sz="0" w:space="0" w:color="auto"/>
        <w:left w:val="none" w:sz="0" w:space="0" w:color="auto"/>
        <w:bottom w:val="none" w:sz="0" w:space="0" w:color="auto"/>
        <w:right w:val="none" w:sz="0" w:space="0" w:color="auto"/>
      </w:divBdr>
    </w:div>
    <w:div w:id="318966085">
      <w:bodyDiv w:val="1"/>
      <w:marLeft w:val="0"/>
      <w:marRight w:val="0"/>
      <w:marTop w:val="0"/>
      <w:marBottom w:val="0"/>
      <w:divBdr>
        <w:top w:val="none" w:sz="0" w:space="0" w:color="auto"/>
        <w:left w:val="none" w:sz="0" w:space="0" w:color="auto"/>
        <w:bottom w:val="none" w:sz="0" w:space="0" w:color="auto"/>
        <w:right w:val="none" w:sz="0" w:space="0" w:color="auto"/>
      </w:divBdr>
    </w:div>
    <w:div w:id="325135215">
      <w:bodyDiv w:val="1"/>
      <w:marLeft w:val="0"/>
      <w:marRight w:val="0"/>
      <w:marTop w:val="0"/>
      <w:marBottom w:val="0"/>
      <w:divBdr>
        <w:top w:val="none" w:sz="0" w:space="0" w:color="auto"/>
        <w:left w:val="none" w:sz="0" w:space="0" w:color="auto"/>
        <w:bottom w:val="none" w:sz="0" w:space="0" w:color="auto"/>
        <w:right w:val="none" w:sz="0" w:space="0" w:color="auto"/>
      </w:divBdr>
    </w:div>
    <w:div w:id="351613167">
      <w:bodyDiv w:val="1"/>
      <w:marLeft w:val="0"/>
      <w:marRight w:val="0"/>
      <w:marTop w:val="0"/>
      <w:marBottom w:val="0"/>
      <w:divBdr>
        <w:top w:val="none" w:sz="0" w:space="0" w:color="auto"/>
        <w:left w:val="none" w:sz="0" w:space="0" w:color="auto"/>
        <w:bottom w:val="none" w:sz="0" w:space="0" w:color="auto"/>
        <w:right w:val="none" w:sz="0" w:space="0" w:color="auto"/>
      </w:divBdr>
    </w:div>
    <w:div w:id="437138021">
      <w:bodyDiv w:val="1"/>
      <w:marLeft w:val="0"/>
      <w:marRight w:val="0"/>
      <w:marTop w:val="0"/>
      <w:marBottom w:val="0"/>
      <w:divBdr>
        <w:top w:val="none" w:sz="0" w:space="0" w:color="auto"/>
        <w:left w:val="none" w:sz="0" w:space="0" w:color="auto"/>
        <w:bottom w:val="none" w:sz="0" w:space="0" w:color="auto"/>
        <w:right w:val="none" w:sz="0" w:space="0" w:color="auto"/>
      </w:divBdr>
    </w:div>
    <w:div w:id="462961721">
      <w:bodyDiv w:val="1"/>
      <w:marLeft w:val="0"/>
      <w:marRight w:val="0"/>
      <w:marTop w:val="0"/>
      <w:marBottom w:val="0"/>
      <w:divBdr>
        <w:top w:val="none" w:sz="0" w:space="0" w:color="auto"/>
        <w:left w:val="none" w:sz="0" w:space="0" w:color="auto"/>
        <w:bottom w:val="none" w:sz="0" w:space="0" w:color="auto"/>
        <w:right w:val="none" w:sz="0" w:space="0" w:color="auto"/>
      </w:divBdr>
    </w:div>
    <w:div w:id="489910998">
      <w:bodyDiv w:val="1"/>
      <w:marLeft w:val="0"/>
      <w:marRight w:val="0"/>
      <w:marTop w:val="0"/>
      <w:marBottom w:val="0"/>
      <w:divBdr>
        <w:top w:val="none" w:sz="0" w:space="0" w:color="auto"/>
        <w:left w:val="none" w:sz="0" w:space="0" w:color="auto"/>
        <w:bottom w:val="none" w:sz="0" w:space="0" w:color="auto"/>
        <w:right w:val="none" w:sz="0" w:space="0" w:color="auto"/>
      </w:divBdr>
    </w:div>
    <w:div w:id="537357127">
      <w:bodyDiv w:val="1"/>
      <w:marLeft w:val="0"/>
      <w:marRight w:val="0"/>
      <w:marTop w:val="0"/>
      <w:marBottom w:val="0"/>
      <w:divBdr>
        <w:top w:val="none" w:sz="0" w:space="0" w:color="auto"/>
        <w:left w:val="none" w:sz="0" w:space="0" w:color="auto"/>
        <w:bottom w:val="none" w:sz="0" w:space="0" w:color="auto"/>
        <w:right w:val="none" w:sz="0" w:space="0" w:color="auto"/>
      </w:divBdr>
    </w:div>
    <w:div w:id="552277391">
      <w:bodyDiv w:val="1"/>
      <w:marLeft w:val="0"/>
      <w:marRight w:val="0"/>
      <w:marTop w:val="0"/>
      <w:marBottom w:val="0"/>
      <w:divBdr>
        <w:top w:val="none" w:sz="0" w:space="0" w:color="auto"/>
        <w:left w:val="none" w:sz="0" w:space="0" w:color="auto"/>
        <w:bottom w:val="none" w:sz="0" w:space="0" w:color="auto"/>
        <w:right w:val="none" w:sz="0" w:space="0" w:color="auto"/>
      </w:divBdr>
    </w:div>
    <w:div w:id="573122822">
      <w:bodyDiv w:val="1"/>
      <w:marLeft w:val="0"/>
      <w:marRight w:val="0"/>
      <w:marTop w:val="0"/>
      <w:marBottom w:val="0"/>
      <w:divBdr>
        <w:top w:val="none" w:sz="0" w:space="0" w:color="auto"/>
        <w:left w:val="none" w:sz="0" w:space="0" w:color="auto"/>
        <w:bottom w:val="none" w:sz="0" w:space="0" w:color="auto"/>
        <w:right w:val="none" w:sz="0" w:space="0" w:color="auto"/>
      </w:divBdr>
    </w:div>
    <w:div w:id="609581634">
      <w:bodyDiv w:val="1"/>
      <w:marLeft w:val="0"/>
      <w:marRight w:val="0"/>
      <w:marTop w:val="0"/>
      <w:marBottom w:val="0"/>
      <w:divBdr>
        <w:top w:val="none" w:sz="0" w:space="0" w:color="auto"/>
        <w:left w:val="none" w:sz="0" w:space="0" w:color="auto"/>
        <w:bottom w:val="none" w:sz="0" w:space="0" w:color="auto"/>
        <w:right w:val="none" w:sz="0" w:space="0" w:color="auto"/>
      </w:divBdr>
    </w:div>
    <w:div w:id="630674194">
      <w:bodyDiv w:val="1"/>
      <w:marLeft w:val="0"/>
      <w:marRight w:val="0"/>
      <w:marTop w:val="0"/>
      <w:marBottom w:val="0"/>
      <w:divBdr>
        <w:top w:val="none" w:sz="0" w:space="0" w:color="auto"/>
        <w:left w:val="none" w:sz="0" w:space="0" w:color="auto"/>
        <w:bottom w:val="none" w:sz="0" w:space="0" w:color="auto"/>
        <w:right w:val="none" w:sz="0" w:space="0" w:color="auto"/>
      </w:divBdr>
    </w:div>
    <w:div w:id="692148842">
      <w:bodyDiv w:val="1"/>
      <w:marLeft w:val="0"/>
      <w:marRight w:val="0"/>
      <w:marTop w:val="0"/>
      <w:marBottom w:val="0"/>
      <w:divBdr>
        <w:top w:val="none" w:sz="0" w:space="0" w:color="auto"/>
        <w:left w:val="none" w:sz="0" w:space="0" w:color="auto"/>
        <w:bottom w:val="none" w:sz="0" w:space="0" w:color="auto"/>
        <w:right w:val="none" w:sz="0" w:space="0" w:color="auto"/>
      </w:divBdr>
    </w:div>
    <w:div w:id="704403506">
      <w:bodyDiv w:val="1"/>
      <w:marLeft w:val="0"/>
      <w:marRight w:val="0"/>
      <w:marTop w:val="0"/>
      <w:marBottom w:val="0"/>
      <w:divBdr>
        <w:top w:val="none" w:sz="0" w:space="0" w:color="auto"/>
        <w:left w:val="none" w:sz="0" w:space="0" w:color="auto"/>
        <w:bottom w:val="none" w:sz="0" w:space="0" w:color="auto"/>
        <w:right w:val="none" w:sz="0" w:space="0" w:color="auto"/>
      </w:divBdr>
    </w:div>
    <w:div w:id="753665002">
      <w:bodyDiv w:val="1"/>
      <w:marLeft w:val="0"/>
      <w:marRight w:val="0"/>
      <w:marTop w:val="0"/>
      <w:marBottom w:val="0"/>
      <w:divBdr>
        <w:top w:val="none" w:sz="0" w:space="0" w:color="auto"/>
        <w:left w:val="none" w:sz="0" w:space="0" w:color="auto"/>
        <w:bottom w:val="none" w:sz="0" w:space="0" w:color="auto"/>
        <w:right w:val="none" w:sz="0" w:space="0" w:color="auto"/>
      </w:divBdr>
    </w:div>
    <w:div w:id="770974934">
      <w:bodyDiv w:val="1"/>
      <w:marLeft w:val="0"/>
      <w:marRight w:val="0"/>
      <w:marTop w:val="0"/>
      <w:marBottom w:val="0"/>
      <w:divBdr>
        <w:top w:val="none" w:sz="0" w:space="0" w:color="auto"/>
        <w:left w:val="none" w:sz="0" w:space="0" w:color="auto"/>
        <w:bottom w:val="none" w:sz="0" w:space="0" w:color="auto"/>
        <w:right w:val="none" w:sz="0" w:space="0" w:color="auto"/>
      </w:divBdr>
    </w:div>
    <w:div w:id="779489622">
      <w:bodyDiv w:val="1"/>
      <w:marLeft w:val="0"/>
      <w:marRight w:val="0"/>
      <w:marTop w:val="0"/>
      <w:marBottom w:val="0"/>
      <w:divBdr>
        <w:top w:val="none" w:sz="0" w:space="0" w:color="auto"/>
        <w:left w:val="none" w:sz="0" w:space="0" w:color="auto"/>
        <w:bottom w:val="none" w:sz="0" w:space="0" w:color="auto"/>
        <w:right w:val="none" w:sz="0" w:space="0" w:color="auto"/>
      </w:divBdr>
    </w:div>
    <w:div w:id="838933855">
      <w:bodyDiv w:val="1"/>
      <w:marLeft w:val="0"/>
      <w:marRight w:val="0"/>
      <w:marTop w:val="0"/>
      <w:marBottom w:val="0"/>
      <w:divBdr>
        <w:top w:val="none" w:sz="0" w:space="0" w:color="auto"/>
        <w:left w:val="none" w:sz="0" w:space="0" w:color="auto"/>
        <w:bottom w:val="none" w:sz="0" w:space="0" w:color="auto"/>
        <w:right w:val="none" w:sz="0" w:space="0" w:color="auto"/>
      </w:divBdr>
    </w:div>
    <w:div w:id="851336619">
      <w:bodyDiv w:val="1"/>
      <w:marLeft w:val="0"/>
      <w:marRight w:val="0"/>
      <w:marTop w:val="0"/>
      <w:marBottom w:val="0"/>
      <w:divBdr>
        <w:top w:val="none" w:sz="0" w:space="0" w:color="auto"/>
        <w:left w:val="none" w:sz="0" w:space="0" w:color="auto"/>
        <w:bottom w:val="none" w:sz="0" w:space="0" w:color="auto"/>
        <w:right w:val="none" w:sz="0" w:space="0" w:color="auto"/>
      </w:divBdr>
    </w:div>
    <w:div w:id="858082377">
      <w:bodyDiv w:val="1"/>
      <w:marLeft w:val="0"/>
      <w:marRight w:val="0"/>
      <w:marTop w:val="0"/>
      <w:marBottom w:val="0"/>
      <w:divBdr>
        <w:top w:val="none" w:sz="0" w:space="0" w:color="auto"/>
        <w:left w:val="none" w:sz="0" w:space="0" w:color="auto"/>
        <w:bottom w:val="none" w:sz="0" w:space="0" w:color="auto"/>
        <w:right w:val="none" w:sz="0" w:space="0" w:color="auto"/>
      </w:divBdr>
    </w:div>
    <w:div w:id="964654455">
      <w:bodyDiv w:val="1"/>
      <w:marLeft w:val="0"/>
      <w:marRight w:val="0"/>
      <w:marTop w:val="0"/>
      <w:marBottom w:val="0"/>
      <w:divBdr>
        <w:top w:val="none" w:sz="0" w:space="0" w:color="auto"/>
        <w:left w:val="none" w:sz="0" w:space="0" w:color="auto"/>
        <w:bottom w:val="none" w:sz="0" w:space="0" w:color="auto"/>
        <w:right w:val="none" w:sz="0" w:space="0" w:color="auto"/>
      </w:divBdr>
    </w:div>
    <w:div w:id="1012024303">
      <w:bodyDiv w:val="1"/>
      <w:marLeft w:val="0"/>
      <w:marRight w:val="0"/>
      <w:marTop w:val="0"/>
      <w:marBottom w:val="0"/>
      <w:divBdr>
        <w:top w:val="none" w:sz="0" w:space="0" w:color="auto"/>
        <w:left w:val="none" w:sz="0" w:space="0" w:color="auto"/>
        <w:bottom w:val="none" w:sz="0" w:space="0" w:color="auto"/>
        <w:right w:val="none" w:sz="0" w:space="0" w:color="auto"/>
      </w:divBdr>
    </w:div>
    <w:div w:id="1036387990">
      <w:bodyDiv w:val="1"/>
      <w:marLeft w:val="0"/>
      <w:marRight w:val="0"/>
      <w:marTop w:val="0"/>
      <w:marBottom w:val="0"/>
      <w:divBdr>
        <w:top w:val="none" w:sz="0" w:space="0" w:color="auto"/>
        <w:left w:val="none" w:sz="0" w:space="0" w:color="auto"/>
        <w:bottom w:val="none" w:sz="0" w:space="0" w:color="auto"/>
        <w:right w:val="none" w:sz="0" w:space="0" w:color="auto"/>
      </w:divBdr>
    </w:div>
    <w:div w:id="1038822012">
      <w:bodyDiv w:val="1"/>
      <w:marLeft w:val="0"/>
      <w:marRight w:val="0"/>
      <w:marTop w:val="0"/>
      <w:marBottom w:val="0"/>
      <w:divBdr>
        <w:top w:val="none" w:sz="0" w:space="0" w:color="auto"/>
        <w:left w:val="none" w:sz="0" w:space="0" w:color="auto"/>
        <w:bottom w:val="none" w:sz="0" w:space="0" w:color="auto"/>
        <w:right w:val="none" w:sz="0" w:space="0" w:color="auto"/>
      </w:divBdr>
    </w:div>
    <w:div w:id="1100222886">
      <w:bodyDiv w:val="1"/>
      <w:marLeft w:val="0"/>
      <w:marRight w:val="0"/>
      <w:marTop w:val="0"/>
      <w:marBottom w:val="0"/>
      <w:divBdr>
        <w:top w:val="none" w:sz="0" w:space="0" w:color="auto"/>
        <w:left w:val="none" w:sz="0" w:space="0" w:color="auto"/>
        <w:bottom w:val="none" w:sz="0" w:space="0" w:color="auto"/>
        <w:right w:val="none" w:sz="0" w:space="0" w:color="auto"/>
      </w:divBdr>
    </w:div>
    <w:div w:id="1182816662">
      <w:bodyDiv w:val="1"/>
      <w:marLeft w:val="0"/>
      <w:marRight w:val="0"/>
      <w:marTop w:val="0"/>
      <w:marBottom w:val="0"/>
      <w:divBdr>
        <w:top w:val="none" w:sz="0" w:space="0" w:color="auto"/>
        <w:left w:val="none" w:sz="0" w:space="0" w:color="auto"/>
        <w:bottom w:val="none" w:sz="0" w:space="0" w:color="auto"/>
        <w:right w:val="none" w:sz="0" w:space="0" w:color="auto"/>
      </w:divBdr>
    </w:div>
    <w:div w:id="1238247487">
      <w:bodyDiv w:val="1"/>
      <w:marLeft w:val="0"/>
      <w:marRight w:val="0"/>
      <w:marTop w:val="0"/>
      <w:marBottom w:val="0"/>
      <w:divBdr>
        <w:top w:val="none" w:sz="0" w:space="0" w:color="auto"/>
        <w:left w:val="none" w:sz="0" w:space="0" w:color="auto"/>
        <w:bottom w:val="none" w:sz="0" w:space="0" w:color="auto"/>
        <w:right w:val="none" w:sz="0" w:space="0" w:color="auto"/>
      </w:divBdr>
    </w:div>
    <w:div w:id="1240943607">
      <w:bodyDiv w:val="1"/>
      <w:marLeft w:val="0"/>
      <w:marRight w:val="0"/>
      <w:marTop w:val="0"/>
      <w:marBottom w:val="0"/>
      <w:divBdr>
        <w:top w:val="none" w:sz="0" w:space="0" w:color="auto"/>
        <w:left w:val="none" w:sz="0" w:space="0" w:color="auto"/>
        <w:bottom w:val="none" w:sz="0" w:space="0" w:color="auto"/>
        <w:right w:val="none" w:sz="0" w:space="0" w:color="auto"/>
      </w:divBdr>
    </w:div>
    <w:div w:id="1292396970">
      <w:bodyDiv w:val="1"/>
      <w:marLeft w:val="0"/>
      <w:marRight w:val="0"/>
      <w:marTop w:val="0"/>
      <w:marBottom w:val="0"/>
      <w:divBdr>
        <w:top w:val="none" w:sz="0" w:space="0" w:color="auto"/>
        <w:left w:val="none" w:sz="0" w:space="0" w:color="auto"/>
        <w:bottom w:val="none" w:sz="0" w:space="0" w:color="auto"/>
        <w:right w:val="none" w:sz="0" w:space="0" w:color="auto"/>
      </w:divBdr>
    </w:div>
    <w:div w:id="1317688337">
      <w:bodyDiv w:val="1"/>
      <w:marLeft w:val="0"/>
      <w:marRight w:val="0"/>
      <w:marTop w:val="0"/>
      <w:marBottom w:val="0"/>
      <w:divBdr>
        <w:top w:val="none" w:sz="0" w:space="0" w:color="auto"/>
        <w:left w:val="none" w:sz="0" w:space="0" w:color="auto"/>
        <w:bottom w:val="none" w:sz="0" w:space="0" w:color="auto"/>
        <w:right w:val="none" w:sz="0" w:space="0" w:color="auto"/>
      </w:divBdr>
    </w:div>
    <w:div w:id="1329022005">
      <w:bodyDiv w:val="1"/>
      <w:marLeft w:val="0"/>
      <w:marRight w:val="0"/>
      <w:marTop w:val="0"/>
      <w:marBottom w:val="0"/>
      <w:divBdr>
        <w:top w:val="none" w:sz="0" w:space="0" w:color="auto"/>
        <w:left w:val="none" w:sz="0" w:space="0" w:color="auto"/>
        <w:bottom w:val="none" w:sz="0" w:space="0" w:color="auto"/>
        <w:right w:val="none" w:sz="0" w:space="0" w:color="auto"/>
      </w:divBdr>
    </w:div>
    <w:div w:id="1369723957">
      <w:bodyDiv w:val="1"/>
      <w:marLeft w:val="0"/>
      <w:marRight w:val="0"/>
      <w:marTop w:val="0"/>
      <w:marBottom w:val="0"/>
      <w:divBdr>
        <w:top w:val="none" w:sz="0" w:space="0" w:color="auto"/>
        <w:left w:val="none" w:sz="0" w:space="0" w:color="auto"/>
        <w:bottom w:val="none" w:sz="0" w:space="0" w:color="auto"/>
        <w:right w:val="none" w:sz="0" w:space="0" w:color="auto"/>
      </w:divBdr>
    </w:div>
    <w:div w:id="1382364122">
      <w:bodyDiv w:val="1"/>
      <w:marLeft w:val="0"/>
      <w:marRight w:val="0"/>
      <w:marTop w:val="0"/>
      <w:marBottom w:val="0"/>
      <w:divBdr>
        <w:top w:val="none" w:sz="0" w:space="0" w:color="auto"/>
        <w:left w:val="none" w:sz="0" w:space="0" w:color="auto"/>
        <w:bottom w:val="none" w:sz="0" w:space="0" w:color="auto"/>
        <w:right w:val="none" w:sz="0" w:space="0" w:color="auto"/>
      </w:divBdr>
    </w:div>
    <w:div w:id="1400325112">
      <w:bodyDiv w:val="1"/>
      <w:marLeft w:val="0"/>
      <w:marRight w:val="0"/>
      <w:marTop w:val="0"/>
      <w:marBottom w:val="0"/>
      <w:divBdr>
        <w:top w:val="none" w:sz="0" w:space="0" w:color="auto"/>
        <w:left w:val="none" w:sz="0" w:space="0" w:color="auto"/>
        <w:bottom w:val="none" w:sz="0" w:space="0" w:color="auto"/>
        <w:right w:val="none" w:sz="0" w:space="0" w:color="auto"/>
      </w:divBdr>
    </w:div>
    <w:div w:id="1414736730">
      <w:bodyDiv w:val="1"/>
      <w:marLeft w:val="0"/>
      <w:marRight w:val="0"/>
      <w:marTop w:val="0"/>
      <w:marBottom w:val="0"/>
      <w:divBdr>
        <w:top w:val="none" w:sz="0" w:space="0" w:color="auto"/>
        <w:left w:val="none" w:sz="0" w:space="0" w:color="auto"/>
        <w:bottom w:val="none" w:sz="0" w:space="0" w:color="auto"/>
        <w:right w:val="none" w:sz="0" w:space="0" w:color="auto"/>
      </w:divBdr>
    </w:div>
    <w:div w:id="1487622031">
      <w:bodyDiv w:val="1"/>
      <w:marLeft w:val="0"/>
      <w:marRight w:val="0"/>
      <w:marTop w:val="0"/>
      <w:marBottom w:val="0"/>
      <w:divBdr>
        <w:top w:val="none" w:sz="0" w:space="0" w:color="auto"/>
        <w:left w:val="none" w:sz="0" w:space="0" w:color="auto"/>
        <w:bottom w:val="none" w:sz="0" w:space="0" w:color="auto"/>
        <w:right w:val="none" w:sz="0" w:space="0" w:color="auto"/>
      </w:divBdr>
    </w:div>
    <w:div w:id="1500850508">
      <w:bodyDiv w:val="1"/>
      <w:marLeft w:val="0"/>
      <w:marRight w:val="0"/>
      <w:marTop w:val="0"/>
      <w:marBottom w:val="0"/>
      <w:divBdr>
        <w:top w:val="none" w:sz="0" w:space="0" w:color="auto"/>
        <w:left w:val="none" w:sz="0" w:space="0" w:color="auto"/>
        <w:bottom w:val="none" w:sz="0" w:space="0" w:color="auto"/>
        <w:right w:val="none" w:sz="0" w:space="0" w:color="auto"/>
      </w:divBdr>
    </w:div>
    <w:div w:id="1515415984">
      <w:bodyDiv w:val="1"/>
      <w:marLeft w:val="0"/>
      <w:marRight w:val="0"/>
      <w:marTop w:val="0"/>
      <w:marBottom w:val="0"/>
      <w:divBdr>
        <w:top w:val="none" w:sz="0" w:space="0" w:color="auto"/>
        <w:left w:val="none" w:sz="0" w:space="0" w:color="auto"/>
        <w:bottom w:val="none" w:sz="0" w:space="0" w:color="auto"/>
        <w:right w:val="none" w:sz="0" w:space="0" w:color="auto"/>
      </w:divBdr>
    </w:div>
    <w:div w:id="1580821320">
      <w:bodyDiv w:val="1"/>
      <w:marLeft w:val="0"/>
      <w:marRight w:val="0"/>
      <w:marTop w:val="0"/>
      <w:marBottom w:val="0"/>
      <w:divBdr>
        <w:top w:val="none" w:sz="0" w:space="0" w:color="auto"/>
        <w:left w:val="none" w:sz="0" w:space="0" w:color="auto"/>
        <w:bottom w:val="none" w:sz="0" w:space="0" w:color="auto"/>
        <w:right w:val="none" w:sz="0" w:space="0" w:color="auto"/>
      </w:divBdr>
    </w:div>
    <w:div w:id="1626042383">
      <w:bodyDiv w:val="1"/>
      <w:marLeft w:val="0"/>
      <w:marRight w:val="0"/>
      <w:marTop w:val="0"/>
      <w:marBottom w:val="0"/>
      <w:divBdr>
        <w:top w:val="none" w:sz="0" w:space="0" w:color="auto"/>
        <w:left w:val="none" w:sz="0" w:space="0" w:color="auto"/>
        <w:bottom w:val="none" w:sz="0" w:space="0" w:color="auto"/>
        <w:right w:val="none" w:sz="0" w:space="0" w:color="auto"/>
      </w:divBdr>
    </w:div>
    <w:div w:id="1711418897">
      <w:bodyDiv w:val="1"/>
      <w:marLeft w:val="0"/>
      <w:marRight w:val="0"/>
      <w:marTop w:val="0"/>
      <w:marBottom w:val="0"/>
      <w:divBdr>
        <w:top w:val="none" w:sz="0" w:space="0" w:color="auto"/>
        <w:left w:val="none" w:sz="0" w:space="0" w:color="auto"/>
        <w:bottom w:val="none" w:sz="0" w:space="0" w:color="auto"/>
        <w:right w:val="none" w:sz="0" w:space="0" w:color="auto"/>
      </w:divBdr>
    </w:div>
    <w:div w:id="1727991478">
      <w:bodyDiv w:val="1"/>
      <w:marLeft w:val="0"/>
      <w:marRight w:val="0"/>
      <w:marTop w:val="0"/>
      <w:marBottom w:val="0"/>
      <w:divBdr>
        <w:top w:val="none" w:sz="0" w:space="0" w:color="auto"/>
        <w:left w:val="none" w:sz="0" w:space="0" w:color="auto"/>
        <w:bottom w:val="none" w:sz="0" w:space="0" w:color="auto"/>
        <w:right w:val="none" w:sz="0" w:space="0" w:color="auto"/>
      </w:divBdr>
    </w:div>
    <w:div w:id="1741710285">
      <w:bodyDiv w:val="1"/>
      <w:marLeft w:val="0"/>
      <w:marRight w:val="0"/>
      <w:marTop w:val="0"/>
      <w:marBottom w:val="0"/>
      <w:divBdr>
        <w:top w:val="none" w:sz="0" w:space="0" w:color="auto"/>
        <w:left w:val="none" w:sz="0" w:space="0" w:color="auto"/>
        <w:bottom w:val="none" w:sz="0" w:space="0" w:color="auto"/>
        <w:right w:val="none" w:sz="0" w:space="0" w:color="auto"/>
      </w:divBdr>
    </w:div>
    <w:div w:id="1747803884">
      <w:bodyDiv w:val="1"/>
      <w:marLeft w:val="0"/>
      <w:marRight w:val="0"/>
      <w:marTop w:val="0"/>
      <w:marBottom w:val="0"/>
      <w:divBdr>
        <w:top w:val="none" w:sz="0" w:space="0" w:color="auto"/>
        <w:left w:val="none" w:sz="0" w:space="0" w:color="auto"/>
        <w:bottom w:val="none" w:sz="0" w:space="0" w:color="auto"/>
        <w:right w:val="none" w:sz="0" w:space="0" w:color="auto"/>
      </w:divBdr>
    </w:div>
    <w:div w:id="1754820411">
      <w:bodyDiv w:val="1"/>
      <w:marLeft w:val="0"/>
      <w:marRight w:val="0"/>
      <w:marTop w:val="0"/>
      <w:marBottom w:val="0"/>
      <w:divBdr>
        <w:top w:val="none" w:sz="0" w:space="0" w:color="auto"/>
        <w:left w:val="none" w:sz="0" w:space="0" w:color="auto"/>
        <w:bottom w:val="none" w:sz="0" w:space="0" w:color="auto"/>
        <w:right w:val="none" w:sz="0" w:space="0" w:color="auto"/>
      </w:divBdr>
    </w:div>
    <w:div w:id="1769154417">
      <w:bodyDiv w:val="1"/>
      <w:marLeft w:val="0"/>
      <w:marRight w:val="0"/>
      <w:marTop w:val="0"/>
      <w:marBottom w:val="0"/>
      <w:divBdr>
        <w:top w:val="none" w:sz="0" w:space="0" w:color="auto"/>
        <w:left w:val="none" w:sz="0" w:space="0" w:color="auto"/>
        <w:bottom w:val="none" w:sz="0" w:space="0" w:color="auto"/>
        <w:right w:val="none" w:sz="0" w:space="0" w:color="auto"/>
      </w:divBdr>
    </w:div>
    <w:div w:id="1779451784">
      <w:bodyDiv w:val="1"/>
      <w:marLeft w:val="0"/>
      <w:marRight w:val="0"/>
      <w:marTop w:val="0"/>
      <w:marBottom w:val="0"/>
      <w:divBdr>
        <w:top w:val="none" w:sz="0" w:space="0" w:color="auto"/>
        <w:left w:val="none" w:sz="0" w:space="0" w:color="auto"/>
        <w:bottom w:val="none" w:sz="0" w:space="0" w:color="auto"/>
        <w:right w:val="none" w:sz="0" w:space="0" w:color="auto"/>
      </w:divBdr>
    </w:div>
    <w:div w:id="1882551451">
      <w:bodyDiv w:val="1"/>
      <w:marLeft w:val="0"/>
      <w:marRight w:val="0"/>
      <w:marTop w:val="0"/>
      <w:marBottom w:val="0"/>
      <w:divBdr>
        <w:top w:val="none" w:sz="0" w:space="0" w:color="auto"/>
        <w:left w:val="none" w:sz="0" w:space="0" w:color="auto"/>
        <w:bottom w:val="none" w:sz="0" w:space="0" w:color="auto"/>
        <w:right w:val="none" w:sz="0" w:space="0" w:color="auto"/>
      </w:divBdr>
      <w:divsChild>
        <w:div w:id="1218199019">
          <w:marLeft w:val="0"/>
          <w:marRight w:val="0"/>
          <w:marTop w:val="0"/>
          <w:marBottom w:val="0"/>
          <w:divBdr>
            <w:top w:val="none" w:sz="0" w:space="0" w:color="auto"/>
            <w:left w:val="none" w:sz="0" w:space="0" w:color="auto"/>
            <w:bottom w:val="none" w:sz="0" w:space="0" w:color="auto"/>
            <w:right w:val="none" w:sz="0" w:space="0" w:color="auto"/>
          </w:divBdr>
          <w:divsChild>
            <w:div w:id="17120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5607">
      <w:bodyDiv w:val="1"/>
      <w:marLeft w:val="0"/>
      <w:marRight w:val="0"/>
      <w:marTop w:val="0"/>
      <w:marBottom w:val="0"/>
      <w:divBdr>
        <w:top w:val="none" w:sz="0" w:space="0" w:color="auto"/>
        <w:left w:val="none" w:sz="0" w:space="0" w:color="auto"/>
        <w:bottom w:val="none" w:sz="0" w:space="0" w:color="auto"/>
        <w:right w:val="none" w:sz="0" w:space="0" w:color="auto"/>
      </w:divBdr>
    </w:div>
    <w:div w:id="1919170791">
      <w:bodyDiv w:val="1"/>
      <w:marLeft w:val="0"/>
      <w:marRight w:val="0"/>
      <w:marTop w:val="0"/>
      <w:marBottom w:val="0"/>
      <w:divBdr>
        <w:top w:val="none" w:sz="0" w:space="0" w:color="auto"/>
        <w:left w:val="none" w:sz="0" w:space="0" w:color="auto"/>
        <w:bottom w:val="none" w:sz="0" w:space="0" w:color="auto"/>
        <w:right w:val="none" w:sz="0" w:space="0" w:color="auto"/>
      </w:divBdr>
    </w:div>
    <w:div w:id="1937127805">
      <w:bodyDiv w:val="1"/>
      <w:marLeft w:val="0"/>
      <w:marRight w:val="0"/>
      <w:marTop w:val="0"/>
      <w:marBottom w:val="0"/>
      <w:divBdr>
        <w:top w:val="none" w:sz="0" w:space="0" w:color="auto"/>
        <w:left w:val="none" w:sz="0" w:space="0" w:color="auto"/>
        <w:bottom w:val="none" w:sz="0" w:space="0" w:color="auto"/>
        <w:right w:val="none" w:sz="0" w:space="0" w:color="auto"/>
      </w:divBdr>
    </w:div>
    <w:div w:id="1940529232">
      <w:bodyDiv w:val="1"/>
      <w:marLeft w:val="0"/>
      <w:marRight w:val="0"/>
      <w:marTop w:val="0"/>
      <w:marBottom w:val="0"/>
      <w:divBdr>
        <w:top w:val="none" w:sz="0" w:space="0" w:color="auto"/>
        <w:left w:val="none" w:sz="0" w:space="0" w:color="auto"/>
        <w:bottom w:val="none" w:sz="0" w:space="0" w:color="auto"/>
        <w:right w:val="none" w:sz="0" w:space="0" w:color="auto"/>
      </w:divBdr>
    </w:div>
    <w:div w:id="2007322051">
      <w:bodyDiv w:val="1"/>
      <w:marLeft w:val="0"/>
      <w:marRight w:val="0"/>
      <w:marTop w:val="0"/>
      <w:marBottom w:val="0"/>
      <w:divBdr>
        <w:top w:val="none" w:sz="0" w:space="0" w:color="auto"/>
        <w:left w:val="none" w:sz="0" w:space="0" w:color="auto"/>
        <w:bottom w:val="none" w:sz="0" w:space="0" w:color="auto"/>
        <w:right w:val="none" w:sz="0" w:space="0" w:color="auto"/>
      </w:divBdr>
    </w:div>
    <w:div w:id="2058627198">
      <w:bodyDiv w:val="1"/>
      <w:marLeft w:val="0"/>
      <w:marRight w:val="0"/>
      <w:marTop w:val="0"/>
      <w:marBottom w:val="0"/>
      <w:divBdr>
        <w:top w:val="none" w:sz="0" w:space="0" w:color="auto"/>
        <w:left w:val="none" w:sz="0" w:space="0" w:color="auto"/>
        <w:bottom w:val="none" w:sz="0" w:space="0" w:color="auto"/>
        <w:right w:val="none" w:sz="0" w:space="0" w:color="auto"/>
      </w:divBdr>
    </w:div>
    <w:div w:id="2078630825">
      <w:bodyDiv w:val="1"/>
      <w:marLeft w:val="0"/>
      <w:marRight w:val="0"/>
      <w:marTop w:val="0"/>
      <w:marBottom w:val="0"/>
      <w:divBdr>
        <w:top w:val="none" w:sz="0" w:space="0" w:color="auto"/>
        <w:left w:val="none" w:sz="0" w:space="0" w:color="auto"/>
        <w:bottom w:val="none" w:sz="0" w:space="0" w:color="auto"/>
        <w:right w:val="none" w:sz="0" w:space="0" w:color="auto"/>
      </w:divBdr>
    </w:div>
    <w:div w:id="2121954383">
      <w:bodyDiv w:val="1"/>
      <w:marLeft w:val="0"/>
      <w:marRight w:val="0"/>
      <w:marTop w:val="0"/>
      <w:marBottom w:val="0"/>
      <w:divBdr>
        <w:top w:val="none" w:sz="0" w:space="0" w:color="auto"/>
        <w:left w:val="none" w:sz="0" w:space="0" w:color="auto"/>
        <w:bottom w:val="none" w:sz="0" w:space="0" w:color="auto"/>
        <w:right w:val="none" w:sz="0" w:space="0" w:color="auto"/>
      </w:divBdr>
    </w:div>
    <w:div w:id="2130582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i.org/10.1644/10-MAMM-A-056.1"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giulia.masoero@gmail.com" TargetMode="Externa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FC634-AF8E-7140-8BC4-60E7A2300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26363</Words>
  <Characters>150275</Characters>
  <Application>Microsoft Office Word</Application>
  <DocSecurity>0</DocSecurity>
  <Lines>1252</Lines>
  <Paragraphs>352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176286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Federico Tettamanti</dc:creator>
  <cp:lastModifiedBy>Pierre Bize</cp:lastModifiedBy>
  <cp:revision>141</cp:revision>
  <cp:lastPrinted>2023-05-05T10:27:00Z</cp:lastPrinted>
  <dcterms:created xsi:type="dcterms:W3CDTF">2023-05-04T14:36:00Z</dcterms:created>
  <dcterms:modified xsi:type="dcterms:W3CDTF">2023-05-22T13:55:00Z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id="WpJbp6jW"/&gt;&lt;style id="http://www.zotero.org/styles/biology-letters" hasBibliography="1" bibliographyStyleHasBeenSet="1"/&gt;&lt;prefs&gt;&lt;pref name="fieldType" value="Field"/&gt;&lt;/prefs&gt;&lt;/data&gt;</vt:lpwstr>
  </property>
  <property fmtid="{D5CDD505-2E9C-101B-9397-08002B2CF9AE}" pid="3" name="ZOTERO_PREF_2">
    <vt:lpwstr/>
  </property>
</Properties>
</file>