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76838699" w:rsidR="005D1C07" w:rsidRPr="003452FA" w:rsidRDefault="005D1C07" w:rsidP="00BD5F31">
      <w:pPr>
        <w:pStyle w:val="Body"/>
        <w:spacing w:before="120" w:after="120" w:line="360" w:lineRule="auto"/>
        <w:rPr>
          <w:rFonts w:ascii="Times New Roman" w:hAnsi="Times New Roman" w:cs="Times New Roman"/>
          <w:color w:val="000000" w:themeColor="text1"/>
          <w:vertAlign w:val="superscript"/>
          <w:lang w:val="it-CH"/>
        </w:rPr>
      </w:pPr>
      <w:commentRangeStart w:id="0"/>
      <w:commentRangeStart w:id="1"/>
      <w:r w:rsidRPr="003452FA">
        <w:rPr>
          <w:rFonts w:ascii="Times New Roman" w:hAnsi="Times New Roman" w:cs="Times New Roman"/>
          <w:color w:val="000000" w:themeColor="text1"/>
          <w:lang w:val="it-CH"/>
        </w:rPr>
        <w:t xml:space="preserve">Giulia </w:t>
      </w:r>
      <w:commentRangeEnd w:id="0"/>
      <w:r w:rsidR="00D52C7B">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0"/>
      </w:r>
      <w:commentRangeEnd w:id="1"/>
      <w:r w:rsidR="005C51CE">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
      </w:r>
      <w:r w:rsidRPr="003452FA">
        <w:rPr>
          <w:rFonts w:ascii="Times New Roman" w:hAnsi="Times New Roman" w:cs="Times New Roman"/>
          <w:color w:val="000000" w:themeColor="text1"/>
          <w:lang w:val="it-CH"/>
        </w:rPr>
        <w:t>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Kristina Georgieva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r w:rsidR="0098258D" w:rsidRPr="003452FA">
        <w:rPr>
          <w:rFonts w:ascii="Times New Roman" w:hAnsi="Times New Roman" w:cs="Times New Roman"/>
          <w:color w:val="000000" w:themeColor="text1"/>
          <w:lang w:val="it-CH"/>
        </w:rPr>
        <w:t>Noémie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r w:rsidR="00560A92" w:rsidRPr="003452FA">
        <w:rPr>
          <w:rFonts w:ascii="Times New Roman" w:hAnsi="Times New Roman" w:cs="Times New Roman"/>
          <w:color w:val="000000" w:themeColor="text1"/>
          <w:lang w:val="it-CH"/>
        </w:rPr>
        <w:t>Louis-Félix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 xml:space="preserve">Department of Biology, University of Fribourg, Chemin du </w:t>
      </w:r>
      <w:proofErr w:type="spellStart"/>
      <w:r w:rsidR="007A55F6">
        <w:rPr>
          <w:rFonts w:ascii="Times New Roman" w:hAnsi="Times New Roman" w:cs="Times New Roman"/>
          <w:color w:val="000000" w:themeColor="text1"/>
          <w:lang w:val="en-GB"/>
        </w:rPr>
        <w:t>Musée</w:t>
      </w:r>
      <w:proofErr w:type="spellEnd"/>
      <w:r w:rsidR="007A55F6">
        <w:rPr>
          <w:rFonts w:ascii="Times New Roman" w:hAnsi="Times New Roman" w:cs="Times New Roman"/>
          <w:color w:val="000000" w:themeColor="text1"/>
          <w:lang w:val="en-GB"/>
        </w:rPr>
        <w:t xml:space="preserve"> 10, Fribourg, Switzerland</w:t>
      </w:r>
    </w:p>
    <w:p w14:paraId="366157DF" w14:textId="51CB53B3" w:rsidR="00265CA6" w:rsidRDefault="00265CA6" w:rsidP="00BD5F31">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ampagna d Zora 15, 6678 Lodano, Switzerland</w:t>
      </w:r>
    </w:p>
    <w:p w14:paraId="6E42B6DB" w14:textId="77777777" w:rsidR="00FB22AE" w:rsidRPr="003452FA" w:rsidRDefault="00FB22AE" w:rsidP="00FB22AE">
      <w:pPr>
        <w:pStyle w:val="pf0"/>
        <w:rPr>
          <w:rFonts w:eastAsia="Arial Unicode MS"/>
          <w:color w:val="000000" w:themeColor="text1"/>
          <w:u w:color="000000"/>
          <w:bdr w:val="nil"/>
          <w:lang w:val="it-CH" w:eastAsia="en-GB"/>
          <w14:textOutline w14:w="0" w14:cap="flat" w14:cmpd="sng" w14:algn="ctr">
            <w14:noFill/>
            <w14:prstDash w14:val="solid"/>
            <w14:bevel/>
          </w14:textOutline>
        </w:rPr>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Switzerland</w:t>
      </w:r>
    </w:p>
    <w:p w14:paraId="10B49E88" w14:textId="6B2B5BB3" w:rsidR="001F7321" w:rsidRPr="00563380" w:rsidRDefault="00694F50" w:rsidP="00BD5F31">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commentRangeStart w:id="2"/>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commentRangeEnd w:id="2"/>
      <w:r w:rsidR="009046BF">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2"/>
      </w:r>
      <w:r w:rsidR="008E0486" w:rsidRPr="00563380">
        <w:rPr>
          <w:rFonts w:ascii="Times New Roman" w:hAnsi="Times New Roman" w:cs="Times New Roman"/>
          <w:b/>
          <w:bCs/>
          <w:color w:val="000000" w:themeColor="text1"/>
          <w:lang w:val="en-GB"/>
        </w:rPr>
        <w:t>(</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BD5F31">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pPr>
        <w:pStyle w:val="Default"/>
        <w:spacing w:before="120" w:after="120" w:line="360" w:lineRule="auto"/>
        <w:ind w:firstLine="426"/>
      </w:pPr>
    </w:p>
    <w:p w14:paraId="0C0B1C13" w14:textId="47C38295" w:rsidR="00075185" w:rsidRPr="00563380" w:rsidRDefault="00693283" w:rsidP="003452FA">
      <w:pPr>
        <w:pStyle w:val="Default"/>
        <w:spacing w:before="120" w:after="120" w:line="360" w:lineRule="auto"/>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563380" w:rsidRDefault="00075185" w:rsidP="0099637C">
      <w:pPr>
        <w:pBdr>
          <w:top w:val="nil"/>
          <w:left w:val="nil"/>
          <w:bottom w:val="nil"/>
          <w:right w:val="nil"/>
          <w:between w:val="nil"/>
          <w:bar w:val="nil"/>
        </w:pBdr>
      </w:pPr>
      <w:r w:rsidRPr="00563380">
        <w:rPr>
          <w:b/>
          <w:bCs/>
        </w:rPr>
        <w:t>Journal</w:t>
      </w:r>
      <w:r w:rsidRPr="00563380">
        <w:t>:</w:t>
      </w:r>
      <w:r w:rsidR="00942763" w:rsidRPr="00563380">
        <w:t xml:space="preserve"> </w:t>
      </w:r>
      <w:proofErr w:type="spellStart"/>
      <w:r w:rsidRPr="00563380">
        <w:t>Biology</w:t>
      </w:r>
      <w:proofErr w:type="spellEnd"/>
      <w:r w:rsidRPr="00563380">
        <w:t xml:space="preserve"> </w:t>
      </w:r>
      <w:proofErr w:type="spellStart"/>
      <w:r w:rsidRPr="00563380">
        <w:t>letters</w:t>
      </w:r>
      <w:proofErr w:type="spellEnd"/>
    </w:p>
    <w:p w14:paraId="1DF54625" w14:textId="77777777" w:rsidR="00684083" w:rsidRDefault="00684083" w:rsidP="00915D34">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915D34">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6EA2CD68" w:rsidR="00294694" w:rsidRPr="00563380" w:rsidRDefault="00294694" w:rsidP="00D73DEE">
      <w:pPr>
        <w:pStyle w:val="Default"/>
        <w:spacing w:before="120" w:after="120" w:line="360" w:lineRule="auto"/>
      </w:pPr>
      <w:commentRangeStart w:id="3"/>
      <w:r w:rsidRPr="00563380">
        <w:t>Over the past decades, numerous species</w:t>
      </w:r>
      <w:r w:rsidR="009322A4">
        <w:t xml:space="preserve"> have change in size</w:t>
      </w:r>
      <w:r w:rsidR="003A6537">
        <w:t>, with th</w:t>
      </w:r>
      <w:r w:rsidR="00D02520">
        <w:t>e</w:t>
      </w:r>
      <w:r w:rsidR="003A6537">
        <w:t xml:space="preserve">se changes </w:t>
      </w:r>
      <w:r w:rsidR="00985B67">
        <w:t>hypothesised</w:t>
      </w:r>
      <w:r w:rsidR="003A6537">
        <w:t xml:space="preserve"> to be driven</w:t>
      </w:r>
      <w:r w:rsidR="00B2726D">
        <w:t>, at least partly,</w:t>
      </w:r>
      <w:r w:rsidR="003A6537">
        <w:t xml:space="preserve"> by climate change</w:t>
      </w:r>
      <w:r w:rsidR="00CF0A0E">
        <w:t>.</w:t>
      </w:r>
      <w:r w:rsidR="00C96D34">
        <w:t xml:space="preserve"> </w:t>
      </w:r>
      <w:commentRangeEnd w:id="3"/>
      <w:r w:rsidR="007A55F6">
        <w:rPr>
          <w:rStyle w:val="CommentReference"/>
          <w:color w:val="auto"/>
          <w:lang w:val="en-US" w:eastAsia="en-US"/>
        </w:rPr>
        <w:commentReference w:id="3"/>
      </w:r>
      <w:r w:rsidR="00C96D34">
        <w:t>The Alp</w:t>
      </w:r>
      <w:r w:rsidR="007B1C61">
        <w:t xml:space="preserve">ine regions </w:t>
      </w:r>
      <w:r w:rsidR="00C96D34">
        <w:t xml:space="preserve">show </w:t>
      </w:r>
      <w:r w:rsidR="00CD04AD">
        <w:t>fast increase in temperatures</w:t>
      </w:r>
      <w:r w:rsidR="00AB2BF4">
        <w:t>, and t</w:t>
      </w:r>
      <w:r w:rsidR="00B91D47">
        <w:t>herefore</w:t>
      </w:r>
      <w:r w:rsidR="00F87FA2">
        <w:t xml:space="preserve"> </w:t>
      </w:r>
      <w:r w:rsidR="00CA2D77">
        <w:t>we investigated how</w:t>
      </w:r>
      <w:r w:rsidRPr="00563380">
        <w:t xml:space="preserve"> </w:t>
      </w:r>
      <w:r w:rsidR="001B0BB7">
        <w:t xml:space="preserve">the body mass 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Pr="00563380">
        <w:t>in the Swiss Alps</w:t>
      </w:r>
      <w:r w:rsidR="00D12EA5">
        <w:t xml:space="preserve"> (Ticino canton)</w:t>
      </w:r>
      <w:r w:rsidR="0024007D">
        <w:t xml:space="preserve"> change</w:t>
      </w:r>
      <w:r w:rsidR="00E962E6">
        <w:t>d</w:t>
      </w:r>
      <w:r w:rsidR="0024007D">
        <w:t xml:space="preserve"> in relation to temperature</w:t>
      </w:r>
      <w:r w:rsidR="0053127C">
        <w:t xml:space="preserve"> </w:t>
      </w:r>
      <w:r w:rsidRPr="00563380">
        <w:t xml:space="preserve">from 1992 to 2018. </w:t>
      </w:r>
      <w:r w:rsidR="003452FA">
        <w:t xml:space="preserve">We show that, from 1992 to 2018, </w:t>
      </w:r>
      <w:r w:rsidR="00684083">
        <w:t>yearling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commentRangeStart w:id="4"/>
      <w:commentRangeEnd w:id="4"/>
      <w:r w:rsidR="003452FA">
        <w:rPr>
          <w:rStyle w:val="CommentReference"/>
          <w:color w:val="auto"/>
          <w:lang w:val="en-US" w:eastAsia="en-US"/>
        </w:rPr>
        <w:commentReference w:id="4"/>
      </w:r>
      <w:r w:rsidR="007A55F6">
        <w:t>W</w:t>
      </w:r>
      <w:r w:rsidR="007A1405" w:rsidRPr="00563380">
        <w:t>e</w:t>
      </w:r>
      <w:r w:rsidRPr="00563380">
        <w:t xml:space="preserve"> </w:t>
      </w:r>
      <w:r w:rsidR="00E47FC2">
        <w:t>found</w:t>
      </w:r>
      <w:r w:rsidRPr="00563380">
        <w:t xml:space="preserve"> that </w:t>
      </w:r>
      <w:r w:rsidR="003452FA">
        <w:t xml:space="preserve">warmer temperatures were associated with slower growth with two periods having the strongest impact on </w:t>
      </w:r>
      <w:r w:rsidR="003452FA" w:rsidRPr="00563380">
        <w:t>the growth of chamois</w:t>
      </w:r>
      <w:r w:rsidR="003452FA">
        <w:t xml:space="preserve"> during their first 1.5 years of life:</w:t>
      </w:r>
      <w:r w:rsidR="003452FA" w:rsidRPr="00563380">
        <w:t xml:space="preserve"> </w:t>
      </w:r>
      <w:r w:rsidR="00BD273E" w:rsidRPr="00563380">
        <w:t>early</w:t>
      </w:r>
      <w:r w:rsidRPr="00563380">
        <w:t xml:space="preserve"> lactation </w:t>
      </w:r>
      <w:r w:rsidR="00BD273E" w:rsidRPr="00563380">
        <w:t>(May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r w:rsidR="001A1F53" w:rsidRPr="00000D53">
        <w:rPr>
          <w:vertAlign w:val="superscript"/>
        </w:rPr>
        <w:t>nd</w:t>
      </w:r>
      <w:r w:rsidR="001A1F53">
        <w:t xml:space="preserve"> until July 21</w:t>
      </w:r>
      <w:r w:rsidR="001A1F53" w:rsidRPr="00000D53">
        <w:rPr>
          <w:vertAlign w:val="superscript"/>
        </w:rPr>
        <w:t>st</w:t>
      </w:r>
      <w:r w:rsidR="001A1F53">
        <w:t>)</w:t>
      </w:r>
      <w:commentRangeStart w:id="5"/>
      <w:commentRangeEnd w:id="5"/>
      <w:r w:rsidR="001A1F53">
        <w:rPr>
          <w:rStyle w:val="CommentReference"/>
          <w:color w:val="auto"/>
          <w:lang w:val="en-US" w:eastAsia="en-US"/>
        </w:rPr>
        <w:commentReference w:id="5"/>
      </w:r>
      <w:r w:rsidR="006F3D28">
        <w:t xml:space="preserve"> </w:t>
      </w:r>
      <w:r w:rsidR="001A1F53">
        <w:t>previous to the harvest</w:t>
      </w:r>
      <w:r w:rsidRPr="00563380">
        <w:t xml:space="preserve">. </w:t>
      </w:r>
      <w:r w:rsidR="009D6DC3">
        <w:t>Finally,</w:t>
      </w:r>
      <w:r w:rsidR="00534AC2">
        <w:t xml:space="preserve"> </w:t>
      </w:r>
      <w:r w:rsidR="003452FA">
        <w:t xml:space="preserve">analysing </w:t>
      </w:r>
      <w:r w:rsidR="00AD40F8">
        <w:t xml:space="preserve">year-detrended </w:t>
      </w:r>
      <w:r w:rsidR="00E401A1">
        <w:t xml:space="preserve">mass and temperature </w:t>
      </w:r>
      <w:r w:rsidR="00AD40F8">
        <w:t xml:space="preserve">data </w:t>
      </w:r>
      <w:r w:rsidR="00345233">
        <w:t xml:space="preserve">strongly </w:t>
      </w:r>
      <w:r w:rsidR="003452FA">
        <w:t>support</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6"/>
      <w:r w:rsidRPr="00563380">
        <w:rPr>
          <w:b/>
          <w:bCs/>
          <w:color w:val="auto"/>
        </w:rPr>
        <w:t xml:space="preserve">Introduction </w:t>
      </w:r>
      <w:commentRangeEnd w:id="6"/>
      <w:r w:rsidR="000528A8" w:rsidRPr="00563380">
        <w:rPr>
          <w:rStyle w:val="CommentReference"/>
          <w:color w:val="auto"/>
          <w:lang w:val="en-US" w:eastAsia="en-US"/>
        </w:rPr>
        <w:commentReference w:id="6"/>
      </w:r>
    </w:p>
    <w:p w14:paraId="43F804FA" w14:textId="013B0D8E" w:rsidR="002940EB" w:rsidRDefault="00294694" w:rsidP="008E3C3E">
      <w:pPr>
        <w:pStyle w:val="Default"/>
        <w:spacing w:before="120" w:after="120" w:line="360" w:lineRule="auto"/>
        <w:ind w:firstLine="426"/>
        <w:rPr>
          <w:color w:val="auto"/>
        </w:rPr>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ins w:id="7" w:author="Giulia Masoero" w:date="2023-04-20T12:34:00Z">
        <w:r w:rsidR="0099637C">
          <w:rPr>
            <w:color w:val="auto"/>
          </w:rPr>
          <w:t>)</w:t>
        </w:r>
      </w:ins>
      <w:del w:id="8" w:author="Giulia Masoero" w:date="2023-04-20T12:34:00Z">
        <w:r w:rsidR="00052439" w:rsidRPr="00563380" w:rsidDel="0099637C">
          <w:fldChar w:fldCharType="begin"/>
        </w:r>
        <w:r w:rsidR="00C86368" w:rsidRPr="00563380" w:rsidDel="0099637C">
          <w:rPr>
            <w:color w:val="auto"/>
          </w:rPr>
          <w:del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delInstrText>
        </w:r>
        <w:r w:rsidR="00052439" w:rsidRPr="00563380" w:rsidDel="0099637C">
          <w:fldChar w:fldCharType="separate"/>
        </w:r>
        <w:r w:rsidR="00052439" w:rsidRPr="00563380" w:rsidDel="0099637C">
          <w:rPr>
            <w:noProof/>
            <w:color w:val="auto"/>
          </w:rPr>
          <w:delText>Bergmann 1847)</w:delText>
        </w:r>
        <w:r w:rsidR="00052439" w:rsidRPr="00563380" w:rsidDel="0099637C">
          <w:fldChar w:fldCharType="end"/>
        </w:r>
      </w:del>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food availability and quality changes</w:t>
      </w:r>
      <w:r w:rsidR="00684083">
        <w:rPr>
          <w:color w:val="auto"/>
        </w:rPr>
        <w:t xml:space="preserve"> </w:t>
      </w:r>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commentRangeStart w:id="9"/>
      <w:commentRangeEnd w:id="9"/>
      <w:r w:rsidR="00AA4D1B">
        <w:rPr>
          <w:rStyle w:val="CommentReference"/>
          <w:color w:val="auto"/>
          <w:lang w:val="en-US" w:eastAsia="en-US"/>
        </w:rPr>
        <w:commentReference w:id="9"/>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65049A4B" w:rsidR="00556FDD" w:rsidRPr="0099637C" w:rsidRDefault="00C86368" w:rsidP="0099637C">
      <w:pPr>
        <w:pStyle w:val="Default"/>
        <w:spacing w:before="120" w:after="120" w:line="360" w:lineRule="auto"/>
        <w:ind w:firstLine="426"/>
        <w:rPr>
          <w:color w:val="auto"/>
        </w:rPr>
      </w:pPr>
      <w:r w:rsidRPr="00563380">
        <w:t xml:space="preserve">In vertebrates with finite growth (like mammals and birds), </w:t>
      </w:r>
      <w:r w:rsidR="0027218C" w:rsidRPr="00563380">
        <w:t>the size that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lastRenderedPageBreak/>
        <w:t>size</w:t>
      </w:r>
      <w:r w:rsidR="008C0D4C">
        <w:t xml:space="preserve"> (e.g.,)</w:t>
      </w:r>
      <w:r w:rsidR="008C0D4C">
        <w:fldChar w:fldCharType="begin"/>
      </w:r>
      <w:r w:rsidR="0099637C">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fldChar w:fldCharType="separate"/>
      </w:r>
      <w:r w:rsidR="0099637C">
        <w:rPr>
          <w:noProof/>
        </w:rPr>
        <w:t>[10]</w:t>
      </w:r>
      <w:r w:rsidR="008C0D4C">
        <w:fldChar w:fldCharType="end"/>
      </w:r>
      <w:r w:rsidR="00F74BEF" w:rsidRPr="00563380">
        <w:t>, it becomes fundamental to investigate the effect of climatic condition</w:t>
      </w:r>
      <w:r w:rsidR="00EC7DD3" w:rsidRPr="00563380">
        <w:t>s</w:t>
      </w:r>
      <w:r w:rsidR="00F74BEF" w:rsidRPr="00563380">
        <w:t xml:space="preserve"> on </w:t>
      </w:r>
      <w:r w:rsidR="00693283" w:rsidRPr="00563380">
        <w:t xml:space="preserve">the </w:t>
      </w:r>
      <w:r w:rsidR="00F74BEF" w:rsidRPr="00563380">
        <w:t xml:space="preserve">juvenile </w:t>
      </w:r>
      <w:r w:rsidR="00693100" w:rsidRPr="00563380">
        <w:t>size</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r w:rsidR="001B06F1" w:rsidRPr="00563380">
        <w:t>have to</w:t>
      </w:r>
      <w:r w:rsidR="00D325DE" w:rsidRPr="00563380">
        <w:t xml:space="preserve"> </w:t>
      </w:r>
      <w:r w:rsidR="0069217C" w:rsidRPr="00563380">
        <w:t>allocat</w:t>
      </w:r>
      <w:r w:rsidR="001B06F1" w:rsidRPr="00563380">
        <w:t>e</w:t>
      </w:r>
      <w:r w:rsidR="00D325DE" w:rsidRPr="00563380">
        <w:t xml:space="preserve"> a </w:t>
      </w:r>
      <w:r w:rsidR="001B06F1" w:rsidRPr="00563380">
        <w:t>substantial amount</w:t>
      </w:r>
      <w:r w:rsidR="00160822" w:rsidRPr="00563380">
        <w:t xml:space="preserve"> of th</w:t>
      </w:r>
      <w:r w:rsidR="001D7DCF" w:rsidRPr="00563380">
        <w:t xml:space="preserve">ose </w:t>
      </w:r>
      <w:r w:rsidR="00160822" w:rsidRPr="00563380">
        <w:t>reserves</w:t>
      </w:r>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r w:rsidR="0069217C" w:rsidRPr="00563380">
        <w:t>.</w:t>
      </w:r>
      <w:r w:rsidR="008B480A" w:rsidRPr="00563380">
        <w:t xml:space="preserve"> </w:t>
      </w:r>
      <w:r w:rsidR="00B130BB" w:rsidRPr="00563380">
        <w:t>Therefore, a</w:t>
      </w:r>
      <w:r w:rsidR="008B480A" w:rsidRPr="00563380">
        <w:t xml:space="preserve"> decline in </w:t>
      </w:r>
      <w:r w:rsidR="00B130BB" w:rsidRPr="00563380">
        <w:t xml:space="preserve">adult </w:t>
      </w:r>
      <w:r w:rsidR="000E5A90" w:rsidRPr="00563380">
        <w:t>size</w:t>
      </w:r>
      <w:r w:rsidR="008B480A" w:rsidRPr="00563380">
        <w:t xml:space="preserve"> is to be most </w:t>
      </w:r>
      <w:r w:rsidR="00AE4E83">
        <w:t>evident</w:t>
      </w:r>
      <w:r w:rsidR="008B480A" w:rsidRPr="00563380">
        <w:t xml:space="preserve"> in the early growing stages because they lack </w:t>
      </w:r>
      <w:r w:rsidR="00590A82">
        <w:t>reasonable</w:t>
      </w:r>
      <w:r w:rsidR="008B480A" w:rsidRPr="00563380">
        <w:t xml:space="preserve"> energy reserves, which makes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in utero,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The </w:t>
      </w:r>
      <w:r w:rsidR="00AE4E83">
        <w:t>in-utero</w:t>
      </w:r>
      <w:r w:rsidR="00996555" w:rsidRPr="00563380">
        <w:t xml:space="preserve"> phase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3E8C86D0" w:rsidR="007B040B" w:rsidRDefault="00557274" w:rsidP="00B4784F">
      <w:pPr>
        <w:spacing w:before="120" w:after="120" w:line="360" w:lineRule="auto"/>
        <w:ind w:firstLine="426"/>
        <w:rPr>
          <w:ins w:id="10" w:author="Giulia Masoero" w:date="2023-04-20T12:36:00Z"/>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del w:id="11" w:author="Giulia Masoero" w:date="2023-04-20T12:36:00Z">
        <w:r w:rsidR="00186E7E" w:rsidRPr="00563380" w:rsidDel="0099637C">
          <w:rPr>
            <w:lang w:val="en-GB"/>
          </w:rPr>
          <w:delText>A</w:delText>
        </w:r>
        <w:r w:rsidR="008D3777" w:rsidRPr="00563380" w:rsidDel="0099637C">
          <w:rPr>
            <w:lang w:val="en-GB"/>
          </w:rPr>
          <w:delText xml:space="preserve">s the Alps have been identified as climate change hotspots </w:delText>
        </w:r>
        <w:r w:rsidR="008D3777" w:rsidRPr="00563380" w:rsidDel="0099637C">
          <w:rPr>
            <w:lang w:val="en-GB"/>
          </w:rPr>
          <w:fldChar w:fldCharType="begin"/>
        </w:r>
        <w:r w:rsidR="00264B62" w:rsidDel="0099637C">
          <w:rPr>
            <w:lang w:val="en-GB"/>
          </w:rPr>
          <w:delInstrText xml:space="preserve"> ADDIN ZOTERO_ITEM CSL_CITATION {"citationID":"E0O9TcbE","properties":{"formattedCitation":"[19,20]","plainCitation":"[19,20]","noteIndex":0},"citationItems":[{"id":3659,"uris":["http://zotero.org/users/3388363/items/P34HZFG2"],"itemData":{"id":3659,"type":"article-journal","abstract":"Global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delInstrText>
        </w:r>
        <w:r w:rsidR="008D3777" w:rsidRPr="00563380" w:rsidDel="0099637C">
          <w:rPr>
            <w:lang w:val="en-GB"/>
          </w:rPr>
          <w:fldChar w:fldCharType="separate"/>
        </w:r>
        <w:r w:rsidR="00264B62" w:rsidDel="0099637C">
          <w:rPr>
            <w:lang w:val="en-GB"/>
          </w:rPr>
          <w:delText>[19,20]</w:delText>
        </w:r>
        <w:r w:rsidR="008D3777" w:rsidRPr="00563380" w:rsidDel="0099637C">
          <w:rPr>
            <w:lang w:val="en-GB"/>
          </w:rPr>
          <w:fldChar w:fldCharType="end"/>
        </w:r>
        <w:r w:rsidR="00F92C5E" w:rsidRPr="00563380" w:rsidDel="0099637C">
          <w:rPr>
            <w:lang w:val="en-GB"/>
          </w:rPr>
          <w:delText>,</w:delText>
        </w:r>
        <w:r w:rsidR="008D3777" w:rsidRPr="00563380" w:rsidDel="0099637C">
          <w:rPr>
            <w:lang w:val="en-GB"/>
          </w:rPr>
          <w:delText xml:space="preserve"> </w:delText>
        </w:r>
        <w:r w:rsidR="00DA3FAD" w:rsidRPr="00563380" w:rsidDel="0099637C">
          <w:rPr>
            <w:lang w:val="en-GB"/>
          </w:rPr>
          <w:delText>Alpine animals</w:delText>
        </w:r>
        <w:r w:rsidR="00877AAE" w:rsidRPr="00563380" w:rsidDel="0099637C">
          <w:rPr>
            <w:lang w:val="en-GB"/>
          </w:rPr>
          <w:delText xml:space="preserve"> are expected to show </w:delText>
        </w:r>
        <w:r w:rsidR="00E167CB" w:rsidRPr="00563380" w:rsidDel="0099637C">
          <w:rPr>
            <w:lang w:val="en-GB"/>
          </w:rPr>
          <w:delText>significant</w:delText>
        </w:r>
        <w:r w:rsidR="00590D4B" w:rsidRPr="00563380" w:rsidDel="0099637C">
          <w:rPr>
            <w:lang w:val="en-GB"/>
          </w:rPr>
          <w:delText xml:space="preserve"> changes in their distribution (</w:delText>
        </w:r>
        <w:r w:rsidR="007C5E4B" w:rsidRPr="00563380" w:rsidDel="0099637C">
          <w:rPr>
            <w:lang w:val="en-GB"/>
          </w:rPr>
          <w:delText>shift towards higher elevation)</w:delText>
        </w:r>
        <w:r w:rsidR="00590D4B" w:rsidRPr="00563380" w:rsidDel="0099637C">
          <w:rPr>
            <w:lang w:val="en-GB"/>
          </w:rPr>
          <w:delText>, phenology</w:delText>
        </w:r>
        <w:r w:rsidR="00F03A38" w:rsidRPr="00563380" w:rsidDel="0099637C">
          <w:rPr>
            <w:lang w:val="en-GB"/>
          </w:rPr>
          <w:delText>,</w:delText>
        </w:r>
        <w:r w:rsidR="00590D4B" w:rsidRPr="00563380" w:rsidDel="0099637C">
          <w:rPr>
            <w:lang w:val="en-GB"/>
          </w:rPr>
          <w:delText xml:space="preserve"> and morphology</w:delText>
        </w:r>
        <w:r w:rsidR="00F03A38" w:rsidRPr="00563380" w:rsidDel="0099637C">
          <w:rPr>
            <w:lang w:val="en-GB"/>
          </w:rPr>
          <w:delText xml:space="preserve"> in response to climate warming (REF)</w:delText>
        </w:r>
        <w:r w:rsidR="00590D4B" w:rsidRPr="00563380" w:rsidDel="0099637C">
          <w:rPr>
            <w:lang w:val="en-GB"/>
          </w:rPr>
          <w:delText>.</w:delText>
        </w:r>
        <w:r w:rsidR="0037211C" w:rsidRPr="00563380" w:rsidDel="0099637C">
          <w:rPr>
            <w:lang w:val="en-GB"/>
          </w:rPr>
          <w:delText xml:space="preserve"> </w:delText>
        </w:r>
      </w:del>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commentRangeStart w:id="12"/>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12"/>
      <w:r w:rsidR="00B93481">
        <w:rPr>
          <w:rStyle w:val="CommentReference"/>
          <w:rFonts w:eastAsia="Arial Unicode MS"/>
          <w:bdr w:val="nil"/>
          <w:lang w:val="en-US" w:eastAsia="en-US"/>
        </w:rPr>
        <w:commentReference w:id="12"/>
      </w:r>
      <w:r w:rsidR="005B56E1">
        <w:rPr>
          <w:lang w:val="en-GB"/>
        </w:rPr>
        <w:t xml:space="preserve"> in the southern Alps</w:t>
      </w:r>
      <w:r w:rsidR="00AE4E83">
        <w:rPr>
          <w:lang w:val="en-GB"/>
        </w:rPr>
        <w:t>.</w:t>
      </w:r>
      <w:r w:rsidR="00186C8B" w:rsidRPr="00563380">
        <w:rPr>
          <w:lang w:val="en-GB"/>
        </w:rPr>
        <w:t xml:space="preserve"> </w:t>
      </w:r>
      <w:commentRangeStart w:id="13"/>
      <w:commentRangeStart w:id="14"/>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w:t>
      </w:r>
      <w:commentRangeStart w:id="15"/>
      <w:r w:rsidR="00613122">
        <w:rPr>
          <w:lang w:val="en-GB"/>
        </w:rPr>
        <w:t>in the eastern Alps</w:t>
      </w:r>
      <w:r w:rsidR="003E7B65">
        <w:rPr>
          <w:lang w:val="en-GB"/>
        </w:rPr>
        <w:t xml:space="preserve"> </w:t>
      </w:r>
      <w:commentRangeEnd w:id="15"/>
      <w:r w:rsidR="003578F0">
        <w:rPr>
          <w:rStyle w:val="CommentReference"/>
          <w:rFonts w:eastAsia="Arial Unicode MS"/>
          <w:bdr w:val="nil"/>
          <w:lang w:val="en-US" w:eastAsia="en-US"/>
        </w:rPr>
        <w:commentReference w:id="15"/>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3E7B65">
        <w:rPr>
          <w:lang w:val="en-GB"/>
        </w:rPr>
        <w:t>.</w:t>
      </w:r>
      <w:commentRangeEnd w:id="13"/>
      <w:r w:rsidR="007F41DA">
        <w:rPr>
          <w:rStyle w:val="CommentReference"/>
          <w:rFonts w:eastAsia="Arial Unicode MS"/>
          <w:bdr w:val="nil"/>
          <w:lang w:val="en-US" w:eastAsia="en-US"/>
        </w:rPr>
        <w:commentReference w:id="13"/>
      </w:r>
      <w:commentRangeEnd w:id="14"/>
      <w:r w:rsidR="00E47FED">
        <w:rPr>
          <w:rStyle w:val="CommentReference"/>
          <w:rFonts w:eastAsia="Arial Unicode MS"/>
          <w:bdr w:val="nil"/>
          <w:lang w:val="en-US" w:eastAsia="en-US"/>
        </w:rPr>
        <w:commentReference w:id="14"/>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an elevation of temperature during this critical time window.</w:t>
      </w:r>
    </w:p>
    <w:p w14:paraId="12CBC05C" w14:textId="77777777" w:rsidR="0099637C" w:rsidRPr="00563380" w:rsidRDefault="0099637C" w:rsidP="00B4784F">
      <w:pPr>
        <w:spacing w:before="120" w:after="120" w:line="360" w:lineRule="auto"/>
        <w:ind w:firstLine="426"/>
        <w:rPr>
          <w:lang w:val="en-GB"/>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75901A4D"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FB22AE">
        <w:rPr>
          <w:lang w:val="fr-CH"/>
        </w:rPr>
        <w:t>.</w:t>
      </w:r>
      <w:r w:rsidR="00955C44" w:rsidRPr="00FB22AE">
        <w:rPr>
          <w:lang w:val="fr-CH"/>
        </w:rPr>
        <w:t xml:space="preserve"> </w:t>
      </w:r>
      <w:commentRangeStart w:id="16"/>
      <w:commentRangeStart w:id="17"/>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r w:rsidR="006D64FA" w:rsidRPr="00563380">
        <w:rPr>
          <w:color w:val="auto"/>
        </w:rPr>
        <w:t xml:space="preserve"> </w:t>
      </w:r>
      <w:commentRangeEnd w:id="16"/>
      <w:r w:rsidR="003D68EB">
        <w:rPr>
          <w:rStyle w:val="CommentReference"/>
          <w:color w:val="auto"/>
          <w:lang w:val="en-US" w:eastAsia="en-US"/>
        </w:rPr>
        <w:commentReference w:id="16"/>
      </w:r>
      <w:commentRangeEnd w:id="17"/>
      <w:r w:rsidR="006D64FA">
        <w:rPr>
          <w:rStyle w:val="CommentReference"/>
          <w:color w:val="auto"/>
          <w:lang w:val="en-US" w:eastAsia="en-US"/>
        </w:rPr>
        <w:commentReference w:id="17"/>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684083">
        <w:rPr>
          <w:color w:val="auto"/>
        </w:rPr>
        <w:t>yearling</w:t>
      </w:r>
      <w:r w:rsidR="00D92DAD" w:rsidRPr="00563380">
        <w:rPr>
          <w:color w:val="auto"/>
        </w:rPr>
        <w:t>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w:t>
      </w:r>
      <w:r w:rsidR="00BD5F31" w:rsidRPr="00563380">
        <w:rPr>
          <w:color w:val="auto"/>
        </w:rPr>
        <w:lastRenderedPageBreak/>
        <w:t xml:space="preserve">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0A4E5CC1" w:rsidR="00E02F16" w:rsidRPr="00563380" w:rsidRDefault="00891BDA" w:rsidP="00375816">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684083">
        <w:rPr>
          <w:color w:val="auto"/>
        </w:rPr>
        <w:t>yearling</w:t>
      </w:r>
      <w:r w:rsidR="00DC065A" w:rsidRPr="00563380">
        <w:rPr>
          <w:color w:val="auto"/>
        </w:rPr>
        <w:t xml:space="preserv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3B2FCA">
        <w:rPr>
          <w:color w:val="auto"/>
        </w:rPr>
        <w:t>,</w:t>
      </w:r>
      <w:r w:rsidR="008467D2">
        <w:rPr>
          <w:color w:val="auto"/>
        </w:rPr>
        <w:t xml:space="preserve"> which cover</w:t>
      </w:r>
      <w:r w:rsidR="003B2FCA">
        <w:rPr>
          <w:color w:val="auto"/>
        </w:rPr>
        <w:t>s</w:t>
      </w:r>
      <w:r w:rsidR="008467D2">
        <w:rPr>
          <w:color w:val="auto"/>
        </w:rPr>
        <w:t xml:space="preserve"> the </w:t>
      </w:r>
      <w:r w:rsidR="003E7AA8">
        <w:rPr>
          <w:color w:val="auto"/>
        </w:rPr>
        <w:t>fastest period of growth in this species</w:t>
      </w:r>
      <w:r w:rsidR="006D64FA">
        <w:rPr>
          <w:color w:val="auto"/>
        </w:rPr>
        <w:t xml:space="preserve">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51F991A6" w:rsidR="004D1576" w:rsidRPr="00563380" w:rsidRDefault="00A23FBC" w:rsidP="004D1576">
      <w:pPr>
        <w:pStyle w:val="Default"/>
        <w:spacing w:before="120" w:after="120" w:line="360" w:lineRule="auto"/>
        <w:ind w:firstLine="426"/>
        <w:rPr>
          <w:color w:val="auto"/>
        </w:rPr>
      </w:pPr>
      <w:commentRangeStart w:id="18"/>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w:t>
      </w:r>
      <w:commentRangeStart w:id="19"/>
      <w:r w:rsidR="00294694" w:rsidRPr="00563380">
        <w:rPr>
          <w:color w:val="auto"/>
        </w:rPr>
        <w:t>city of Lugano</w:t>
      </w:r>
      <w:r w:rsidR="0027033D" w:rsidRPr="00563380">
        <w:rPr>
          <w:color w:val="auto"/>
        </w:rPr>
        <w:t xml:space="preserve"> (</w:t>
      </w:r>
      <w:r w:rsidR="0023447D" w:rsidRPr="00563380">
        <w:rPr>
          <w:color w:val="auto"/>
        </w:rPr>
        <w:t>273 m</w:t>
      </w:r>
      <w:r w:rsidR="0027033D" w:rsidRPr="00563380">
        <w:rPr>
          <w:color w:val="auto"/>
        </w:rPr>
        <w:t xml:space="preserve"> asl)</w:t>
      </w:r>
      <w:commentRangeEnd w:id="19"/>
      <w:r w:rsidR="003578F0">
        <w:rPr>
          <w:rStyle w:val="CommentReference"/>
          <w:color w:val="auto"/>
          <w:lang w:val="en-US" w:eastAsia="en-US"/>
        </w:rPr>
        <w:commentReference w:id="19"/>
      </w:r>
      <w:r w:rsidR="00DC065A" w:rsidRPr="00563380">
        <w:rPr>
          <w:color w:val="auto"/>
        </w:rPr>
        <w:t xml:space="preserve">, </w:t>
      </w:r>
      <w:r w:rsidR="00590A82">
        <w:rPr>
          <w:color w:val="auto"/>
        </w:rPr>
        <w:t>near</w:t>
      </w:r>
      <w:r w:rsidR="00294694" w:rsidRPr="00563380">
        <w:rPr>
          <w:color w:val="auto"/>
        </w:rPr>
        <w:t xml:space="preserve"> the area where the chamois were hunted. </w:t>
      </w:r>
      <w:commentRangeEnd w:id="18"/>
      <w:r w:rsidR="003D68EB">
        <w:rPr>
          <w:rStyle w:val="CommentReference"/>
          <w:color w:val="auto"/>
          <w:lang w:val="en-US" w:eastAsia="en-US"/>
        </w:rPr>
        <w:commentReference w:id="18"/>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7B4906F1"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0033046F">
        <w:rPr>
          <w:color w:val="auto"/>
        </w:rPr>
        <w:t>body mass</w:t>
      </w:r>
      <w:r w:rsidR="0033046F" w:rsidRPr="00563380">
        <w:rPr>
          <w:color w:val="auto"/>
        </w:rPr>
        <w:t xml:space="preserve"> </w:t>
      </w:r>
      <w:r w:rsidRPr="00563380">
        <w:rPr>
          <w:color w:val="auto"/>
        </w:rPr>
        <w:t xml:space="preserve">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264B62">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264B62">
        <w:rPr>
          <w:noProof/>
          <w:color w:val="auto"/>
        </w:rPr>
        <w:t>[35]</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5681F6D8" w:rsidR="00F12D76" w:rsidRDefault="00294694" w:rsidP="00856695">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 xml:space="preserve">to sex and </w:t>
      </w:r>
      <w:r w:rsidRPr="00563380">
        <w:rPr>
          <w:color w:val="auto"/>
        </w:rPr>
        <w:lastRenderedPageBreak/>
        <w:t>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590A82">
        <w:rPr>
          <w:color w:val="auto"/>
        </w:rPr>
        <w:t xml:space="preserve"> which</w:t>
      </w:r>
      <w:r w:rsidR="008742AB" w:rsidRPr="00563380">
        <w:rPr>
          <w:color w:val="auto"/>
        </w:rPr>
        <w:t>, in this study</w:t>
      </w:r>
      <w:r w:rsidR="00590A82">
        <w:rPr>
          <w:color w:val="auto"/>
        </w:rPr>
        <w:t>,</w:t>
      </w:r>
      <w:r w:rsidR="008742AB" w:rsidRPr="00563380">
        <w:rPr>
          <w:color w:val="auto"/>
        </w:rPr>
        <w:t xml:space="preserve"> </w:t>
      </w:r>
      <w:r w:rsidR="00590A82">
        <w:rPr>
          <w:color w:val="auto"/>
        </w:rPr>
        <w:t xml:space="preserve">is </w:t>
      </w:r>
      <w:r w:rsidR="008742AB" w:rsidRPr="00563380">
        <w:rPr>
          <w:color w:val="auto"/>
        </w:rPr>
        <w:t xml:space="preserve">the </w:t>
      </w:r>
      <w:commentRangeStart w:id="20"/>
      <w:r w:rsidRPr="00563380">
        <w:rPr>
          <w:color w:val="auto"/>
        </w:rPr>
        <w:t xml:space="preserve">mean </w:t>
      </w:r>
      <w:r w:rsidR="008742AB" w:rsidRPr="00563380">
        <w:rPr>
          <w:color w:val="auto"/>
        </w:rPr>
        <w:t xml:space="preserve">daily </w:t>
      </w:r>
      <w:r w:rsidRPr="00563380">
        <w:rPr>
          <w:color w:val="auto"/>
        </w:rPr>
        <w:t>ambient temperature</w:t>
      </w:r>
      <w:commentRangeEnd w:id="20"/>
      <w:r w:rsidR="00A83C52">
        <w:rPr>
          <w:rStyle w:val="CommentReference"/>
          <w:color w:val="auto"/>
          <w:lang w:val="en-US" w:eastAsia="en-US"/>
        </w:rPr>
        <w:commentReference w:id="20"/>
      </w:r>
      <w:r w:rsidRPr="00563380">
        <w:rPr>
          <w:color w:val="auto"/>
        </w:rPr>
        <w:t xml:space="preserve"> (℃).</w:t>
      </w:r>
      <w:r w:rsidR="008742AB" w:rsidRPr="00563380">
        <w:rPr>
          <w:color w:val="auto"/>
        </w:rPr>
        <w:t xml:space="preserve"> Non-linear effects of temperature on body </w:t>
      </w:r>
      <w:r w:rsidR="0033046F">
        <w:rPr>
          <w:color w:val="auto"/>
        </w:rPr>
        <w:t>mass</w:t>
      </w:r>
      <w:r w:rsidR="0033046F" w:rsidRPr="00563380">
        <w:rPr>
          <w:color w:val="auto"/>
        </w:rPr>
        <w:t xml:space="preserve"> </w:t>
      </w:r>
      <w:r w:rsidR="008742AB" w:rsidRPr="00563380">
        <w:rPr>
          <w:color w:val="auto"/>
        </w:rPr>
        <w:t>were taken into account by checking for both linear and quadratic trends. A</w:t>
      </w:r>
      <w:r w:rsidRPr="00563380">
        <w:rPr>
          <w:color w:val="auto"/>
        </w:rPr>
        <w:t xml:space="preserve">s most of the chamois </w:t>
      </w:r>
      <w:r w:rsidR="00EC0197" w:rsidRPr="00563380">
        <w:rPr>
          <w:color w:val="auto"/>
        </w:rPr>
        <w:t>w</w:t>
      </w:r>
      <w:r w:rsidR="005A03D6">
        <w:rPr>
          <w:color w:val="auto"/>
        </w:rPr>
        <w:t>ere</w:t>
      </w:r>
      <w:r w:rsidRPr="00563380">
        <w:rPr>
          <w:color w:val="auto"/>
        </w:rPr>
        <w:t xml:space="preserve"> </w:t>
      </w:r>
      <w:r w:rsidR="00CF0150" w:rsidRPr="00563380">
        <w:rPr>
          <w:color w:val="auto"/>
        </w:rPr>
        <w:t>harvested</w:t>
      </w:r>
      <w:r w:rsidRPr="00563380">
        <w:rPr>
          <w:color w:val="auto"/>
        </w:rPr>
        <w:t xml:space="preserve"> </w:t>
      </w:r>
      <w:r w:rsidR="00590A82">
        <w:rPr>
          <w:color w:val="auto"/>
        </w:rPr>
        <w:t>over</w:t>
      </w:r>
      <w:r w:rsidRPr="00563380">
        <w:rPr>
          <w:color w:val="auto"/>
        </w:rPr>
        <w:t xml:space="preserve"> </w:t>
      </w:r>
      <w:r w:rsidR="00590A82">
        <w:rPr>
          <w:color w:val="auto"/>
        </w:rPr>
        <w:t>two weeks</w:t>
      </w:r>
      <w:r w:rsidRPr="00563380">
        <w:rPr>
          <w:color w:val="auto"/>
        </w:rPr>
        <w:t xml:space="preserve"> at the end of September</w:t>
      </w:r>
      <w:r w:rsidR="00590A82">
        <w:rPr>
          <w:color w:val="auto"/>
        </w:rPr>
        <w:t>,</w:t>
      </w:r>
      <w:r w:rsidR="008742AB" w:rsidRPr="00563380">
        <w:rPr>
          <w:color w:val="auto"/>
        </w:rPr>
        <w:t xml:space="preserve"> we chose an absolute time window for the analyses </w:t>
      </w:r>
      <w:r w:rsidR="00AB1FFC">
        <w:rPr>
          <w:color w:val="auto"/>
        </w:rPr>
        <w:t>with a</w:t>
      </w:r>
      <w:r w:rsidR="008742AB" w:rsidRPr="00563380">
        <w:rPr>
          <w:color w:val="auto"/>
        </w:rPr>
        <w:t>s reference day</w:t>
      </w:r>
      <w:r w:rsidR="00AB1FFC">
        <w:rPr>
          <w:color w:val="auto"/>
        </w:rPr>
        <w:t xml:space="preserve"> the </w:t>
      </w:r>
      <w:r w:rsidR="00AB1FFC" w:rsidRPr="00563380">
        <w:rPr>
          <w:color w:val="auto"/>
        </w:rPr>
        <w:t>September 24</w:t>
      </w:r>
      <w:r w:rsidR="00AB1FFC" w:rsidRPr="00563380">
        <w:rPr>
          <w:color w:val="auto"/>
          <w:vertAlign w:val="superscript"/>
        </w:rPr>
        <w:t>th</w:t>
      </w:r>
      <w:r w:rsidR="00AB1FFC">
        <w:rPr>
          <w:color w:val="auto"/>
          <w:vertAlign w:val="superscript"/>
        </w:rPr>
        <w:t xml:space="preserve"> </w:t>
      </w:r>
      <w:r w:rsidR="00AB1FFC">
        <w:rPr>
          <w:color w:val="auto"/>
        </w:rPr>
        <w:t>(</w:t>
      </w:r>
      <w:r w:rsidR="008742AB" w:rsidRPr="00563380">
        <w:rPr>
          <w:color w:val="auto"/>
        </w:rPr>
        <w:t xml:space="preserve">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period</w:t>
      </w:r>
      <w:r w:rsidRPr="00563380">
        <w:rPr>
          <w:color w:val="auto"/>
        </w:rPr>
        <w:t>)</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proofErr w:type="spellStart"/>
      <w:r w:rsidR="005E57B5">
        <w:rPr>
          <w:i/>
          <w:iCs/>
          <w:color w:val="auto"/>
        </w:rPr>
        <w:t>slidingwin</w:t>
      </w:r>
      <w:proofErr w:type="spellEnd"/>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r w:rsidR="00BD2AD1">
        <w:rPr>
          <w:color w:val="auto"/>
        </w:rPr>
        <w:t xml:space="preserve"> </w:t>
      </w:r>
      <w:del w:id="21" w:author="Giulia Masoero" w:date="2023-04-20T12:36:00Z">
        <w:r w:rsidR="00BD2AD1" w:rsidRPr="0099637C" w:rsidDel="0099637C">
          <w:rPr>
            <w:color w:val="auto"/>
            <w:highlight w:val="yellow"/>
          </w:rPr>
          <w:delText>XX</w:delText>
        </w:r>
      </w:del>
      <w:ins w:id="22" w:author="Giulia Masoero" w:date="2023-04-20T12:36:00Z">
        <w:r w:rsidR="0099637C">
          <w:rPr>
            <w:color w:val="auto"/>
          </w:rPr>
          <w:t>1</w:t>
        </w:r>
      </w:ins>
      <w:r w:rsidR="00856695" w:rsidRPr="00563380">
        <w:rPr>
          <w:color w:val="auto"/>
        </w:rPr>
        <w:t>.</w:t>
      </w:r>
      <w:r w:rsidR="00AB1FFC">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 We then checked the linear regression between the residuals of the body mass and the residuals of the temperature.</w:t>
      </w:r>
      <w:r w:rsidR="0099637C" w:rsidDel="0099637C">
        <w:rPr>
          <w:color w:val="auto"/>
        </w:rPr>
        <w:t xml:space="preserve"> </w:t>
      </w:r>
    </w:p>
    <w:p w14:paraId="50DF7026" w14:textId="77777777" w:rsidR="00B366CC" w:rsidRPr="00563380" w:rsidRDefault="00B366CC" w:rsidP="00856695">
      <w:pPr>
        <w:pStyle w:val="Default"/>
        <w:spacing w:before="120" w:after="120" w:line="360" w:lineRule="auto"/>
        <w:ind w:firstLine="426"/>
        <w:rPr>
          <w:color w:val="auto"/>
        </w:rPr>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17FCE527" w14:textId="757AA239"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r w:rsidR="00396165" w:rsidRPr="00563380">
        <w:t>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(24</w:t>
      </w:r>
      <w:r w:rsidR="00C85FC5" w:rsidRPr="00563380">
        <w:rPr>
          <w:vertAlign w:val="superscript"/>
        </w:rPr>
        <w:t>th</w:t>
      </w:r>
      <w:r w:rsidR="00C85FC5" w:rsidRPr="00563380">
        <w:t xml:space="preserve"> September</w:t>
      </w:r>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are independent</w:t>
      </w:r>
      <w:r w:rsidR="00C85FC5">
        <w:t xml:space="preserve"> (Pearson’s test: </w:t>
      </w:r>
      <w:proofErr w:type="spellStart"/>
      <w:r w:rsidR="00C85FC5">
        <w:t>cor</w:t>
      </w:r>
      <w:proofErr w:type="spellEnd"/>
      <w:r w:rsidR="00C85FC5">
        <w:t xml:space="preserve"> = 0.24, t = 1.24, </w:t>
      </w:r>
      <w:proofErr w:type="spellStart"/>
      <w:r w:rsidR="00C85FC5">
        <w:t>df</w:t>
      </w:r>
      <w:proofErr w:type="spellEnd"/>
      <w:r w:rsidR="00C85FC5">
        <w:t xml:space="preserve"> = 25, p = 0.23)</w:t>
      </w:r>
      <w:r w:rsidR="00C85FC5">
        <w:t xml:space="preserve"> and </w:t>
      </w:r>
      <w:r w:rsidR="00C85FC5">
        <w:t>equivalent to the period from May 9</w:t>
      </w:r>
      <w:r w:rsidR="00C85FC5" w:rsidRPr="00644A66">
        <w:rPr>
          <w:vertAlign w:val="superscript"/>
        </w:rPr>
        <w:t>th</w:t>
      </w:r>
      <w:r w:rsidR="00C85FC5">
        <w:t xml:space="preserve"> until July 2</w:t>
      </w:r>
      <w:r w:rsidR="00C85FC5" w:rsidRPr="00644A66">
        <w:rPr>
          <w:vertAlign w:val="superscript"/>
        </w:rPr>
        <w:t>nd</w:t>
      </w:r>
      <w:r w:rsidR="00C85FC5">
        <w:t xml:space="preserve"> of the year </w:t>
      </w:r>
      <w:r w:rsidR="00C85FC5" w:rsidRPr="00563380">
        <w:t>the individual is born</w:t>
      </w:r>
      <w:r w:rsidR="00C85FC5">
        <w:t xml:space="preserve"> and to </w:t>
      </w:r>
      <w:r w:rsidR="00C85FC5">
        <w:t>May 2</w:t>
      </w:r>
      <w:r w:rsidR="00C85FC5" w:rsidRPr="00000D53">
        <w:rPr>
          <w:vertAlign w:val="superscript"/>
        </w:rPr>
        <w:t>nd</w:t>
      </w:r>
      <w:r w:rsidR="00C85FC5">
        <w:t xml:space="preserve"> until July 21</w:t>
      </w:r>
      <w:r w:rsidR="00C85FC5" w:rsidRPr="00000D53">
        <w:rPr>
          <w:vertAlign w:val="superscript"/>
        </w:rPr>
        <w:t>st</w:t>
      </w:r>
      <w:r w:rsidR="00C85FC5">
        <w:t xml:space="preserve"> of the year the animal was harvested</w:t>
      </w:r>
      <w:r w:rsidR="00C85FC5">
        <w:t xml:space="preserve">.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the </w:t>
      </w:r>
      <w:r w:rsidR="0034507C">
        <w:t xml:space="preserve">two </w:t>
      </w:r>
      <w:r w:rsidR="00D5474C" w:rsidRPr="00563380">
        <w:t>best climatic window</w:t>
      </w:r>
      <w:r w:rsidR="0034507C">
        <w:t>s</w:t>
      </w:r>
      <w:r w:rsidR="00D5474C" w:rsidRPr="00563380">
        <w:t xml:space="preserve"> (Table 1, Fig</w:t>
      </w:r>
      <w:r w:rsidR="00A23B9A" w:rsidRPr="00563380">
        <w:t xml:space="preserve"> 1a</w:t>
      </w:r>
      <w:r w:rsidR="00FA7D86">
        <w:t>,b</w:t>
      </w:r>
      <w:r w:rsidR="00D5474C" w:rsidRPr="00563380">
        <w:t xml:space="preserve">). </w:t>
      </w:r>
      <w:r w:rsidR="00684083">
        <w:t>Yearling</w:t>
      </w:r>
      <w:r w:rsidR="00D5474C" w:rsidRPr="00563380">
        <w:t xml:space="preserve"> chamois </w:t>
      </w:r>
      <w:del w:id="23" w:author="Giulia Masoero" w:date="2023-04-20T12:37:00Z">
        <w:r w:rsidR="00CD4E89" w:rsidRPr="00563380" w:rsidDel="0016254F">
          <w:delText>harvested</w:delText>
        </w:r>
        <w:r w:rsidR="00D5474C" w:rsidRPr="00563380" w:rsidDel="0016254F">
          <w:delText xml:space="preserve"> at higher altitudes </w:delText>
        </w:r>
      </w:del>
      <w:r w:rsidR="00D5474C" w:rsidRPr="00563380">
        <w:t>were heavier</w:t>
      </w:r>
      <w:ins w:id="24" w:author="Giulia Masoero" w:date="2023-04-20T12:37:00Z">
        <w:r w:rsidR="0016254F">
          <w:t xml:space="preserve"> when</w:t>
        </w:r>
        <w:r w:rsidR="0016254F" w:rsidRPr="0016254F">
          <w:t xml:space="preserve"> </w:t>
        </w:r>
        <w:r w:rsidR="0016254F" w:rsidRPr="00563380">
          <w:t>harvested at higher altitudes</w:t>
        </w:r>
      </w:ins>
      <w:r w:rsidR="00D5474C" w:rsidRPr="00563380">
        <w:t xml:space="preserve"> </w:t>
      </w:r>
      <w:r w:rsidR="00762D1B" w:rsidRPr="00563380">
        <w:t>than</w:t>
      </w:r>
      <w:r w:rsidR="00D5474C" w:rsidRPr="00563380">
        <w:t xml:space="preserve"> </w:t>
      </w:r>
      <w:del w:id="25" w:author="Giulia Masoero" w:date="2023-04-20T12:37:00Z">
        <w:r w:rsidR="00D5474C" w:rsidRPr="00563380" w:rsidDel="0016254F">
          <w:delText xml:space="preserve">chamois </w:delText>
        </w:r>
        <w:r w:rsidR="00CD4E89" w:rsidRPr="00563380" w:rsidDel="0016254F">
          <w:delText>harvested</w:delText>
        </w:r>
        <w:r w:rsidR="00D5474C" w:rsidRPr="00563380" w:rsidDel="0016254F">
          <w:delText xml:space="preserve"> </w:delText>
        </w:r>
      </w:del>
      <w:r w:rsidR="00D5474C" w:rsidRPr="00563380">
        <w:t>at lower altitudes (Table</w:t>
      </w:r>
      <w:r w:rsidR="00762D1B" w:rsidRPr="00563380">
        <w:t xml:space="preserve"> </w:t>
      </w:r>
      <w:r w:rsidR="00D5474C" w:rsidRPr="00563380">
        <w:t xml:space="preserve">1, Fig </w:t>
      </w:r>
      <w:r w:rsidR="00A23B9A" w:rsidRPr="00563380">
        <w:t>1</w:t>
      </w:r>
      <w:r w:rsidR="00FA7D86">
        <w:t>c</w:t>
      </w:r>
      <w:r w:rsidR="00D5474C" w:rsidRPr="00563380">
        <w:t>)</w:t>
      </w:r>
      <w:ins w:id="26" w:author="Giulia Masoero" w:date="2023-04-20T12:37:00Z">
        <w:r w:rsidR="0016254F">
          <w:t xml:space="preserve"> and</w:t>
        </w:r>
      </w:ins>
      <w:del w:id="27" w:author="Giulia Masoero" w:date="2023-04-20T12:37:00Z">
        <w:r w:rsidR="00D5474C" w:rsidRPr="00563380" w:rsidDel="0016254F">
          <w:delText>.</w:delText>
        </w:r>
      </w:del>
      <w:r w:rsidR="00D5474C" w:rsidRPr="00563380">
        <w:t xml:space="preserve"> </w:t>
      </w:r>
      <w:commentRangeStart w:id="28"/>
      <w:commentRangeStart w:id="29"/>
      <w:del w:id="30" w:author="Giulia Masoero" w:date="2023-04-20T12:37:00Z">
        <w:r w:rsidR="00396165" w:rsidRPr="00563380" w:rsidDel="0016254F">
          <w:delText xml:space="preserve">The results </w:delText>
        </w:r>
        <w:r w:rsidR="00D5474C" w:rsidRPr="00563380" w:rsidDel="0016254F">
          <w:delText xml:space="preserve">also </w:delText>
        </w:r>
        <w:r w:rsidR="00396165" w:rsidRPr="00563380" w:rsidDel="0016254F">
          <w:delText xml:space="preserve">showed that 1.5-year-old </w:delText>
        </w:r>
      </w:del>
      <w:r w:rsidR="00396165" w:rsidRPr="00563380">
        <w:t xml:space="preserve">males are </w:t>
      </w:r>
      <w:del w:id="31" w:author="Giulia Masoero" w:date="2023-04-20T12:37:00Z">
        <w:r w:rsidR="00396165" w:rsidRPr="00563380" w:rsidDel="0016254F">
          <w:delText xml:space="preserve">significantly </w:delText>
        </w:r>
      </w:del>
      <w:r w:rsidR="00396165" w:rsidRPr="00563380">
        <w:t>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 xml:space="preserve">Table 1). </w:t>
      </w:r>
      <w:commentRangeEnd w:id="28"/>
      <w:r w:rsidR="000C7AC2">
        <w:rPr>
          <w:rStyle w:val="CommentReference"/>
          <w:color w:val="auto"/>
          <w:lang w:val="en-US" w:eastAsia="en-US"/>
        </w:rPr>
        <w:commentReference w:id="28"/>
      </w:r>
      <w:commentRangeEnd w:id="29"/>
      <w:r w:rsidR="0029506D">
        <w:rPr>
          <w:rStyle w:val="CommentReference"/>
          <w:color w:val="auto"/>
          <w:lang w:val="en-US" w:eastAsia="en-US"/>
        </w:rPr>
        <w:commentReference w:id="29"/>
      </w:r>
    </w:p>
    <w:p w14:paraId="7C9B6FE9" w14:textId="0CEF6631" w:rsidR="00377456" w:rsidRPr="00563380" w:rsidRDefault="00D1711A" w:rsidP="00A23B9A">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w:t>
      </w:r>
      <w:r w:rsidR="00ED7E2B">
        <w:t xml:space="preserve">(which </w:t>
      </w:r>
      <w:r w:rsidR="002912E8">
        <w:t>encompasses</w:t>
      </w:r>
      <w:r w:rsidR="00A02188">
        <w:t xml:space="preserve"> our 2 clim</w:t>
      </w:r>
      <w:r w:rsidR="00491CA4">
        <w:t xml:space="preserve">atic windows) </w:t>
      </w:r>
      <w:r w:rsidR="00A23B9A" w:rsidRPr="00563380">
        <w:t>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of 1.5-year-old chamois decreased by 0.112 kg per year (± 0.006 kg, T-</w:t>
      </w:r>
      <w:r w:rsidR="00A23B9A" w:rsidRPr="00563380">
        <w:lastRenderedPageBreak/>
        <w:t xml:space="preserve">value = -17.81, P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temperature and </w:t>
      </w:r>
      <w:r w:rsidR="00684083">
        <w:t>yearling</w:t>
      </w:r>
      <w:r w:rsidR="0076151F">
        <w:t xml:space="preserve"> body mass data </w:t>
      </w:r>
      <w:r w:rsidR="005040B9">
        <w:t xml:space="preserve">show </w:t>
      </w:r>
      <w:r w:rsidR="00F7361A">
        <w:t xml:space="preserve">a significant </w:t>
      </w:r>
      <w:r w:rsidR="00272AC1">
        <w:t xml:space="preserve">positive association between </w:t>
      </w:r>
      <w:r w:rsidR="000F0A09">
        <w:t xml:space="preserve">mean </w:t>
      </w:r>
      <w:r w:rsidR="00272AC1">
        <w:t xml:space="preserve">temperatures </w:t>
      </w:r>
      <w:r w:rsidR="000F0A09">
        <w:t>be</w:t>
      </w:r>
      <w:r w:rsidR="00BF59BC">
        <w:t>t</w:t>
      </w:r>
      <w:r w:rsidR="000F0A09">
        <w:t>ween</w:t>
      </w:r>
      <w:r w:rsidR="00272AC1">
        <w:t xml:space="preserve"> May 2</w:t>
      </w:r>
      <w:r w:rsidR="00272AC1" w:rsidRPr="00875598">
        <w:rPr>
          <w:vertAlign w:val="superscript"/>
        </w:rPr>
        <w:t>nd</w:t>
      </w:r>
      <w:r w:rsidR="00272AC1">
        <w:t xml:space="preserve"> and July 21</w:t>
      </w:r>
      <w:r w:rsidR="00272AC1" w:rsidRPr="00875598">
        <w:rPr>
          <w:vertAlign w:val="superscript"/>
        </w:rPr>
        <w:t>st</w:t>
      </w:r>
      <w:r w:rsidR="00272AC1">
        <w:t xml:space="preserve"> </w:t>
      </w:r>
      <w:r w:rsidR="000F0A09">
        <w:t xml:space="preserve">and </w:t>
      </w:r>
      <w:r w:rsidR="00684083">
        <w:t>yearling</w:t>
      </w:r>
      <w:r w:rsidR="000F0A09">
        <w:t xml:space="preserve"> body </w:t>
      </w:r>
      <w:r w:rsidR="000F0A09" w:rsidRPr="0099637C">
        <w:rPr>
          <w:highlight w:val="yellow"/>
        </w:rPr>
        <w:t>mass</w:t>
      </w:r>
      <w:r w:rsidR="00BF59BC" w:rsidRPr="0099637C">
        <w:rPr>
          <w:highlight w:val="yellow"/>
        </w:rPr>
        <w:t xml:space="preserve"> (STATS</w:t>
      </w:r>
      <w:r w:rsidR="00F975D5" w:rsidRPr="0099637C">
        <w:rPr>
          <w:highlight w:val="yellow"/>
        </w:rPr>
        <w:t>; Fig</w:t>
      </w:r>
      <w:commentRangeStart w:id="32"/>
      <w:r w:rsidR="00F975D5" w:rsidRPr="0099637C">
        <w:rPr>
          <w:highlight w:val="yellow"/>
        </w:rPr>
        <w:t>. 2c</w:t>
      </w:r>
      <w:commentRangeEnd w:id="32"/>
      <w:r w:rsidR="0033046F">
        <w:rPr>
          <w:rStyle w:val="CommentReference"/>
          <w:color w:val="auto"/>
          <w:lang w:val="en-US" w:eastAsia="en-US"/>
        </w:rPr>
        <w:commentReference w:id="32"/>
      </w:r>
      <w:r w:rsidR="00BF59BC" w:rsidRPr="0099637C">
        <w:rPr>
          <w:highlight w:val="yellow"/>
        </w:rPr>
        <w:t>)</w:t>
      </w:r>
      <w:r w:rsidR="001C591C" w:rsidRPr="0099637C">
        <w:rPr>
          <w:highlight w:val="yellow"/>
        </w:rPr>
        <w:t>.</w:t>
      </w:r>
    </w:p>
    <w:p w14:paraId="63CE7EFD" w14:textId="4AEAC5C1" w:rsidR="0033046F" w:rsidRPr="00563380" w:rsidRDefault="0033046F"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205D01B5" w:rsidR="000375DD" w:rsidRPr="00563380" w:rsidRDefault="00BD273E" w:rsidP="00D5474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34507C">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34507C">
            <w:pPr>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34507C">
            <w:pPr>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34507C">
            <w:pPr>
              <w:jc w:val="right"/>
              <w:rPr>
                <w:lang w:val="en-GB"/>
              </w:rPr>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34507C">
            <w:pPr>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34507C">
            <w:pPr>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34507C">
            <w:pPr>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34507C">
            <w:pPr>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34507C">
            <w:pPr>
              <w:jc w:val="right"/>
              <w:rPr>
                <w:lang w:val="en-GB"/>
              </w:rPr>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34507C">
            <w:pPr>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34507C">
            <w:pPr>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34507C">
            <w:pPr>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34507C">
            <w:pPr>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34507C">
            <w:pPr>
              <w:jc w:val="right"/>
              <w:rPr>
                <w:lang w:val="en-GB"/>
              </w:rPr>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34507C">
            <w:pPr>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34507C">
            <w:pPr>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34507C">
            <w:pPr>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34507C">
            <w:pPr>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34507C">
            <w:pPr>
              <w:jc w:val="right"/>
              <w:rPr>
                <w:lang w:val="en-GB"/>
              </w:rPr>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34507C">
            <w:pPr>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34507C">
            <w:pPr>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34507C">
            <w:pPr>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34507C">
            <w:pPr>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34507C">
            <w:pPr>
              <w:jc w:val="right"/>
              <w:rPr>
                <w:lang w:val="en-GB"/>
              </w:rPr>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34507C">
            <w:pPr>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34507C">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34507C">
            <w:pPr>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34507C">
            <w:pPr>
              <w:jc w:val="right"/>
              <w:rPr>
                <w:lang w:val="en-GB"/>
              </w:rPr>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34507C">
            <w:pPr>
              <w:jc w:val="right"/>
              <w:rPr>
                <w:lang w:val="en-GB"/>
              </w:rPr>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34507C">
            <w:pPr>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34507C">
            <w:pPr>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34507C">
            <w:pPr>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34507C">
            <w:pPr>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34507C">
            <w:pPr>
              <w:jc w:val="right"/>
              <w:rPr>
                <w:lang w:val="en-GB"/>
              </w:rPr>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34507C">
            <w:pPr>
              <w:jc w:val="right"/>
              <w:rPr>
                <w:lang w:val="en-GB"/>
              </w:rPr>
            </w:pPr>
            <w:r>
              <w:rPr>
                <w:rStyle w:val="Strong"/>
              </w:rPr>
              <w:t>&lt;0.001</w:t>
            </w:r>
          </w:p>
        </w:tc>
      </w:tr>
    </w:tbl>
    <w:p w14:paraId="4FF54069" w14:textId="77777777" w:rsidR="00590A82" w:rsidRDefault="00590A82" w:rsidP="00590A82">
      <w:pPr>
        <w:pBdr>
          <w:top w:val="nil"/>
          <w:left w:val="nil"/>
          <w:bottom w:val="nil"/>
          <w:right w:val="nil"/>
          <w:between w:val="nil"/>
          <w:bar w:val="nil"/>
        </w:pBdr>
        <w:rPr>
          <w:b/>
          <w:bCs/>
        </w:rPr>
      </w:pPr>
    </w:p>
    <w:p w14:paraId="376141AB" w14:textId="1A948D16" w:rsidR="00D5474C" w:rsidRPr="00590A82" w:rsidRDefault="000375DD" w:rsidP="00590A82">
      <w:pPr>
        <w:pBdr>
          <w:top w:val="nil"/>
          <w:left w:val="nil"/>
          <w:bottom w:val="nil"/>
          <w:right w:val="nil"/>
          <w:between w:val="nil"/>
          <w:bar w:val="nil"/>
        </w:pBdr>
        <w:rPr>
          <w:rFonts w:eastAsia="Arial Unicode MS"/>
          <w:b/>
          <w:bCs/>
          <w:color w:val="000000"/>
          <w:bdr w:val="nil"/>
          <w:lang w:val="en-GB"/>
        </w:rPr>
      </w:pPr>
      <w:r w:rsidRPr="00563380">
        <w:rPr>
          <w:b/>
          <w:bCs/>
        </w:rPr>
        <w:t>Figure 1</w:t>
      </w:r>
    </w:p>
    <w:p w14:paraId="524A2A65" w14:textId="5841E8C6" w:rsidR="008C3915" w:rsidRPr="00563380" w:rsidRDefault="008C3915" w:rsidP="00D5474C">
      <w:pPr>
        <w:pStyle w:val="Default"/>
        <w:spacing w:before="120" w:after="120" w:line="360" w:lineRule="auto"/>
      </w:pPr>
      <w:r w:rsidRPr="00563380">
        <w:t xml:space="preserve">Relationship between body mass (kg) of harvested 1.5-year-old Alpine chamois and the average temperature (°C)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previous year and (b) between </w:t>
      </w:r>
      <w:r w:rsidR="00875598">
        <w:t>May 2</w:t>
      </w:r>
      <w:r w:rsidR="00875598" w:rsidRPr="007965FC">
        <w:rPr>
          <w:vertAlign w:val="superscript"/>
        </w:rPr>
        <w:t>nd</w:t>
      </w:r>
      <w:r w:rsidR="00875598">
        <w:t xml:space="preserve"> and July 21</w:t>
      </w:r>
      <w:r w:rsidR="00875598" w:rsidRPr="0099637C">
        <w:rPr>
          <w:vertAlign w:val="superscript"/>
        </w:rPr>
        <w:t>st</w:t>
      </w:r>
      <w:r w:rsidR="0010078B">
        <w:t xml:space="preserve"> </w:t>
      </w:r>
      <w:r w:rsidR="00875598">
        <w:t xml:space="preserve"> </w:t>
      </w:r>
      <w:r w:rsidR="00000D53">
        <w:t xml:space="preserve">of the </w:t>
      </w:r>
      <w:r w:rsidR="0010078B">
        <w:t>har</w:t>
      </w:r>
      <w:r w:rsidR="0033046F">
        <w:t>v</w:t>
      </w:r>
      <w:r w:rsidR="0010078B">
        <w:t>est</w:t>
      </w:r>
      <w:r w:rsidR="0010078B">
        <w:t xml:space="preserve"> </w:t>
      </w:r>
      <w:r w:rsidR="00000D53">
        <w:t>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18F9D6CA" w:rsidR="0089019A" w:rsidRPr="00FA7D86" w:rsidRDefault="00D31D1C" w:rsidP="00FA7D86">
      <w:pPr>
        <w:pStyle w:val="Default"/>
        <w:spacing w:before="120" w:after="120" w:line="360" w:lineRule="auto"/>
      </w:pPr>
      <w:r>
        <w:rPr>
          <w:noProof/>
        </w:rPr>
        <w:lastRenderedPageBreak/>
        <w:drawing>
          <wp:inline distT="0" distB="0" distL="0" distR="0" wp14:anchorId="43B1C026" wp14:editId="1FCC870B">
            <wp:extent cx="5727700"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5474C">
      <w:pPr>
        <w:pStyle w:val="Default"/>
        <w:spacing w:before="120" w:after="120" w:line="360" w:lineRule="auto"/>
        <w:rPr>
          <w:b/>
          <w:bCs/>
        </w:rPr>
      </w:pPr>
    </w:p>
    <w:p w14:paraId="697A80DA" w14:textId="74E7676C" w:rsidR="000375DD" w:rsidRPr="00563380" w:rsidRDefault="000375DD" w:rsidP="00D5474C">
      <w:pPr>
        <w:pStyle w:val="Default"/>
        <w:spacing w:before="120" w:after="120" w:line="360" w:lineRule="auto"/>
        <w:rPr>
          <w:b/>
          <w:bCs/>
        </w:rPr>
      </w:pPr>
      <w:commentRangeStart w:id="33"/>
      <w:r w:rsidRPr="00563380">
        <w:rPr>
          <w:b/>
          <w:bCs/>
        </w:rPr>
        <w:t>Figure 2</w:t>
      </w:r>
      <w:commentRangeEnd w:id="33"/>
      <w:r w:rsidR="00FF469F">
        <w:rPr>
          <w:rStyle w:val="CommentReference"/>
          <w:color w:val="auto"/>
          <w:lang w:val="en-US" w:eastAsia="en-US"/>
        </w:rPr>
        <w:commentReference w:id="33"/>
      </w:r>
    </w:p>
    <w:p w14:paraId="6DDC4281" w14:textId="60CA6BC7" w:rsidR="007C1E2B" w:rsidRPr="00563380" w:rsidRDefault="007C1E2B" w:rsidP="007C1E2B">
      <w:pPr>
        <w:pStyle w:val="Default"/>
        <w:spacing w:before="120" w:after="120" w:line="360" w:lineRule="auto"/>
      </w:pPr>
      <w:r w:rsidRPr="00563380">
        <w:t xml:space="preserve">Yearly trend of (a) the average temperature (°C) between May </w:t>
      </w:r>
      <w:r w:rsidR="005E57B5">
        <w:t>2</w:t>
      </w:r>
      <w:r w:rsidR="005E57B5" w:rsidRPr="005E57B5">
        <w:rPr>
          <w:vertAlign w:val="superscript"/>
        </w:rPr>
        <w:t>nd</w:t>
      </w:r>
      <w:r w:rsidRPr="00563380">
        <w:t xml:space="preserve"> and July </w:t>
      </w:r>
      <w:r w:rsidR="005E57B5">
        <w:t>21</w:t>
      </w:r>
      <w:r w:rsidR="005E57B5" w:rsidRPr="005E57B5">
        <w:rPr>
          <w:vertAlign w:val="superscript"/>
        </w:rPr>
        <w:t>st</w:t>
      </w:r>
      <w:r w:rsidR="005E57B5">
        <w:t xml:space="preserve"> </w:t>
      </w:r>
      <w:r w:rsidRPr="00563380">
        <w:t>and (b) body mass (kg) of harvested 1.5-year-old Alpine chamois</w:t>
      </w:r>
      <w:r w:rsidR="00260BD9" w:rsidRPr="00563380">
        <w:t xml:space="preserve"> between 1992 and 2018</w:t>
      </w:r>
      <w:r w:rsidRPr="00563380">
        <w:t>.</w:t>
      </w:r>
      <w:r w:rsidR="0033046F">
        <w:t xml:space="preserve"> Plot (c) is showing the detrended relationship between the residuals of the body mass and of the temperature.</w:t>
      </w:r>
      <w:r w:rsidRPr="00563380">
        <w:t xml:space="preserve"> Each dot is one observation (darker dots </w:t>
      </w:r>
      <w:r w:rsidR="007E4233" w:rsidRPr="00563380">
        <w:t>representing</w:t>
      </w:r>
      <w:r w:rsidRPr="00563380">
        <w:t xml:space="preserve"> a higher number of observations</w:t>
      </w:r>
      <w:r w:rsidR="007E4233" w:rsidRPr="00563380">
        <w:t xml:space="preserve"> in (b)</w:t>
      </w:r>
      <w:r w:rsidRPr="00563380">
        <w:t>)</w:t>
      </w:r>
      <w:r w:rsidR="00716244">
        <w:t>;</w:t>
      </w:r>
      <w:r w:rsidRPr="00563380">
        <w:t xml:space="preserve"> </w:t>
      </w:r>
      <w:r w:rsidR="007E4233" w:rsidRPr="00563380">
        <w:t>f</w:t>
      </w:r>
      <w:r w:rsidRPr="00563380">
        <w:t>itted lines are shown with 95% confidence intervals (shaded areas).</w:t>
      </w:r>
    </w:p>
    <w:p w14:paraId="1FADE94F" w14:textId="61615DAB" w:rsidR="007C1E2B" w:rsidRDefault="00D31D1C" w:rsidP="00D5474C">
      <w:pPr>
        <w:pStyle w:val="Default"/>
        <w:spacing w:before="120" w:after="120" w:line="360" w:lineRule="auto"/>
      </w:pPr>
      <w:r>
        <w:rPr>
          <w:noProof/>
        </w:rPr>
        <w:drawing>
          <wp:inline distT="0" distB="0" distL="0" distR="0" wp14:anchorId="7693B3B6" wp14:editId="24993BFC">
            <wp:extent cx="2438400" cy="4267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267200"/>
                    </a:xfrm>
                    <a:prstGeom prst="rect">
                      <a:avLst/>
                    </a:prstGeom>
                  </pic:spPr>
                </pic:pic>
              </a:graphicData>
            </a:graphic>
          </wp:inline>
        </w:drawing>
      </w:r>
    </w:p>
    <w:p w14:paraId="6F53511E" w14:textId="2D543DDF" w:rsidR="006D4CD6" w:rsidRPr="00563380" w:rsidRDefault="006D4CD6" w:rsidP="00D5474C">
      <w:pPr>
        <w:pStyle w:val="Default"/>
        <w:spacing w:before="120" w:after="120" w:line="360" w:lineRule="auto"/>
      </w:pPr>
      <w:r>
        <w:rPr>
          <w:noProof/>
        </w:rPr>
        <w:lastRenderedPageBreak/>
        <w:drawing>
          <wp:inline distT="0" distB="0" distL="0" distR="0" wp14:anchorId="4B37801C" wp14:editId="202461F2">
            <wp:extent cx="4050567" cy="289332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611" cy="2901929"/>
                    </a:xfrm>
                    <a:prstGeom prst="rect">
                      <a:avLst/>
                    </a:prstGeom>
                    <a:noFill/>
                    <a:ln>
                      <a:noFill/>
                    </a:ln>
                  </pic:spPr>
                </pic:pic>
              </a:graphicData>
            </a:graphic>
          </wp:inline>
        </w:drawing>
      </w:r>
    </w:p>
    <w:p w14:paraId="7B86E4C7" w14:textId="77777777" w:rsidR="000375DD" w:rsidRPr="00563380" w:rsidRDefault="000375DD" w:rsidP="00D5474C">
      <w:pPr>
        <w:pStyle w:val="Default"/>
        <w:spacing w:before="120" w:after="120" w:line="360" w:lineRule="auto"/>
      </w:pPr>
    </w:p>
    <w:p w14:paraId="6C72B4E7" w14:textId="48769DB9" w:rsidR="00B931C5" w:rsidRDefault="00B931C5" w:rsidP="00D5474C">
      <w:pPr>
        <w:pStyle w:val="Default"/>
        <w:spacing w:before="120" w:after="120" w:line="360" w:lineRule="auto"/>
      </w:pPr>
    </w:p>
    <w:p w14:paraId="098D9694" w14:textId="77777777" w:rsidR="00B931C5" w:rsidRPr="00563380" w:rsidRDefault="00B931C5"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commentRangeStart w:id="34"/>
      <w:r w:rsidRPr="00563380">
        <w:rPr>
          <w:b/>
          <w:bCs/>
        </w:rPr>
        <w:t xml:space="preserve">Discussion </w:t>
      </w:r>
      <w:commentRangeEnd w:id="34"/>
      <w:r w:rsidR="00B931C5">
        <w:rPr>
          <w:rStyle w:val="CommentReference"/>
          <w:color w:val="auto"/>
          <w:lang w:val="en-US" w:eastAsia="en-US"/>
        </w:rPr>
        <w:commentReference w:id="34"/>
      </w:r>
    </w:p>
    <w:p w14:paraId="7D0D43BA" w14:textId="7ED8D344" w:rsidR="00213D7D" w:rsidRPr="00563380" w:rsidRDefault="008818E0" w:rsidP="00213D7D">
      <w:pPr>
        <w:pStyle w:val="Default"/>
        <w:spacing w:before="120" w:after="120" w:line="360" w:lineRule="auto"/>
      </w:pPr>
      <w:r w:rsidRPr="00563380">
        <w:t xml:space="preserve">Here we aimed </w:t>
      </w:r>
      <w:r w:rsidR="00590A82">
        <w:t>to investigate</w:t>
      </w:r>
      <w:r w:rsidR="009B7190" w:rsidRPr="00563380">
        <w:t xml:space="preserve"> the change in body </w:t>
      </w:r>
      <w:r w:rsidR="0033046F">
        <w:t>mass</w:t>
      </w:r>
      <w:r w:rsidR="0033046F" w:rsidRPr="00563380">
        <w:t xml:space="preserve"> </w:t>
      </w:r>
      <w:r w:rsidR="009B7190" w:rsidRPr="00563380">
        <w:t xml:space="preserve">of </w:t>
      </w:r>
      <w:r w:rsidR="00684083">
        <w:t>yearling</w:t>
      </w:r>
      <w:r w:rsidR="009B7190" w:rsidRPr="00563380">
        <w:t xml:space="preserve"> Alpine chamois in relation to warming temperatures. </w:t>
      </w:r>
      <w:r w:rsidR="006D64FA">
        <w:t>O</w:t>
      </w:r>
      <w:r w:rsidR="006D64FA" w:rsidRPr="00563380">
        <w:t>ur results indicated a decrease in body mass</w:t>
      </w:r>
      <w:r w:rsidR="006D64FA">
        <w:t xml:space="preserve"> of almost 3kg</w:t>
      </w:r>
      <w:r w:rsidR="006D64FA" w:rsidRPr="00563380">
        <w:t xml:space="preserve"> </w:t>
      </w:r>
      <w:commentRangeStart w:id="35"/>
      <w:commentRangeEnd w:id="35"/>
      <w:r w:rsidR="006D64FA">
        <w:rPr>
          <w:rStyle w:val="CommentReference"/>
          <w:color w:val="auto"/>
          <w:lang w:val="en-US" w:eastAsia="en-US"/>
        </w:rPr>
        <w:commentReference w:id="35"/>
      </w:r>
      <w:r w:rsidR="006D64FA" w:rsidRPr="00563380">
        <w:t>and an increase in the mean ambient temperature</w:t>
      </w:r>
      <w:r w:rsidR="006D64FA">
        <w:t xml:space="preserve"> of ca. 1.7°C</w:t>
      </w:r>
      <w:r w:rsidR="006D64FA" w:rsidRPr="00563380">
        <w:t xml:space="preserve"> </w:t>
      </w:r>
      <w:r w:rsidR="006D64FA">
        <w:t>between late spring and early summer</w:t>
      </w:r>
      <w:r w:rsidR="006D64FA" w:rsidRPr="00563380">
        <w:t xml:space="preserve"> during the 27 years of this study (1992-2018).</w:t>
      </w:r>
      <w:r w:rsidR="006D64FA">
        <w:t xml:space="preserve"> </w:t>
      </w:r>
      <w:r w:rsidR="009B7190" w:rsidRPr="00563380">
        <w:t>Our analyses identified</w:t>
      </w:r>
      <w:r w:rsidR="00D31D1C">
        <w:t xml:space="preserve"> two</w:t>
      </w:r>
      <w:r w:rsidR="00360FCD" w:rsidRPr="00563380">
        <w:t xml:space="preserve"> 2-month </w:t>
      </w:r>
      <w:r w:rsidR="009B7190" w:rsidRPr="00563380">
        <w:t>window</w:t>
      </w:r>
      <w:r w:rsidR="00A21711">
        <w:t>s</w:t>
      </w:r>
      <w:r w:rsidR="00360FCD" w:rsidRPr="00563380">
        <w:t xml:space="preserve"> during </w:t>
      </w:r>
      <w:r w:rsidR="00D31D1C">
        <w:t>late spring and early summer</w:t>
      </w:r>
      <w:r w:rsidR="00360FCD" w:rsidRPr="00563380">
        <w:t xml:space="preserve"> of the </w:t>
      </w:r>
      <w:r w:rsidR="00D31D1C">
        <w:t>birth</w:t>
      </w:r>
      <w:r w:rsidR="00360FCD" w:rsidRPr="00563380">
        <w:t xml:space="preserve"> year</w:t>
      </w:r>
      <w:r w:rsidR="00D31D1C">
        <w:t xml:space="preserve"> and of the harvest year</w:t>
      </w:r>
      <w:r w:rsidR="009B7190" w:rsidRPr="00563380">
        <w:t xml:space="preserve"> as the most </w:t>
      </w:r>
      <w:r w:rsidR="00807A4B">
        <w:t>influential</w:t>
      </w:r>
      <w:r w:rsidR="00807A4B" w:rsidRPr="00563380">
        <w:t xml:space="preserve"> </w:t>
      </w:r>
      <w:r w:rsidR="009B7190" w:rsidRPr="00563380">
        <w:t>period</w:t>
      </w:r>
      <w:r w:rsidR="00D31D1C">
        <w:t>s</w:t>
      </w:r>
      <w:r w:rsidR="009B7190" w:rsidRPr="00563380">
        <w:t xml:space="preserve"> </w:t>
      </w:r>
      <w:r w:rsidR="00D31D1C">
        <w:t xml:space="preserve">for </w:t>
      </w:r>
      <w:r w:rsidR="009B7190" w:rsidRPr="00563380">
        <w:t xml:space="preserve">determining the body </w:t>
      </w:r>
      <w:r w:rsidR="0033046F">
        <w:t>mass</w:t>
      </w:r>
      <w:r w:rsidR="0033046F" w:rsidRPr="00563380">
        <w:t xml:space="preserve"> </w:t>
      </w:r>
      <w:r w:rsidR="009B7190" w:rsidRPr="00563380">
        <w:t>at 1.5 years of age.</w:t>
      </w:r>
      <w:r w:rsidR="00360FCD" w:rsidRPr="00563380">
        <w:t xml:space="preserve"> </w:t>
      </w:r>
      <w:r w:rsidR="006D64FA">
        <w:t>Lastly, w</w:t>
      </w:r>
      <w:commentRangeStart w:id="36"/>
      <w:r w:rsidR="001A49AF" w:rsidRPr="00563380">
        <w:t xml:space="preserve">e </w:t>
      </w:r>
      <w:r w:rsidR="00512DC8">
        <w:t xml:space="preserve">also </w:t>
      </w:r>
      <w:r w:rsidR="001A49AF" w:rsidRPr="00563380">
        <w:t xml:space="preserve">found that chamois </w:t>
      </w:r>
      <w:r w:rsidR="00CD4E89" w:rsidRPr="00563380">
        <w:t>harvested</w:t>
      </w:r>
      <w:r w:rsidR="001A49AF" w:rsidRPr="00563380">
        <w:t xml:space="preserve"> at higher elevations were </w:t>
      </w:r>
      <w:r w:rsidR="00590A82">
        <w:t>heavier</w:t>
      </w:r>
      <w:r w:rsidR="001A49AF" w:rsidRPr="00563380">
        <w:t xml:space="preserve"> than the ones at lower elevations</w:t>
      </w:r>
      <w:r w:rsidR="006D64FA">
        <w:t xml:space="preserve"> and</w:t>
      </w:r>
      <w:commentRangeEnd w:id="36"/>
      <w:r w:rsidR="00F42891">
        <w:rPr>
          <w:rStyle w:val="CommentReference"/>
          <w:color w:val="auto"/>
          <w:lang w:val="en-US" w:eastAsia="en-US"/>
        </w:rPr>
        <w:commentReference w:id="36"/>
      </w:r>
      <w:r w:rsidR="00213061" w:rsidRPr="00563380">
        <w:t xml:space="preserve"> showed sexual dimorphism in </w:t>
      </w:r>
      <w:r w:rsidR="0033046F">
        <w:t>mass</w:t>
      </w:r>
      <w:r w:rsidR="0033046F" w:rsidRPr="00563380">
        <w:t xml:space="preserve"> </w:t>
      </w:r>
      <w:r w:rsidR="00213061" w:rsidRPr="00563380">
        <w:t xml:space="preserve">already apparent in </w:t>
      </w:r>
      <w:r w:rsidR="00684083">
        <w:t>yearling</w:t>
      </w:r>
      <w:r w:rsidR="00213061" w:rsidRPr="00563380">
        <w:t>s.</w:t>
      </w:r>
    </w:p>
    <w:p w14:paraId="436BD12D" w14:textId="7859DCDA" w:rsidR="00A404C4" w:rsidRPr="00563380" w:rsidRDefault="00F4048D" w:rsidP="00D003FA">
      <w:pPr>
        <w:pStyle w:val="Default"/>
        <w:spacing w:before="120" w:after="120" w:line="360" w:lineRule="auto"/>
        <w:ind w:firstLine="426"/>
      </w:pPr>
      <w:r w:rsidRPr="00563380">
        <w:t xml:space="preserve">Here we showed a marked </w:t>
      </w:r>
      <w:r w:rsidR="00780954">
        <w:t>decrease in body mass of yearling chamois in relationship to</w:t>
      </w:r>
      <w:r w:rsidRPr="00563380">
        <w:t xml:space="preserve"> </w:t>
      </w:r>
      <w:r w:rsidR="00780954">
        <w:t xml:space="preserve">an increase </w:t>
      </w:r>
      <w:r w:rsidRPr="00563380">
        <w:t xml:space="preserve">temperature during a critical </w:t>
      </w:r>
      <w:r w:rsidR="00590A82">
        <w:t>time</w:t>
      </w:r>
      <w:r w:rsidRPr="00563380">
        <w:t xml:space="preserve"> for </w:t>
      </w:r>
      <w:r w:rsidR="00780954">
        <w:t>their</w:t>
      </w:r>
      <w:r w:rsidRPr="00563380">
        <w:t xml:space="preserve"> growth. Previous studies have </w:t>
      </w:r>
      <w:r w:rsidR="00590A82">
        <w:t xml:space="preserve">reported a negative temporal trend in the body </w:t>
      </w:r>
      <w:r w:rsidR="0033046F">
        <w:t>mass</w:t>
      </w:r>
      <w:r w:rsidR="0033046F">
        <w:t xml:space="preserve"> </w:t>
      </w:r>
      <w:r w:rsidR="00590A82">
        <w:t xml:space="preserve">of </w:t>
      </w:r>
      <w:r w:rsidR="007C45DE">
        <w:t>A</w:t>
      </w:r>
      <w:r w:rsidR="00590A82">
        <w:t xml:space="preserve">lpine chamois in relation to the rising temperatures </w:t>
      </w:r>
      <w:r w:rsidRPr="00563380">
        <w:t xml:space="preserve">in adults and </w:t>
      </w:r>
      <w:r w:rsidR="00684083">
        <w:t>yearling</w:t>
      </w:r>
      <w:r w:rsidRPr="00563380">
        <w:t xml:space="preserve">s </w:t>
      </w:r>
      <w:r w:rsidRPr="00563380">
        <w:fldChar w:fldCharType="begin"/>
      </w:r>
      <w:r w:rsidR="00264B62">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rPr>
        <w:t>[16,21,22]</w:t>
      </w:r>
      <w:r w:rsidRPr="00563380">
        <w:fldChar w:fldCharType="end"/>
      </w:r>
      <w:r w:rsidRPr="00563380">
        <w:t>.</w:t>
      </w:r>
      <w:r w:rsidR="00D003FA">
        <w:t xml:space="preserve"> </w:t>
      </w:r>
      <w:r w:rsidR="00D003FA">
        <w:rPr>
          <w:color w:val="auto"/>
        </w:rPr>
        <w:t>O</w:t>
      </w:r>
      <w:r w:rsidR="00D003FA" w:rsidRPr="00563380">
        <w:rPr>
          <w:color w:val="auto"/>
        </w:rPr>
        <w:t>ur study supports th</w:t>
      </w:r>
      <w:r w:rsidR="00D003FA">
        <w:rPr>
          <w:color w:val="auto"/>
        </w:rPr>
        <w:t>e</w:t>
      </w:r>
      <w:r w:rsidR="00D003FA" w:rsidRPr="00563380">
        <w:rPr>
          <w:color w:val="auto"/>
        </w:rPr>
        <w:t xml:space="preserve"> hypothesis</w:t>
      </w:r>
      <w:r w:rsidR="00D003FA" w:rsidRPr="00563380">
        <w:rPr>
          <w:color w:val="auto"/>
        </w:rPr>
        <w:t xml:space="preserve"> </w:t>
      </w:r>
      <w:r w:rsidR="00D003FA" w:rsidRPr="00563380">
        <w:rPr>
          <w:color w:val="auto"/>
        </w:rPr>
        <w:t xml:space="preserve">that spring-summer temperatures are more </w:t>
      </w:r>
      <w:r w:rsidR="00D003FA">
        <w:rPr>
          <w:color w:val="auto"/>
        </w:rPr>
        <w:t>critical</w:t>
      </w:r>
      <w:r w:rsidR="00D003FA" w:rsidRPr="00563380">
        <w:rPr>
          <w:color w:val="auto"/>
        </w:rPr>
        <w:t xml:space="preserve"> than winter temperatures </w:t>
      </w:r>
      <w:r w:rsidR="00D003FA">
        <w:rPr>
          <w:color w:val="auto"/>
        </w:rPr>
        <w:t>regarding</w:t>
      </w:r>
      <w:r w:rsidR="00D003FA" w:rsidRPr="00563380">
        <w:rPr>
          <w:color w:val="auto"/>
        </w:rPr>
        <w:t xml:space="preserve"> phenotypic changes in seasonal environments </w:t>
      </w:r>
      <w:r w:rsidR="00D003FA" w:rsidRPr="00563380">
        <w:rPr>
          <w:color w:val="auto"/>
        </w:rPr>
        <w:fldChar w:fldCharType="begin"/>
      </w:r>
      <w:r w:rsidR="0099637C">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D003FA" w:rsidRPr="00563380">
        <w:rPr>
          <w:color w:val="auto"/>
        </w:rPr>
        <w:fldChar w:fldCharType="separate"/>
      </w:r>
      <w:r w:rsidR="0099637C">
        <w:rPr>
          <w:color w:val="auto"/>
        </w:rPr>
        <w:t>[11,38]</w:t>
      </w:r>
      <w:r w:rsidR="00D003FA" w:rsidRPr="00563380">
        <w:rPr>
          <w:color w:val="auto"/>
        </w:rPr>
        <w:fldChar w:fldCharType="end"/>
      </w:r>
      <w:r w:rsidR="00D003FA" w:rsidRPr="00563380">
        <w:rPr>
          <w:color w:val="auto"/>
        </w:rPr>
        <w:t xml:space="preserve">. </w:t>
      </w:r>
      <w:r w:rsidR="00D003FA">
        <w:t xml:space="preserve">We also show </w:t>
      </w:r>
      <w:r w:rsidR="00D003FA" w:rsidRPr="00563380">
        <w:t xml:space="preserve">that the temperatures around </w:t>
      </w:r>
      <w:r w:rsidR="00D003FA">
        <w:t>c</w:t>
      </w:r>
      <w:r w:rsidR="00D003FA" w:rsidRPr="00563380">
        <w:t>hamois birth (9</w:t>
      </w:r>
      <w:r w:rsidR="00D003FA" w:rsidRPr="00563380">
        <w:rPr>
          <w:vertAlign w:val="superscript"/>
        </w:rPr>
        <w:t>th</w:t>
      </w:r>
      <w:r w:rsidR="00D003FA" w:rsidRPr="00563380">
        <w:t xml:space="preserve"> of May </w:t>
      </w:r>
      <w:r w:rsidR="00D003FA">
        <w:t xml:space="preserve">- </w:t>
      </w:r>
      <w:r w:rsidR="00D003FA" w:rsidRPr="00563380">
        <w:t>2</w:t>
      </w:r>
      <w:r w:rsidR="00D003FA" w:rsidRPr="00563380">
        <w:rPr>
          <w:vertAlign w:val="superscript"/>
        </w:rPr>
        <w:t>nd</w:t>
      </w:r>
      <w:r w:rsidR="00D003FA" w:rsidRPr="00563380">
        <w:t xml:space="preserve"> of July) </w:t>
      </w:r>
      <w:r w:rsidR="00D003FA">
        <w:t>and when they are 1 year old</w:t>
      </w:r>
      <w:r w:rsidR="00D003FA" w:rsidRPr="00863E99">
        <w:t xml:space="preserve"> </w:t>
      </w:r>
      <w:r w:rsidR="00D003FA" w:rsidRPr="00563380">
        <w:t>(</w:t>
      </w:r>
      <w:r w:rsidR="00D003FA">
        <w:t xml:space="preserve"> </w:t>
      </w:r>
      <w:r w:rsidR="00D003FA" w:rsidRPr="00563380">
        <w:t>2</w:t>
      </w:r>
      <w:r w:rsidR="00D003FA" w:rsidRPr="00563380">
        <w:rPr>
          <w:vertAlign w:val="superscript"/>
        </w:rPr>
        <w:t>nd</w:t>
      </w:r>
      <w:r w:rsidR="00D003FA" w:rsidRPr="00563380">
        <w:t xml:space="preserve"> of May </w:t>
      </w:r>
      <w:r w:rsidR="00D003FA">
        <w:t>-21</w:t>
      </w:r>
      <w:r w:rsidR="00D003FA" w:rsidRPr="00863E99">
        <w:rPr>
          <w:vertAlign w:val="superscript"/>
        </w:rPr>
        <w:t>st</w:t>
      </w:r>
      <w:r w:rsidR="00D003FA">
        <w:t xml:space="preserve"> </w:t>
      </w:r>
      <w:r w:rsidR="00D003FA" w:rsidRPr="00563380">
        <w:t>of July)</w:t>
      </w:r>
      <w:r w:rsidR="00D003FA">
        <w:t xml:space="preserve">, </w:t>
      </w:r>
      <w:r w:rsidR="00D003FA" w:rsidRPr="00563380">
        <w:t>are crucial for the development of individuals</w:t>
      </w:r>
      <w:r w:rsidR="00D003FA">
        <w:t>.</w:t>
      </w:r>
      <w:r w:rsidRPr="00563380">
        <w:t xml:space="preserve"> </w:t>
      </w:r>
      <w:commentRangeStart w:id="37"/>
      <w:r w:rsidRPr="00563380">
        <w:t xml:space="preserve">With this study, we </w:t>
      </w:r>
      <w:r w:rsidR="00D003FA">
        <w:t>therefore</w:t>
      </w:r>
      <w:r w:rsidRPr="00563380">
        <w:t xml:space="preserve"> make a </w:t>
      </w:r>
      <w:r w:rsidRPr="00563380">
        <w:lastRenderedPageBreak/>
        <w:t xml:space="preserve">further step by revealing that the critical period for chamois growth is during lactation and by suggesting that climatic conditions, and therefore forage availability and quality, when chamois </w:t>
      </w:r>
      <w:r w:rsidR="000D3C8B">
        <w:t xml:space="preserve">mothers </w:t>
      </w:r>
      <w:r w:rsidR="00CF698F">
        <w:t>lactate</w:t>
      </w:r>
      <w:r w:rsidRPr="00563380">
        <w:t xml:space="preserve"> are fundamental </w:t>
      </w:r>
      <w:r w:rsidR="000D3C8B">
        <w:t>for</w:t>
      </w:r>
      <w:r w:rsidR="009A36E8">
        <w:t xml:space="preserve"> the</w:t>
      </w:r>
      <w:r w:rsidRPr="00563380">
        <w:t xml:space="preserve"> development of young ungulates.</w:t>
      </w:r>
      <w:commentRangeEnd w:id="37"/>
      <w:r w:rsidR="00543B75">
        <w:rPr>
          <w:rStyle w:val="CommentReference"/>
          <w:color w:val="auto"/>
          <w:lang w:val="en-US" w:eastAsia="en-US"/>
        </w:rPr>
        <w:commentReference w:id="37"/>
      </w:r>
    </w:p>
    <w:p w14:paraId="440A80C7" w14:textId="556E7733" w:rsidR="00213D7D" w:rsidRPr="000F3688" w:rsidRDefault="00A404C4" w:rsidP="0099637C">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by influencing the phenology of the plants they feed upon</w:t>
      </w:r>
      <w:r w:rsidR="000F3688">
        <w:t>,</w:t>
      </w:r>
      <w:r w:rsidRPr="00563380">
        <w:t xml:space="preserve"> </w:t>
      </w:r>
      <w:r w:rsidR="009A3E5E" w:rsidRPr="00563380">
        <w:t>births of chamois no longer coincide with the highest peak of vegetation growth</w:t>
      </w:r>
      <w:r w:rsidR="00213061" w:rsidRPr="00563380">
        <w:t xml:space="preserve"> </w:t>
      </w:r>
      <w:r w:rsidR="000F3688" w:rsidRPr="00563380">
        <w:t>as a result of the rising temperatures</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99637C">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99637C">
        <w:t>[40]</w:t>
      </w:r>
      <w:r w:rsidR="00AF3556" w:rsidRPr="00563380">
        <w:fldChar w:fldCharType="end"/>
      </w:r>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 xml:space="preserve">ambient temperature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heat 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growth of the offspring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780954">
        <w:rPr>
          <w:color w:val="auto"/>
        </w:rPr>
        <w:t>Indeed</w:t>
      </w:r>
      <w:r w:rsidR="000F3688">
        <w:rPr>
          <w:color w:val="auto"/>
        </w:rPr>
        <w:t xml:space="preserve"> </w:t>
      </w:r>
      <w:r w:rsidR="000F3688" w:rsidRPr="00563380">
        <w:rPr>
          <w:color w:val="auto"/>
        </w:rPr>
        <w:t xml:space="preserve">ambient temperature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F3688" w:rsidRPr="00563380">
        <w:rPr>
          <w:color w:val="auto"/>
        </w:rPr>
        <w:t>.</w:t>
      </w:r>
      <w:r w:rsidR="000F3688" w:rsidRPr="000F3688">
        <w:t xml:space="preserve"> </w:t>
      </w:r>
      <w:r w:rsidR="000F3688">
        <w:t>A</w:t>
      </w:r>
      <w:r w:rsidR="000F3688" w:rsidRPr="00563380">
        <w:t>n increase in temperature and humidity has a negative effect on 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Furthermore, climate change can also affect milk composition, with a significant decline in milk protein and fat content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2A50DFA9" w14:textId="4BCCE65A" w:rsidR="00FF283F" w:rsidRPr="00563380" w:rsidRDefault="00EB6C89" w:rsidP="00FE5F4E">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r w:rsidRPr="00563380">
        <w:t xml:space="preserve">At high altitudes, in particular, animals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or eat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 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Indeed, our results are consistent with previous results, as they show that </w:t>
      </w:r>
      <w:r w:rsidR="00684083">
        <w:t>yearling</w:t>
      </w:r>
      <w:r w:rsidRPr="00563380">
        <w:t xml:space="preserve"> chamois who were harvested </w:t>
      </w:r>
      <w:r w:rsidR="00863E99">
        <w:t>at</w:t>
      </w:r>
      <w:r w:rsidRPr="00563380">
        <w:t xml:space="preserve"> higher elevations, and thus, colder environments, have higher body mass than the ones living in lower elevations. </w:t>
      </w:r>
      <w:commentRangeStart w:id="38"/>
      <w:r w:rsidR="00FE5F4E">
        <w:rPr>
          <w:color w:val="auto"/>
        </w:rPr>
        <w:t>Nonetheless</w:t>
      </w:r>
      <w:r w:rsidR="00863E99" w:rsidRPr="00563380">
        <w:rPr>
          <w:color w:val="auto"/>
        </w:rPr>
        <w:t xml:space="preserve">, </w:t>
      </w:r>
      <w:r w:rsidR="00863E99" w:rsidRPr="00563380">
        <w:t xml:space="preserve">the survival chances of large individuals are better than that of smaller ones in harsh wintering conditions such as those found at high latitudes and elevations when food is scarce or unavailable </w:t>
      </w:r>
      <w:r w:rsidR="00863E99" w:rsidRPr="00563380">
        <w:fldChar w:fldCharType="begin"/>
      </w:r>
      <w:r w:rsidR="0099637C">
        <w:instrText xml:space="preserve"> ADDIN ZOTERO_ITEM CSL_CITATION {"citationID":"ldVYjpcQ","properties":{"formattedCitation":"[15,49]","plainCitation":"[15,49]","noteIndex":0},"citationItems":[{"id":3756,"uris":["http://zotero.org/users/3388363/items/KJMMZLM2"],"itemData":{"id":3756,"type":"article-journal","abstract":"Understanding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00863E99" w:rsidRPr="00563380">
        <w:fldChar w:fldCharType="separate"/>
      </w:r>
      <w:r w:rsidR="0099637C">
        <w:rPr>
          <w:noProof/>
        </w:rPr>
        <w:t>[15,49]</w:t>
      </w:r>
      <w:r w:rsidR="00863E99" w:rsidRPr="00563380">
        <w:fldChar w:fldCharType="end"/>
      </w:r>
      <w:r w:rsidR="00FE5F4E">
        <w:t xml:space="preserve">. </w:t>
      </w:r>
      <w:commentRangeEnd w:id="38"/>
      <w:r w:rsidR="00D458D7">
        <w:rPr>
          <w:rStyle w:val="CommentReference"/>
          <w:color w:val="auto"/>
          <w:lang w:val="en-US" w:eastAsia="en-US"/>
        </w:rPr>
        <w:commentReference w:id="38"/>
      </w:r>
      <w:r w:rsidR="00FE5F4E">
        <w:t xml:space="preserve">While </w:t>
      </w:r>
      <w:r w:rsidR="00863E99" w:rsidRPr="00563380">
        <w:t>a large body mass is positively correlated with snow depth</w:t>
      </w:r>
      <w:r w:rsidR="00FE5F4E">
        <w:t>, p</w:t>
      </w:r>
      <w:r w:rsidR="00863E99" w:rsidRPr="00563380">
        <w:t xml:space="preserve">revious studies have </w:t>
      </w:r>
      <w:r w:rsidR="00863E99">
        <w:t>not yet established</w:t>
      </w:r>
      <w:r w:rsidR="00863E99" w:rsidRPr="00563380">
        <w:t xml:space="preserve"> a decrease in average snow depth in the Alps </w:t>
      </w:r>
      <w:r w:rsidR="00863E99" w:rsidRPr="00563380">
        <w:fldChar w:fldCharType="begin"/>
      </w:r>
      <w:r w:rsidR="00264B62">
        <w:instrText xml:space="preserve"> ADDIN ZOTERO_ITEM CSL_CITATION {"citationID":"iXibNYcD","properties":{"formattedCitation":"[22]","plainCitation":"[22]","noteIndex":0},"citationItems":[{"id":3619,"uris":["http://zotero.org/users/3388363/items/S9Z3BCJ5"],"itemData":{"id":3619,"type":"article-journal","abstract":"Climate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863E99" w:rsidRPr="00563380">
        <w:fldChar w:fldCharType="separate"/>
      </w:r>
      <w:r w:rsidR="00264B62">
        <w:rPr>
          <w:noProof/>
        </w:rPr>
        <w:t>[22]</w:t>
      </w:r>
      <w:r w:rsidR="00863E99" w:rsidRPr="00563380">
        <w:fldChar w:fldCharType="end"/>
      </w:r>
      <w:r w:rsidR="00863E99" w:rsidRPr="00563380">
        <w:t xml:space="preserve">. These findings, combined with our results, suggest that ungulates are expressing such </w:t>
      </w:r>
      <w:r w:rsidR="00863E99">
        <w:t>changes</w:t>
      </w:r>
      <w:r w:rsidR="00863E99" w:rsidRPr="00563380">
        <w:t xml:space="preserve"> in phenotype to cope with warming spring and </w:t>
      </w:r>
      <w:r w:rsidR="00863E99" w:rsidRPr="00563380">
        <w:lastRenderedPageBreak/>
        <w:t>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3B6AEDE9" w:rsidR="00FF283F" w:rsidRPr="00563380" w:rsidRDefault="00FF283F" w:rsidP="00FF283F">
      <w:pPr>
        <w:pStyle w:val="Default"/>
        <w:spacing w:before="120" w:after="120" w:line="360" w:lineRule="auto"/>
        <w:ind w:firstLine="426"/>
      </w:pPr>
      <w:r w:rsidRPr="00563380">
        <w:t>Our results show a phenotypic change in a wild</w:t>
      </w:r>
      <w:r w:rsidR="0017020A">
        <w:t>,</w:t>
      </w:r>
      <w:r w:rsidRPr="00563380">
        <w:t xml:space="preserve"> ungulate population that could lead to changes in life history traits with </w:t>
      </w:r>
      <w:r w:rsidR="0017020A">
        <w:t>significant</w:t>
      </w:r>
      <w:r w:rsidRPr="00563380">
        <w:t xml:space="preserve"> consequences for the population dynamics of the species. Body size is a fundamental determinant of individual survival and reproduction</w:t>
      </w:r>
      <w:r w:rsidR="00F7208C" w:rsidRPr="00563380">
        <w:t xml:space="preserve"> (e.g.) </w:t>
      </w:r>
      <w:r w:rsidR="00F7208C" w:rsidRPr="00563380">
        <w:fldChar w:fldCharType="begin"/>
      </w:r>
      <w:r w:rsidR="0099637C">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instrText>
      </w:r>
      <w:r w:rsidR="0099637C">
        <w:rPr>
          <w:rFonts w:hint="eastAsia"/>
        </w:rPr>
        <w:instrText>ler size having the greatest effect on male reproductive success under older male age structures. Young (</w:instrText>
      </w:r>
      <w:r w:rsidR="0099637C">
        <w:rPr>
          <w:rFonts w:hint="eastAsia"/>
        </w:rPr>
        <w:instrText>≤</w:instrText>
      </w:r>
      <w:r w:rsidR="0099637C">
        <w:rPr>
          <w:rFonts w:hint="eastAsia"/>
        </w:rPr>
        <w:instrText>1.5 yr) males reproduced most frequently when male age structure was youngest (which correlated with female-biased sex ratios in this population). Ou</w:instrText>
      </w:r>
      <w:r w:rsidR="0099637C">
        <w: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99637C" w:rsidRPr="0099637C">
        <w:t>[50–53]</w:t>
      </w:r>
      <w:r w:rsidR="00F7208C" w:rsidRPr="00563380">
        <w:fldChar w:fldCharType="end"/>
      </w:r>
      <w:r w:rsidRPr="00563380">
        <w:t xml:space="preserve"> and the warming climate could therefore act as a selective pressure with long-term effects </w:t>
      </w:r>
      <w:r w:rsidRPr="00563380">
        <w:fldChar w:fldCharType="begin"/>
      </w:r>
      <w:r w:rsidR="0099637C">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99637C">
        <w:rPr>
          <w:noProof/>
        </w:rPr>
        <w:t>[54]</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99637C">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99637C">
        <w:rPr>
          <w:noProof/>
        </w:rPr>
        <w:t>[55]</w:t>
      </w:r>
      <w:r w:rsidRPr="00563380">
        <w:fldChar w:fldCharType="end"/>
      </w:r>
      <w:r w:rsidRPr="00563380">
        <w:t xml:space="preserve"> to better investigate the ecological and evolutionary 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915D34">
      <w:pPr>
        <w:pStyle w:val="Default"/>
        <w:spacing w:before="120" w:after="120" w:line="360" w:lineRule="auto"/>
      </w:pPr>
      <w:r w:rsidRPr="00563380">
        <w:t xml:space="preserve">We thank the managers of the hunting and fishing </w:t>
      </w:r>
      <w:r w:rsidR="0033046F">
        <w:t>cantonal</w:t>
      </w:r>
      <w:r w:rsidR="0033046F" w:rsidRPr="00563380">
        <w:t xml:space="preserve"> </w:t>
      </w:r>
      <w:r w:rsidRPr="00563380">
        <w:t>office of Ticino, Switzerland, and the Swiss federal office of meteorology and climatology (</w:t>
      </w:r>
      <w:proofErr w:type="spellStart"/>
      <w:r w:rsidRPr="00563380">
        <w:t>MeteoSchweiz</w:t>
      </w:r>
      <w:proofErr w:type="spellEnd"/>
      <w:r w:rsidRPr="00563380">
        <w:t xml:space="preserve">) for collecting the data and making them available to us.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r w:rsidRPr="00563380">
        <w:rPr>
          <w:b/>
          <w:bCs/>
          <w:color w:val="333132"/>
          <w:lang w:val="en-GB"/>
        </w:rPr>
        <w:t>Authors' contributions</w:t>
      </w:r>
    </w:p>
    <w:p w14:paraId="683181FF" w14:textId="29FC3404" w:rsidR="00915D34"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00277BEF">
        <w:rPr>
          <w:color w:val="333132"/>
          <w:lang w:val="en-GB"/>
        </w:rPr>
        <w:t>F.T</w:t>
      </w:r>
      <w:r w:rsidR="00915D34" w:rsidRPr="00563380">
        <w:rPr>
          <w:color w:val="333132"/>
          <w:lang w:val="en-GB"/>
        </w:rPr>
        <w:t>.</w:t>
      </w:r>
      <w:r w:rsidRPr="00563380">
        <w:rPr>
          <w:color w:val="333132"/>
          <w:lang w:val="en-GB"/>
        </w:rPr>
        <w:t xml:space="preserve"> </w:t>
      </w:r>
      <w:r w:rsidR="00277BEF">
        <w:rPr>
          <w:color w:val="333132"/>
          <w:lang w:val="en-GB"/>
        </w:rPr>
        <w:t>compiled</w:t>
      </w:r>
      <w:r w:rsidR="00277BEF" w:rsidRPr="00563380">
        <w:rPr>
          <w:color w:val="333132"/>
          <w:lang w:val="en-GB"/>
        </w:rPr>
        <w:t xml:space="preserve"> </w:t>
      </w:r>
      <w:r w:rsidRPr="00563380">
        <w:rPr>
          <w:color w:val="333132"/>
          <w:lang w:val="en-GB"/>
        </w:rPr>
        <w:t>the data</w:t>
      </w:r>
      <w:r w:rsidR="00277BEF">
        <w:rPr>
          <w:color w:val="333132"/>
          <w:lang w:val="en-GB"/>
        </w:rPr>
        <w:t xml:space="preserve"> and L</w:t>
      </w:r>
      <w:r w:rsidR="00AA3AAE">
        <w:rPr>
          <w:color w:val="333132"/>
          <w:lang w:val="en-GB"/>
        </w:rPr>
        <w:t>.F.B and N.I curated the data</w:t>
      </w:r>
      <w:r w:rsidRPr="00563380">
        <w:rPr>
          <w:color w:val="333132"/>
          <w:lang w:val="en-GB"/>
        </w:rPr>
        <w:t>.</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provided inputs at all stages. All authors approved the final </w:t>
      </w:r>
      <w:r w:rsidR="00915D34" w:rsidRPr="00563380">
        <w:rPr>
          <w:color w:val="333132"/>
          <w:lang w:val="en-GB"/>
        </w:rPr>
        <w:lastRenderedPageBreak/>
        <w:t>version of this manuscript, and all authors agree to be held accountable for the work performed therein.</w:t>
      </w:r>
    </w:p>
    <w:p w14:paraId="3EA9EC0F" w14:textId="77777777" w:rsidR="000F3688" w:rsidRPr="00563380" w:rsidRDefault="000F3688" w:rsidP="00915D34">
      <w:pPr>
        <w:shd w:val="clear" w:color="auto" w:fill="FFFFFF"/>
        <w:spacing w:before="100" w:beforeAutospacing="1" w:after="100" w:afterAutospacing="1"/>
        <w:rPr>
          <w:color w:val="333132"/>
          <w:lang w:val="en-GB"/>
        </w:rPr>
      </w:pP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12670755" w14:textId="445BFAA3" w:rsidR="00915D34" w:rsidRPr="00563380" w:rsidRDefault="00915D34" w:rsidP="0099637C">
      <w:pPr>
        <w:shd w:val="clear" w:color="auto" w:fill="FFFFFF"/>
        <w:spacing w:before="100" w:beforeAutospacing="1" w:after="100" w:afterAutospacing="1"/>
      </w:pPr>
      <w:r w:rsidRPr="00563380">
        <w:rPr>
          <w:color w:val="333132"/>
          <w:lang w:val="en-GB"/>
        </w:rPr>
        <w:t>We declare we have no competing interests.</w:t>
      </w: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99637C" w:rsidRDefault="009860FD" w:rsidP="009360B9">
      <w:pPr>
        <w:pStyle w:val="Default"/>
        <w:spacing w:before="120" w:after="120" w:line="360" w:lineRule="auto"/>
        <w:rPr>
          <w:b/>
          <w:bCs/>
          <w:lang w:val="it-CH"/>
        </w:rPr>
      </w:pPr>
      <w:r w:rsidRPr="0099637C">
        <w:rPr>
          <w:b/>
          <w:bCs/>
          <w:lang w:val="it-CH"/>
        </w:rPr>
        <w:t>References</w:t>
      </w:r>
    </w:p>
    <w:p w14:paraId="2DB863F1" w14:textId="77777777" w:rsidR="0099637C" w:rsidRPr="0099637C" w:rsidRDefault="009860FD" w:rsidP="0099637C">
      <w:pPr>
        <w:pStyle w:val="Bibliography"/>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r>
      <w:proofErr w:type="spellStart"/>
      <w:r w:rsidR="0099637C" w:rsidRPr="0099637C">
        <w:t>Hetem</w:t>
      </w:r>
      <w:proofErr w:type="spellEnd"/>
      <w:r w:rsidR="0099637C" w:rsidRPr="0099637C">
        <w:t xml:space="preserve">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99637C">
      <w:pPr>
        <w:pStyle w:val="Bibliography"/>
      </w:pPr>
      <w:r w:rsidRPr="0099637C">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99637C">
      <w:pPr>
        <w:pStyle w:val="Bibliography"/>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99637C">
      <w:pPr>
        <w:pStyle w:val="Bibliography"/>
      </w:pPr>
      <w:r w:rsidRPr="0099637C">
        <w:t>4.</w:t>
      </w:r>
      <w:r w:rsidRPr="0099637C">
        <w:tab/>
      </w:r>
      <w:proofErr w:type="spellStart"/>
      <w:r w:rsidRPr="0099637C">
        <w:t>Ryding</w:t>
      </w:r>
      <w:proofErr w:type="spellEnd"/>
      <w:r w:rsidRPr="0099637C">
        <w:t xml:space="preserve"> S, </w:t>
      </w:r>
      <w:proofErr w:type="spellStart"/>
      <w:r w:rsidRPr="0099637C">
        <w:t>Klaassen</w:t>
      </w:r>
      <w:proofErr w:type="spellEnd"/>
      <w:r w:rsidRPr="0099637C">
        <w:t xml:space="preserve">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99637C" w:rsidRDefault="0099637C" w:rsidP="0099637C">
      <w:pPr>
        <w:pStyle w:val="Bibliography"/>
      </w:pPr>
      <w:r w:rsidRPr="0099637C">
        <w:t>5.</w:t>
      </w:r>
      <w:r w:rsidRPr="0099637C">
        <w:tab/>
        <w:t xml:space="preserve">Speakman JR, </w:t>
      </w:r>
      <w:proofErr w:type="spellStart"/>
      <w:r w:rsidRPr="0099637C">
        <w:t>Król</w:t>
      </w:r>
      <w:proofErr w:type="spellEnd"/>
      <w:r w:rsidRPr="0099637C">
        <w:t xml:space="preserve"> E. 2010 Maximal heat dissipation capacity and hyperthermia risk: neglected key factors in the ecology of endotherms: Heat dissipation limit theory. </w:t>
      </w:r>
      <w:r w:rsidRPr="0099637C">
        <w:rPr>
          <w:i/>
          <w:iCs/>
        </w:rPr>
        <w:t>Journal of Animal Ecology</w:t>
      </w:r>
      <w:r w:rsidRPr="0099637C">
        <w:t xml:space="preserve"> </w:t>
      </w:r>
      <w:r w:rsidRPr="0099637C">
        <w:rPr>
          <w:b/>
          <w:bCs/>
        </w:rPr>
        <w:t>79</w:t>
      </w:r>
      <w:r w:rsidRPr="0099637C">
        <w:t>, 726–746. (doi:10.1111/j.1365-2656.2010.01689.x)</w:t>
      </w:r>
    </w:p>
    <w:p w14:paraId="18900DAD" w14:textId="77777777" w:rsidR="0099637C" w:rsidRPr="0099637C" w:rsidRDefault="0099637C" w:rsidP="0099637C">
      <w:pPr>
        <w:pStyle w:val="Bibliography"/>
      </w:pPr>
      <w:r w:rsidRPr="0099637C">
        <w:t>6.</w:t>
      </w:r>
      <w:r w:rsidRPr="0099637C">
        <w:tab/>
        <w:t xml:space="preserve">Bergmann C. 1847 </w:t>
      </w:r>
      <w:proofErr w:type="spellStart"/>
      <w:r w:rsidRPr="0099637C">
        <w:t>Über</w:t>
      </w:r>
      <w:proofErr w:type="spellEnd"/>
      <w:r w:rsidRPr="0099637C">
        <w:t xml:space="preserve"> die </w:t>
      </w:r>
      <w:proofErr w:type="spellStart"/>
      <w:r w:rsidRPr="0099637C">
        <w:t>Verhältnisse</w:t>
      </w:r>
      <w:proofErr w:type="spellEnd"/>
      <w:r w:rsidRPr="0099637C">
        <w:t xml:space="preserve"> der </w:t>
      </w:r>
      <w:proofErr w:type="spellStart"/>
      <w:r w:rsidRPr="0099637C">
        <w:t>Wärmeökonomie</w:t>
      </w:r>
      <w:proofErr w:type="spellEnd"/>
      <w:r w:rsidRPr="0099637C">
        <w:t xml:space="preserve"> der </w:t>
      </w:r>
      <w:proofErr w:type="spellStart"/>
      <w:r w:rsidRPr="0099637C">
        <w:t>Thiere</w:t>
      </w:r>
      <w:proofErr w:type="spellEnd"/>
      <w:r w:rsidRPr="0099637C">
        <w:t xml:space="preserve"> </w:t>
      </w:r>
      <w:proofErr w:type="spellStart"/>
      <w:r w:rsidRPr="0099637C">
        <w:t>zu</w:t>
      </w:r>
      <w:proofErr w:type="spellEnd"/>
      <w:r w:rsidRPr="0099637C">
        <w:t xml:space="preserve"> </w:t>
      </w:r>
      <w:proofErr w:type="spellStart"/>
      <w:r w:rsidRPr="0099637C">
        <w:t>ihrer</w:t>
      </w:r>
      <w:proofErr w:type="spellEnd"/>
      <w:r w:rsidRPr="0099637C">
        <w:t xml:space="preserve"> </w:t>
      </w:r>
      <w:proofErr w:type="spellStart"/>
      <w:r w:rsidRPr="0099637C">
        <w:t>Grösse</w:t>
      </w:r>
      <w:proofErr w:type="spellEnd"/>
      <w:r w:rsidRPr="0099637C">
        <w:t xml:space="preserve">. </w:t>
      </w:r>
      <w:proofErr w:type="spellStart"/>
      <w:r w:rsidRPr="0099637C">
        <w:rPr>
          <w:i/>
          <w:iCs/>
        </w:rPr>
        <w:t>Abgedruckt</w:t>
      </w:r>
      <w:proofErr w:type="spellEnd"/>
      <w:r w:rsidRPr="0099637C">
        <w:rPr>
          <w:i/>
          <w:iCs/>
        </w:rPr>
        <w:t xml:space="preserve"> </w:t>
      </w:r>
      <w:proofErr w:type="spellStart"/>
      <w:r w:rsidRPr="0099637C">
        <w:rPr>
          <w:i/>
          <w:iCs/>
        </w:rPr>
        <w:t>aus</w:t>
      </w:r>
      <w:proofErr w:type="spellEnd"/>
      <w:r w:rsidRPr="0099637C">
        <w:rPr>
          <w:i/>
          <w:iCs/>
        </w:rPr>
        <w:t xml:space="preserve"> den </w:t>
      </w:r>
      <w:proofErr w:type="spellStart"/>
      <w:r w:rsidRPr="0099637C">
        <w:rPr>
          <w:i/>
          <w:iCs/>
        </w:rPr>
        <w:t>Göttinger</w:t>
      </w:r>
      <w:proofErr w:type="spellEnd"/>
      <w:r w:rsidRPr="0099637C">
        <w:rPr>
          <w:i/>
          <w:iCs/>
        </w:rPr>
        <w:t xml:space="preserve"> </w:t>
      </w:r>
      <w:proofErr w:type="spellStart"/>
      <w:r w:rsidRPr="0099637C">
        <w:rPr>
          <w:i/>
          <w:iCs/>
        </w:rPr>
        <w:t>Studien</w:t>
      </w:r>
      <w:proofErr w:type="spellEnd"/>
      <w:r w:rsidRPr="0099637C">
        <w:t xml:space="preserve"> </w:t>
      </w:r>
      <w:r w:rsidRPr="0099637C">
        <w:rPr>
          <w:b/>
          <w:bCs/>
        </w:rPr>
        <w:t>3</w:t>
      </w:r>
      <w:r w:rsidRPr="0099637C">
        <w:t>, 595–708.</w:t>
      </w:r>
    </w:p>
    <w:p w14:paraId="696974D2" w14:textId="77777777" w:rsidR="0099637C" w:rsidRPr="0099637C" w:rsidRDefault="0099637C" w:rsidP="0099637C">
      <w:pPr>
        <w:pStyle w:val="Bibliography"/>
      </w:pPr>
      <w:r w:rsidRPr="0099637C">
        <w:t>7.</w:t>
      </w:r>
      <w:r w:rsidRPr="0099637C">
        <w:tab/>
      </w:r>
      <w:proofErr w:type="spellStart"/>
      <w:r w:rsidRPr="0099637C">
        <w:t>Brivio</w:t>
      </w:r>
      <w:proofErr w:type="spellEnd"/>
      <w:r w:rsidRPr="0099637C">
        <w:t xml:space="preserve"> F, Bertolucci C, </w:t>
      </w:r>
      <w:proofErr w:type="spellStart"/>
      <w:r w:rsidRPr="0099637C">
        <w:t>Tettamanti</w:t>
      </w:r>
      <w:proofErr w:type="spellEnd"/>
      <w:r w:rsidRPr="0099637C">
        <w:t xml:space="preserve"> F, </w:t>
      </w:r>
      <w:proofErr w:type="spellStart"/>
      <w:r w:rsidRPr="0099637C">
        <w:t>Filli</w:t>
      </w:r>
      <w:proofErr w:type="spellEnd"/>
      <w:r w:rsidRPr="0099637C">
        <w:t xml:space="preserve"> F, </w:t>
      </w:r>
      <w:proofErr w:type="spellStart"/>
      <w:r w:rsidRPr="0099637C">
        <w:t>Apollonio</w:t>
      </w:r>
      <w:proofErr w:type="spellEnd"/>
      <w:r w:rsidRPr="0099637C">
        <w:t xml:space="preserve"> M, </w:t>
      </w:r>
      <w:proofErr w:type="spellStart"/>
      <w:r w:rsidRPr="0099637C">
        <w:t>Grignolio</w:t>
      </w:r>
      <w:proofErr w:type="spellEnd"/>
      <w:r w:rsidRPr="0099637C">
        <w:t xml:space="preserve"> S. 2016 The weather dictates the rhythms: Alpine chamois activity is well adapted to ecological conditions. </w:t>
      </w:r>
      <w:proofErr w:type="spellStart"/>
      <w:r w:rsidRPr="0099637C">
        <w:rPr>
          <w:i/>
          <w:iCs/>
        </w:rPr>
        <w:t>Behav</w:t>
      </w:r>
      <w:proofErr w:type="spellEnd"/>
      <w:r w:rsidRPr="0099637C">
        <w:rPr>
          <w:i/>
          <w:iCs/>
        </w:rPr>
        <w:t xml:space="preserve"> </w:t>
      </w:r>
      <w:proofErr w:type="spellStart"/>
      <w:r w:rsidRPr="0099637C">
        <w:rPr>
          <w:i/>
          <w:iCs/>
        </w:rPr>
        <w:t>Ecol</w:t>
      </w:r>
      <w:proofErr w:type="spellEnd"/>
      <w:r w:rsidRPr="0099637C">
        <w:rPr>
          <w:i/>
          <w:iCs/>
        </w:rPr>
        <w:t xml:space="preserve"> </w:t>
      </w:r>
      <w:proofErr w:type="spellStart"/>
      <w:r w:rsidRPr="0099637C">
        <w:rPr>
          <w:i/>
          <w:iCs/>
        </w:rPr>
        <w:t>Sociobiol</w:t>
      </w:r>
      <w:proofErr w:type="spellEnd"/>
      <w:r w:rsidRPr="0099637C">
        <w:t xml:space="preserve"> </w:t>
      </w:r>
      <w:r w:rsidRPr="0099637C">
        <w:rPr>
          <w:b/>
          <w:bCs/>
        </w:rPr>
        <w:t>70</w:t>
      </w:r>
      <w:r w:rsidRPr="0099637C">
        <w:t>, 1291–1304. (doi:10.1007/s00265-016-2137-8)</w:t>
      </w:r>
    </w:p>
    <w:p w14:paraId="0DB3875D" w14:textId="77777777" w:rsidR="0099637C" w:rsidRPr="0099637C" w:rsidRDefault="0099637C" w:rsidP="0099637C">
      <w:pPr>
        <w:pStyle w:val="Bibliography"/>
      </w:pPr>
      <w:r w:rsidRPr="0099637C">
        <w:t>8.</w:t>
      </w:r>
      <w:r w:rsidRPr="0099637C">
        <w:tab/>
        <w:t xml:space="preserve">Simons MJP, </w:t>
      </w:r>
      <w:proofErr w:type="spellStart"/>
      <w:r w:rsidRPr="0099637C">
        <w:t>Reimert</w:t>
      </w:r>
      <w:proofErr w:type="spellEnd"/>
      <w:r w:rsidRPr="0099637C">
        <w:t xml:space="preserve"> I, van der </w:t>
      </w:r>
      <w:proofErr w:type="spellStart"/>
      <w:r w:rsidRPr="0099637C">
        <w:t>Vinne</w:t>
      </w:r>
      <w:proofErr w:type="spellEnd"/>
      <w:r w:rsidRPr="0099637C">
        <w:t xml:space="preserve"> V, </w:t>
      </w:r>
      <w:proofErr w:type="spellStart"/>
      <w:r w:rsidRPr="0099637C">
        <w:t>Hambly</w:t>
      </w:r>
      <w:proofErr w:type="spellEnd"/>
      <w:r w:rsidRPr="0099637C">
        <w:t xml:space="preserve"> C, </w:t>
      </w:r>
      <w:proofErr w:type="spellStart"/>
      <w:r w:rsidRPr="0099637C">
        <w:t>Vaanholt</w:t>
      </w:r>
      <w:proofErr w:type="spellEnd"/>
      <w:r w:rsidRPr="0099637C">
        <w:t xml:space="preserve"> LM, Speakman JR, </w:t>
      </w:r>
      <w:proofErr w:type="spellStart"/>
      <w:r w:rsidRPr="0099637C">
        <w:t>Gerkema</w:t>
      </w:r>
      <w:proofErr w:type="spellEnd"/>
      <w:r w:rsidRPr="0099637C">
        <w:t xml:space="preserve"> MP. 2011 Ambient temperature shapes reproductive output during pregnancy and lactation in the common vole (Microtus </w:t>
      </w:r>
      <w:proofErr w:type="spellStart"/>
      <w:r w:rsidRPr="0099637C">
        <w:t>arvalis</w:t>
      </w:r>
      <w:proofErr w:type="spellEnd"/>
      <w:r w:rsidRPr="0099637C">
        <w:t xml:space="preserve">):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99637C">
      <w:pPr>
        <w:pStyle w:val="Bibliography"/>
      </w:pPr>
      <w:r w:rsidRPr="0099637C">
        <w:t>9.</w:t>
      </w:r>
      <w:r w:rsidRPr="0099637C">
        <w:tab/>
      </w:r>
      <w:proofErr w:type="spellStart"/>
      <w:r w:rsidRPr="0099637C">
        <w:t>Beauplet</w:t>
      </w:r>
      <w:proofErr w:type="spellEnd"/>
      <w:r w:rsidRPr="0099637C">
        <w:t xml:space="preserve"> G, </w:t>
      </w:r>
      <w:proofErr w:type="spellStart"/>
      <w:r w:rsidRPr="0099637C">
        <w:t>Guinet</w:t>
      </w:r>
      <w:proofErr w:type="spellEnd"/>
      <w:r w:rsidRPr="0099637C">
        <w:t xml:space="preserve">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99637C">
      <w:pPr>
        <w:pStyle w:val="Bibliography"/>
      </w:pPr>
      <w:r w:rsidRPr="0099637C">
        <w:t>10.</w:t>
      </w:r>
      <w:r w:rsidRPr="0099637C">
        <w:tab/>
        <w:t>Festa-</w:t>
      </w:r>
      <w:proofErr w:type="spellStart"/>
      <w:r w:rsidRPr="0099637C">
        <w:t>Bianchet</w:t>
      </w:r>
      <w:proofErr w:type="spellEnd"/>
      <w:r w:rsidRPr="0099637C">
        <w:t xml:space="preserve"> M, Jorgenson JT, </w:t>
      </w:r>
      <w:proofErr w:type="spellStart"/>
      <w:r w:rsidRPr="0099637C">
        <w:t>Réale</w:t>
      </w:r>
      <w:proofErr w:type="spellEnd"/>
      <w:r w:rsidRPr="0099637C">
        <w:t xml:space="preserv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w:t>
      </w:r>
      <w:proofErr w:type="spellStart"/>
      <w:r w:rsidRPr="0099637C">
        <w:t>beheco</w:t>
      </w:r>
      <w:proofErr w:type="spellEnd"/>
      <w:r w:rsidRPr="0099637C">
        <w:t>/11.6.633)</w:t>
      </w:r>
    </w:p>
    <w:p w14:paraId="2EBB60E2" w14:textId="77777777" w:rsidR="0099637C" w:rsidRPr="0099637C" w:rsidRDefault="0099637C" w:rsidP="0099637C">
      <w:pPr>
        <w:pStyle w:val="Bibliography"/>
      </w:pPr>
      <w:r w:rsidRPr="0099637C">
        <w:lastRenderedPageBreak/>
        <w:t>11.</w:t>
      </w:r>
      <w:r w:rsidRPr="0099637C">
        <w:tab/>
      </w:r>
      <w:proofErr w:type="spellStart"/>
      <w:r w:rsidRPr="0099637C">
        <w:t>Garel</w:t>
      </w:r>
      <w:proofErr w:type="spellEnd"/>
      <w:r w:rsidRPr="0099637C">
        <w:t xml:space="preserve"> M, Gaillard J-M, </w:t>
      </w:r>
      <w:proofErr w:type="spellStart"/>
      <w:r w:rsidRPr="0099637C">
        <w:t>Jullien</w:t>
      </w:r>
      <w:proofErr w:type="spellEnd"/>
      <w:r w:rsidRPr="0099637C">
        <w:t xml:space="preserve"> J-M, Dubray D, Maillard D, </w:t>
      </w:r>
      <w:proofErr w:type="spellStart"/>
      <w:r w:rsidRPr="0099637C">
        <w:t>Loison</w:t>
      </w:r>
      <w:proofErr w:type="spellEnd"/>
      <w:r w:rsidRPr="0099637C">
        <w:t xml:space="preserve">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99637C">
      <w:pPr>
        <w:pStyle w:val="Bibliography"/>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99637C">
      <w:pPr>
        <w:pStyle w:val="Bibliography"/>
      </w:pPr>
      <w:r w:rsidRPr="0099637C">
        <w:t>13.</w:t>
      </w:r>
      <w:r w:rsidRPr="0099637C">
        <w:tab/>
        <w:t>Gaillard J-M, Festa-</w:t>
      </w:r>
      <w:proofErr w:type="spellStart"/>
      <w:r w:rsidRPr="0099637C">
        <w:t>Bianchet</w:t>
      </w:r>
      <w:proofErr w:type="spellEnd"/>
      <w:r w:rsidRPr="0099637C">
        <w:t xml:space="preserve"> M, </w:t>
      </w:r>
      <w:proofErr w:type="spellStart"/>
      <w:r w:rsidRPr="0099637C">
        <w:t>Yoccoz</w:t>
      </w:r>
      <w:proofErr w:type="spellEnd"/>
      <w:r w:rsidRPr="0099637C">
        <w:t xml:space="preserve"> NG, </w:t>
      </w:r>
      <w:proofErr w:type="spellStart"/>
      <w:r w:rsidRPr="0099637C">
        <w:t>Loison</w:t>
      </w:r>
      <w:proofErr w:type="spellEnd"/>
      <w:r w:rsidRPr="0099637C">
        <w:t xml:space="preserve"> A, </w:t>
      </w:r>
      <w:proofErr w:type="spellStart"/>
      <w:r w:rsidRPr="0099637C">
        <w:t>Toigo</w:t>
      </w:r>
      <w:proofErr w:type="spellEnd"/>
      <w:r w:rsidRPr="0099637C">
        <w:t xml:space="preserve">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99637C">
      <w:pPr>
        <w:pStyle w:val="Bibliography"/>
      </w:pPr>
      <w:r w:rsidRPr="0099637C">
        <w:t>14.</w:t>
      </w:r>
      <w:r w:rsidRPr="0099637C">
        <w:tab/>
      </w:r>
      <w:proofErr w:type="spellStart"/>
      <w:r w:rsidRPr="0099637C">
        <w:t>Forchhammer</w:t>
      </w:r>
      <w:proofErr w:type="spellEnd"/>
      <w:r w:rsidRPr="0099637C">
        <w:t xml:space="preserve"> MC, </w:t>
      </w:r>
      <w:proofErr w:type="spellStart"/>
      <w:r w:rsidRPr="0099637C">
        <w:t>Clutton</w:t>
      </w:r>
      <w:proofErr w:type="spellEnd"/>
      <w:r w:rsidRPr="0099637C">
        <w:t xml:space="preserve">-Brock TH, </w:t>
      </w:r>
      <w:proofErr w:type="spellStart"/>
      <w:r w:rsidRPr="0099637C">
        <w:t>Lindström</w:t>
      </w:r>
      <w:proofErr w:type="spellEnd"/>
      <w:r w:rsidRPr="0099637C">
        <w:t xml:space="preserve"> J, </w:t>
      </w:r>
      <w:proofErr w:type="spellStart"/>
      <w:r w:rsidRPr="0099637C">
        <w:t>Albon</w:t>
      </w:r>
      <w:proofErr w:type="spellEnd"/>
      <w:r w:rsidRPr="0099637C">
        <w:t xml:space="preserve">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99637C">
      <w:pPr>
        <w:pStyle w:val="Bibliography"/>
      </w:pPr>
      <w:r w:rsidRPr="0099637C">
        <w:t>15.</w:t>
      </w:r>
      <w:r w:rsidRPr="0099637C">
        <w:tab/>
      </w:r>
      <w:proofErr w:type="spellStart"/>
      <w:r w:rsidRPr="0099637C">
        <w:t>Herfindal</w:t>
      </w:r>
      <w:proofErr w:type="spellEnd"/>
      <w:r w:rsidRPr="0099637C">
        <w:t xml:space="preserve"> I, Solberg EJ, Sæther B-E, </w:t>
      </w:r>
      <w:proofErr w:type="spellStart"/>
      <w:r w:rsidRPr="0099637C">
        <w:t>Høgda</w:t>
      </w:r>
      <w:proofErr w:type="spellEnd"/>
      <w:r w:rsidRPr="0099637C">
        <w:t xml:space="preserve"> KA, Andersen R. 2006 Environmental phenology and geographical gradients in moose body mass. </w:t>
      </w:r>
      <w:proofErr w:type="spellStart"/>
      <w:r w:rsidRPr="0099637C">
        <w:rPr>
          <w:i/>
          <w:iCs/>
        </w:rPr>
        <w:t>Oecologia</w:t>
      </w:r>
      <w:proofErr w:type="spellEnd"/>
      <w:r w:rsidRPr="0099637C">
        <w:t xml:space="preserve"> </w:t>
      </w:r>
      <w:r w:rsidRPr="0099637C">
        <w:rPr>
          <w:b/>
          <w:bCs/>
        </w:rPr>
        <w:t>150</w:t>
      </w:r>
      <w:r w:rsidRPr="0099637C">
        <w:t>, 213–224. (doi:10.1007/s00442-006-0519-8)</w:t>
      </w:r>
    </w:p>
    <w:p w14:paraId="78C50B6A" w14:textId="77777777" w:rsidR="0099637C" w:rsidRPr="0099637C" w:rsidRDefault="0099637C" w:rsidP="0099637C">
      <w:pPr>
        <w:pStyle w:val="Bibliography"/>
      </w:pPr>
      <w:r w:rsidRPr="0099637C">
        <w:t>16.</w:t>
      </w:r>
      <w:r w:rsidRPr="0099637C">
        <w:tab/>
      </w:r>
      <w:proofErr w:type="spellStart"/>
      <w:r w:rsidRPr="0099637C">
        <w:t>Rughetti</w:t>
      </w:r>
      <w:proofErr w:type="spellEnd"/>
      <w:r w:rsidRPr="0099637C">
        <w:t xml:space="preserve"> M, Festa-</w:t>
      </w:r>
      <w:proofErr w:type="spellStart"/>
      <w:r w:rsidRPr="0099637C">
        <w:t>Bianchet</w:t>
      </w:r>
      <w:proofErr w:type="spellEnd"/>
      <w:r w:rsidRPr="0099637C">
        <w:t xml:space="preserve">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99637C">
      <w:pPr>
        <w:pStyle w:val="Bibliography"/>
      </w:pPr>
      <w:r w:rsidRPr="0099637C">
        <w:t>17.</w:t>
      </w:r>
      <w:r w:rsidRPr="0099637C">
        <w:tab/>
      </w:r>
      <w:proofErr w:type="spellStart"/>
      <w:r w:rsidRPr="0099637C">
        <w:t>Corlatti</w:t>
      </w:r>
      <w:proofErr w:type="spellEnd"/>
      <w:r w:rsidRPr="0099637C">
        <w:t xml:space="preserve"> L, </w:t>
      </w:r>
      <w:proofErr w:type="spellStart"/>
      <w:r w:rsidRPr="0099637C">
        <w:t>Lorenzini</w:t>
      </w:r>
      <w:proofErr w:type="spellEnd"/>
      <w:r w:rsidRPr="0099637C">
        <w:t xml:space="preserve">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99637C">
      <w:pPr>
        <w:pStyle w:val="Bibliography"/>
      </w:pPr>
      <w:r w:rsidRPr="0099637C">
        <w:t>18.</w:t>
      </w:r>
      <w:r w:rsidRPr="0099637C">
        <w:tab/>
      </w:r>
      <w:proofErr w:type="spellStart"/>
      <w:r w:rsidRPr="0099637C">
        <w:t>Ascenzi</w:t>
      </w:r>
      <w:proofErr w:type="spellEnd"/>
      <w:r w:rsidRPr="0099637C">
        <w:t xml:space="preserve"> P </w:t>
      </w:r>
      <w:r w:rsidRPr="0099637C">
        <w:rPr>
          <w:i/>
          <w:iCs/>
        </w:rPr>
        <w:t>et al.</w:t>
      </w:r>
      <w:r w:rsidRPr="0099637C">
        <w:t xml:space="preserve"> 1993 Functional, spectroscopic and structural properties of </w:t>
      </w:r>
      <w:proofErr w:type="spellStart"/>
      <w:r w:rsidRPr="0099637C">
        <w:t>haemoglobin</w:t>
      </w:r>
      <w:proofErr w:type="spellEnd"/>
      <w:r w:rsidRPr="0099637C">
        <w:t xml:space="preserve"> from chamois (Rupicapra rupicapra) and steinbock (Capra </w:t>
      </w:r>
      <w:proofErr w:type="spellStart"/>
      <w:r w:rsidRPr="0099637C">
        <w:t>hircus</w:t>
      </w:r>
      <w:proofErr w:type="spellEnd"/>
      <w:r w:rsidRPr="0099637C">
        <w:t xml:space="preserve">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99637C">
      <w:pPr>
        <w:pStyle w:val="Bibliography"/>
      </w:pPr>
      <w:r w:rsidRPr="0099637C">
        <w:t>19.</w:t>
      </w:r>
      <w:r w:rsidRPr="0099637C">
        <w:tab/>
      </w:r>
      <w:proofErr w:type="spellStart"/>
      <w:r w:rsidRPr="0099637C">
        <w:t>Ernakovich</w:t>
      </w:r>
      <w:proofErr w:type="spellEnd"/>
      <w:r w:rsidRPr="0099637C">
        <w:t xml:space="preserve"> JG, Hopping KA, </w:t>
      </w:r>
      <w:proofErr w:type="spellStart"/>
      <w:r w:rsidRPr="0099637C">
        <w:t>Berdanier</w:t>
      </w:r>
      <w:proofErr w:type="spellEnd"/>
      <w:r w:rsidRPr="0099637C">
        <w:t xml:space="preserve"> AB, Simpson RT, </w:t>
      </w:r>
      <w:proofErr w:type="spellStart"/>
      <w:r w:rsidRPr="0099637C">
        <w:t>Kachergis</w:t>
      </w:r>
      <w:proofErr w:type="spellEnd"/>
      <w:r w:rsidRPr="0099637C">
        <w:t xml:space="preserve"> EJ, </w:t>
      </w:r>
      <w:proofErr w:type="spellStart"/>
      <w:r w:rsidRPr="0099637C">
        <w:t>Steltzer</w:t>
      </w:r>
      <w:proofErr w:type="spellEnd"/>
      <w:r w:rsidRPr="0099637C">
        <w:t xml:space="preserve">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99637C">
      <w:pPr>
        <w:pStyle w:val="Bibliography"/>
      </w:pPr>
      <w:r w:rsidRPr="0099637C">
        <w:t>20.</w:t>
      </w:r>
      <w:r w:rsidRPr="0099637C">
        <w:tab/>
        <w:t xml:space="preserve">Turco M, Palazzi E, von Hardenberg J, </w:t>
      </w:r>
      <w:proofErr w:type="spellStart"/>
      <w:r w:rsidRPr="0099637C">
        <w:t>Provenzale</w:t>
      </w:r>
      <w:proofErr w:type="spellEnd"/>
      <w:r w:rsidRPr="0099637C">
        <w:t xml:space="preserv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99637C">
      <w:pPr>
        <w:pStyle w:val="Bibliography"/>
      </w:pPr>
      <w:r w:rsidRPr="0099637C">
        <w:t>21.</w:t>
      </w:r>
      <w:r w:rsidRPr="0099637C">
        <w:tab/>
        <w:t xml:space="preserve">Mason TH, </w:t>
      </w:r>
      <w:proofErr w:type="spellStart"/>
      <w:r w:rsidRPr="0099637C">
        <w:t>Apollonio</w:t>
      </w:r>
      <w:proofErr w:type="spellEnd"/>
      <w:r w:rsidRPr="0099637C">
        <w:t xml:space="preserve"> M, </w:t>
      </w:r>
      <w:proofErr w:type="spellStart"/>
      <w:r w:rsidRPr="0099637C">
        <w:t>Chirichella</w:t>
      </w:r>
      <w:proofErr w:type="spellEnd"/>
      <w:r w:rsidRPr="0099637C">
        <w:t xml:space="preserve">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99637C">
      <w:pPr>
        <w:pStyle w:val="Bibliography"/>
      </w:pPr>
      <w:r w:rsidRPr="0099637C">
        <w:t>22.</w:t>
      </w:r>
      <w:r w:rsidRPr="0099637C">
        <w:tab/>
        <w:t xml:space="preserve">Reiner R, </w:t>
      </w:r>
      <w:proofErr w:type="spellStart"/>
      <w:r w:rsidRPr="0099637C">
        <w:t>Zedrosser</w:t>
      </w:r>
      <w:proofErr w:type="spellEnd"/>
      <w:r w:rsidRPr="0099637C">
        <w:t xml:space="preserve"> A, </w:t>
      </w:r>
      <w:proofErr w:type="spellStart"/>
      <w:r w:rsidRPr="0099637C">
        <w:t>Zeiler</w:t>
      </w:r>
      <w:proofErr w:type="spellEnd"/>
      <w:r w:rsidRPr="0099637C">
        <w:t xml:space="preserve"> H, </w:t>
      </w:r>
      <w:proofErr w:type="spellStart"/>
      <w:r w:rsidRPr="0099637C">
        <w:t>Hackländer</w:t>
      </w:r>
      <w:proofErr w:type="spellEnd"/>
      <w:r w:rsidRPr="0099637C">
        <w:t xml:space="preserve"> K, </w:t>
      </w:r>
      <w:proofErr w:type="spellStart"/>
      <w:r w:rsidRPr="0099637C">
        <w:t>Corlatti</w:t>
      </w:r>
      <w:proofErr w:type="spellEnd"/>
      <w:r w:rsidRPr="0099637C">
        <w:t xml:space="preserve">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99637C">
      <w:pPr>
        <w:pStyle w:val="Bibliography"/>
      </w:pPr>
      <w:r w:rsidRPr="0099637C">
        <w:t>23.</w:t>
      </w:r>
      <w:r w:rsidRPr="0099637C">
        <w:tab/>
      </w:r>
      <w:proofErr w:type="spellStart"/>
      <w:r w:rsidRPr="0099637C">
        <w:t>Büntgen</w:t>
      </w:r>
      <w:proofErr w:type="spellEnd"/>
      <w:r w:rsidRPr="0099637C">
        <w:t xml:space="preserve"> U, Jenny H, </w:t>
      </w:r>
      <w:proofErr w:type="spellStart"/>
      <w:r w:rsidRPr="0099637C">
        <w:t>Galván</w:t>
      </w:r>
      <w:proofErr w:type="spellEnd"/>
      <w:r w:rsidRPr="0099637C">
        <w:t xml:space="preserve"> JD, </w:t>
      </w:r>
      <w:proofErr w:type="spellStart"/>
      <w:r w:rsidRPr="0099637C">
        <w:t>Piermattei</w:t>
      </w:r>
      <w:proofErr w:type="spellEnd"/>
      <w:r w:rsidRPr="0099637C">
        <w:t xml:space="preserve"> A, </w:t>
      </w:r>
      <w:proofErr w:type="spellStart"/>
      <w:r w:rsidRPr="0099637C">
        <w:t>Krusic</w:t>
      </w:r>
      <w:proofErr w:type="spellEnd"/>
      <w:r w:rsidRPr="0099637C">
        <w:t xml:space="preserve">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99637C">
      <w:pPr>
        <w:pStyle w:val="Bibliography"/>
      </w:pPr>
      <w:r w:rsidRPr="0099637C">
        <w:t>24.</w:t>
      </w:r>
      <w:r w:rsidRPr="0099637C">
        <w:tab/>
        <w:t xml:space="preserve">von Hardenberg A, Bassano B, </w:t>
      </w:r>
      <w:proofErr w:type="spellStart"/>
      <w:r w:rsidRPr="0099637C">
        <w:t>Peracino</w:t>
      </w:r>
      <w:proofErr w:type="spellEnd"/>
      <w:r w:rsidRPr="0099637C">
        <w:t xml:space="preserve">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99637C">
      <w:pPr>
        <w:pStyle w:val="Bibliography"/>
      </w:pPr>
      <w:r w:rsidRPr="0099637C">
        <w:lastRenderedPageBreak/>
        <w:t>25.</w:t>
      </w:r>
      <w:r w:rsidRPr="0099637C">
        <w:tab/>
        <w:t xml:space="preserve">Bassano B, Perrone A, Hardenberg AV. 2003 Body weight and horn development </w:t>
      </w:r>
      <w:proofErr w:type="spellStart"/>
      <w:r w:rsidRPr="0099637C">
        <w:t>im</w:t>
      </w:r>
      <w:proofErr w:type="spellEnd"/>
      <w:r w:rsidRPr="0099637C">
        <w:t xml:space="preserve"> Alpine chamois, Rupicapra </w:t>
      </w:r>
      <w:proofErr w:type="spellStart"/>
      <w:r w:rsidRPr="0099637C">
        <w:t>rupicapra</w:t>
      </w:r>
      <w:proofErr w:type="spellEnd"/>
      <w:r w:rsidRPr="0099637C">
        <w:t xml:space="preserve"> (Bovidae, </w:t>
      </w:r>
      <w:proofErr w:type="spellStart"/>
      <w:r w:rsidRPr="0099637C">
        <w:t>Caprinae</w:t>
      </w:r>
      <w:proofErr w:type="spellEnd"/>
      <w:r w:rsidRPr="0099637C">
        <w:t xml:space="preserve">). </w:t>
      </w:r>
      <w:r w:rsidRPr="0099637C">
        <w:rPr>
          <w:b/>
          <w:bCs/>
        </w:rPr>
        <w:t>67</w:t>
      </w:r>
      <w:r w:rsidRPr="0099637C">
        <w:t>, 65–74. (doi:10.1515/mamm.2003.67.1.65)</w:t>
      </w:r>
    </w:p>
    <w:p w14:paraId="2B56FF80" w14:textId="77777777" w:rsidR="0099637C" w:rsidRPr="0099637C" w:rsidRDefault="0099637C" w:rsidP="0099637C">
      <w:pPr>
        <w:pStyle w:val="Bibliography"/>
      </w:pPr>
      <w:r w:rsidRPr="0099637C">
        <w:t>26.</w:t>
      </w:r>
      <w:r w:rsidRPr="0099637C">
        <w:tab/>
      </w:r>
      <w:proofErr w:type="spellStart"/>
      <w:r w:rsidRPr="0099637C">
        <w:t>Garel</w:t>
      </w:r>
      <w:proofErr w:type="spellEnd"/>
      <w:r w:rsidRPr="0099637C">
        <w:t xml:space="preserve"> M, </w:t>
      </w:r>
      <w:proofErr w:type="spellStart"/>
      <w:r w:rsidRPr="0099637C">
        <w:t>Loison</w:t>
      </w:r>
      <w:proofErr w:type="spellEnd"/>
      <w:r w:rsidRPr="0099637C">
        <w:t xml:space="preserve"> A, </w:t>
      </w:r>
      <w:proofErr w:type="spellStart"/>
      <w:r w:rsidRPr="0099637C">
        <w:t>Jullien</w:t>
      </w:r>
      <w:proofErr w:type="spellEnd"/>
      <w:r w:rsidRPr="0099637C">
        <w:t xml:space="preserve">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99637C">
      <w:pPr>
        <w:pStyle w:val="Bibliography"/>
      </w:pPr>
      <w:r w:rsidRPr="0099637C">
        <w:t>27.</w:t>
      </w:r>
      <w:r w:rsidRPr="0099637C">
        <w:tab/>
      </w:r>
      <w:proofErr w:type="spellStart"/>
      <w:r w:rsidRPr="0099637C">
        <w:t>Rughetti</w:t>
      </w:r>
      <w:proofErr w:type="spellEnd"/>
      <w:r w:rsidRPr="0099637C">
        <w:t xml:space="preserve"> M, Festa-</w:t>
      </w:r>
      <w:proofErr w:type="spellStart"/>
      <w:r w:rsidRPr="0099637C">
        <w:t>Bianchet</w:t>
      </w:r>
      <w:proofErr w:type="spellEnd"/>
      <w:r w:rsidRPr="0099637C">
        <w:t xml:space="preserve">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99637C">
      <w:pPr>
        <w:pStyle w:val="Bibliography"/>
      </w:pPr>
      <w:r w:rsidRPr="0099637C">
        <w:t>28.</w:t>
      </w:r>
      <w:r w:rsidRPr="0099637C">
        <w:tab/>
      </w:r>
      <w:proofErr w:type="spellStart"/>
      <w:r w:rsidRPr="0099637C">
        <w:t>Scornavacca</w:t>
      </w:r>
      <w:proofErr w:type="spellEnd"/>
      <w:r w:rsidRPr="0099637C">
        <w:t xml:space="preserve"> D, </w:t>
      </w:r>
      <w:proofErr w:type="spellStart"/>
      <w:r w:rsidRPr="0099637C">
        <w:t>Cotza</w:t>
      </w:r>
      <w:proofErr w:type="spellEnd"/>
      <w:r w:rsidRPr="0099637C">
        <w:t xml:space="preserve"> A, Lovari S, Ferretti F. 2018 Suckling </w:t>
      </w:r>
      <w:proofErr w:type="spellStart"/>
      <w:r w:rsidRPr="0099637C">
        <w:t>behaviour</w:t>
      </w:r>
      <w:proofErr w:type="spellEnd"/>
      <w:r w:rsidRPr="0099637C">
        <w:t xml:space="preserve"> and </w:t>
      </w:r>
      <w:proofErr w:type="spellStart"/>
      <w:r w:rsidRPr="0099637C">
        <w:t>allonursing</w:t>
      </w:r>
      <w:proofErr w:type="spellEnd"/>
      <w:r w:rsidRPr="0099637C">
        <w:t xml:space="preserve">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99637C">
      <w:pPr>
        <w:pStyle w:val="Bibliography"/>
      </w:pPr>
      <w:r w:rsidRPr="0099637C">
        <w:t>29.</w:t>
      </w:r>
      <w:r w:rsidRPr="0099637C">
        <w:tab/>
      </w:r>
      <w:proofErr w:type="spellStart"/>
      <w:r w:rsidRPr="0099637C">
        <w:t>Pettorelli</w:t>
      </w:r>
      <w:proofErr w:type="spellEnd"/>
      <w:r w:rsidRPr="0099637C">
        <w:t xml:space="preserve"> N, Pelletier F, Hardenberg A von, Festa-</w:t>
      </w:r>
      <w:proofErr w:type="spellStart"/>
      <w:r w:rsidRPr="0099637C">
        <w:t>Bianchet</w:t>
      </w:r>
      <w:proofErr w:type="spellEnd"/>
      <w:r w:rsidRPr="0099637C">
        <w:t xml:space="preserve"> M, </w:t>
      </w:r>
      <w:proofErr w:type="spellStart"/>
      <w:r w:rsidRPr="0099637C">
        <w:t>Côté</w:t>
      </w:r>
      <w:proofErr w:type="spellEnd"/>
      <w:r w:rsidRPr="0099637C">
        <w:t xml:space="preserve">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99637C">
      <w:pPr>
        <w:pStyle w:val="Bibliography"/>
      </w:pPr>
      <w:r w:rsidRPr="0099637C">
        <w:t>30.</w:t>
      </w:r>
      <w:r w:rsidRPr="0099637C">
        <w:tab/>
        <w:t xml:space="preserve">Shackleton DM. 1997 Wild sheep and goats and their relatives : status survey and conservation action plan for </w:t>
      </w:r>
      <w:proofErr w:type="spellStart"/>
      <w:r w:rsidRPr="0099637C">
        <w:t>Caprinae</w:t>
      </w:r>
      <w:proofErr w:type="spellEnd"/>
      <w:r w:rsidRPr="0099637C">
        <w:t xml:space="preserve">. </w:t>
      </w:r>
    </w:p>
    <w:p w14:paraId="240BDC0F" w14:textId="77777777" w:rsidR="0099637C" w:rsidRPr="0099637C" w:rsidRDefault="0099637C" w:rsidP="0099637C">
      <w:pPr>
        <w:pStyle w:val="Bibliography"/>
      </w:pPr>
      <w:r w:rsidRPr="0099637C">
        <w:t>31.</w:t>
      </w:r>
      <w:r w:rsidRPr="0099637C">
        <w:tab/>
      </w:r>
      <w:proofErr w:type="spellStart"/>
      <w:r w:rsidRPr="0099637C">
        <w:t>Spitzenberger</w:t>
      </w:r>
      <w:proofErr w:type="spellEnd"/>
      <w:r w:rsidRPr="0099637C">
        <w:t xml:space="preserve"> F, Bauer K, Mayer A, Weis E, </w:t>
      </w:r>
      <w:proofErr w:type="spellStart"/>
      <w:r w:rsidRPr="0099637C">
        <w:t>Preleuthner</w:t>
      </w:r>
      <w:proofErr w:type="spellEnd"/>
      <w:r w:rsidRPr="0099637C">
        <w:t xml:space="preserve"> M, </w:t>
      </w:r>
      <w:proofErr w:type="spellStart"/>
      <w:r w:rsidRPr="0099637C">
        <w:t>Sackl</w:t>
      </w:r>
      <w:proofErr w:type="spellEnd"/>
      <w:r w:rsidRPr="0099637C">
        <w:t xml:space="preserve"> P, </w:t>
      </w:r>
      <w:proofErr w:type="spellStart"/>
      <w:r w:rsidRPr="0099637C">
        <w:t>Sieber</w:t>
      </w:r>
      <w:proofErr w:type="spellEnd"/>
      <w:r w:rsidRPr="0099637C">
        <w:t xml:space="preserve"> J. 2001 </w:t>
      </w:r>
      <w:r w:rsidRPr="0099637C">
        <w:rPr>
          <w:i/>
          <w:iCs/>
        </w:rPr>
        <w:t xml:space="preserve">Die </w:t>
      </w:r>
      <w:proofErr w:type="spellStart"/>
      <w:r w:rsidRPr="0099637C">
        <w:rPr>
          <w:i/>
          <w:iCs/>
        </w:rPr>
        <w:t>Säugetierfauna</w:t>
      </w:r>
      <w:proofErr w:type="spellEnd"/>
      <w:r w:rsidRPr="0099637C">
        <w:rPr>
          <w:i/>
          <w:iCs/>
        </w:rPr>
        <w:t xml:space="preserve"> </w:t>
      </w:r>
      <w:proofErr w:type="spellStart"/>
      <w:r w:rsidRPr="0099637C">
        <w:rPr>
          <w:i/>
          <w:iCs/>
        </w:rPr>
        <w:t>Österreichs</w:t>
      </w:r>
      <w:proofErr w:type="spellEnd"/>
      <w:r w:rsidRPr="0099637C">
        <w:t xml:space="preserve">. </w:t>
      </w:r>
      <w:proofErr w:type="spellStart"/>
      <w:r w:rsidRPr="0099637C">
        <w:t>Bundesministerium</w:t>
      </w:r>
      <w:proofErr w:type="spellEnd"/>
      <w:r w:rsidRPr="0099637C">
        <w:t xml:space="preserve"> für Land-und </w:t>
      </w:r>
      <w:proofErr w:type="spellStart"/>
      <w:r w:rsidRPr="0099637C">
        <w:t>Forstwirtschaft</w:t>
      </w:r>
      <w:proofErr w:type="spellEnd"/>
      <w:r w:rsidRPr="0099637C">
        <w:t xml:space="preserve">, Umwelt und </w:t>
      </w:r>
      <w:proofErr w:type="spellStart"/>
      <w:r w:rsidRPr="0099637C">
        <w:t>Wasserwirtschaft</w:t>
      </w:r>
      <w:proofErr w:type="spellEnd"/>
      <w:r w:rsidRPr="0099637C">
        <w:t xml:space="preserve">. </w:t>
      </w:r>
    </w:p>
    <w:p w14:paraId="7605E73D" w14:textId="77777777" w:rsidR="0099637C" w:rsidRPr="0099637C" w:rsidRDefault="0099637C" w:rsidP="0099637C">
      <w:pPr>
        <w:pStyle w:val="Bibliography"/>
      </w:pPr>
      <w:r w:rsidRPr="0099637C">
        <w:t>32.</w:t>
      </w:r>
      <w:r w:rsidRPr="0099637C">
        <w:tab/>
      </w:r>
      <w:proofErr w:type="spellStart"/>
      <w:r w:rsidRPr="0099637C">
        <w:t>Nesti</w:t>
      </w:r>
      <w:proofErr w:type="spellEnd"/>
      <w:r w:rsidRPr="0099637C">
        <w:t xml:space="preserve"> I, </w:t>
      </w:r>
      <w:proofErr w:type="spellStart"/>
      <w:r w:rsidRPr="0099637C">
        <w:t>Posillico</w:t>
      </w:r>
      <w:proofErr w:type="spellEnd"/>
      <w:r w:rsidRPr="0099637C">
        <w:t xml:space="preserve"> M, Lovari S. 2010 Ranging </w:t>
      </w:r>
      <w:proofErr w:type="spellStart"/>
      <w:r w:rsidRPr="0099637C">
        <w:t>behaviour</w:t>
      </w:r>
      <w:proofErr w:type="spellEnd"/>
      <w:r w:rsidRPr="0099637C">
        <w:t xml:space="preserve"> and habitat selection of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99637C">
      <w:pPr>
        <w:pStyle w:val="Bibliography"/>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99637C">
      <w:pPr>
        <w:pStyle w:val="Bibliography"/>
      </w:pPr>
      <w:r w:rsidRPr="0099637C">
        <w:t>34.</w:t>
      </w:r>
      <w:r w:rsidRPr="0099637C">
        <w:tab/>
        <w:t xml:space="preserve">van de Pol M, Bailey LD, McLean N, </w:t>
      </w:r>
      <w:proofErr w:type="spellStart"/>
      <w:r w:rsidRPr="0099637C">
        <w:t>Rijsdijk</w:t>
      </w:r>
      <w:proofErr w:type="spellEnd"/>
      <w:r w:rsidRPr="0099637C">
        <w:t xml:space="preserve">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99637C">
      <w:pPr>
        <w:pStyle w:val="Bibliography"/>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99637C">
      <w:pPr>
        <w:pStyle w:val="Bibliography"/>
      </w:pPr>
      <w:r w:rsidRPr="0099637C">
        <w:t>36.</w:t>
      </w:r>
      <w:r w:rsidRPr="0099637C">
        <w:tab/>
        <w:t xml:space="preserve">Bailey LD, van de Pol M. 2016 climwin: An R Toolbox for Climate Window Analysis. </w:t>
      </w:r>
      <w:proofErr w:type="spellStart"/>
      <w:r w:rsidRPr="0099637C">
        <w:rPr>
          <w:i/>
          <w:iCs/>
        </w:rPr>
        <w:t>PLoS</w:t>
      </w:r>
      <w:proofErr w:type="spellEnd"/>
      <w:r w:rsidRPr="0099637C">
        <w:rPr>
          <w:i/>
          <w:iCs/>
        </w:rPr>
        <w:t xml:space="preserve"> ONE</w:t>
      </w:r>
      <w:r w:rsidRPr="0099637C">
        <w:t xml:space="preserve"> </w:t>
      </w:r>
      <w:r w:rsidRPr="0099637C">
        <w:rPr>
          <w:b/>
          <w:bCs/>
        </w:rPr>
        <w:t>11</w:t>
      </w:r>
      <w:r w:rsidRPr="0099637C">
        <w:t>, e0167980. (doi:10.1371/journal.pone.0167980)</w:t>
      </w:r>
    </w:p>
    <w:p w14:paraId="0A3AB53D" w14:textId="77777777" w:rsidR="0099637C" w:rsidRPr="0099637C" w:rsidRDefault="0099637C" w:rsidP="0099637C">
      <w:pPr>
        <w:pStyle w:val="Bibliography"/>
      </w:pPr>
      <w:r w:rsidRPr="0099637C">
        <w:t>37.</w:t>
      </w:r>
      <w:r w:rsidRPr="0099637C">
        <w:tab/>
      </w:r>
      <w:proofErr w:type="spellStart"/>
      <w:r w:rsidRPr="0099637C">
        <w:t>Iler</w:t>
      </w:r>
      <w:proofErr w:type="spellEnd"/>
      <w:r w:rsidRPr="0099637C">
        <w:t xml:space="preserve"> AM, Inouye DW, Schmidt NM, </w:t>
      </w:r>
      <w:proofErr w:type="spellStart"/>
      <w:r w:rsidRPr="0099637C">
        <w:t>Høye</w:t>
      </w:r>
      <w:proofErr w:type="spellEnd"/>
      <w:r w:rsidRPr="0099637C">
        <w:t xml:space="preserv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99637C">
      <w:pPr>
        <w:pStyle w:val="Bibliography"/>
      </w:pPr>
      <w:r w:rsidRPr="0099637C">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99637C">
      <w:pPr>
        <w:pStyle w:val="Bibliography"/>
      </w:pPr>
      <w:r w:rsidRPr="0099637C">
        <w:lastRenderedPageBreak/>
        <w:t>39.</w:t>
      </w:r>
      <w:r w:rsidRPr="0099637C">
        <w:tab/>
      </w:r>
      <w:proofErr w:type="spellStart"/>
      <w:r w:rsidRPr="0099637C">
        <w:t>Chirichella</w:t>
      </w:r>
      <w:proofErr w:type="spellEnd"/>
      <w:r w:rsidRPr="0099637C">
        <w:t xml:space="preserve"> R, Stephens PA, Mason THE, </w:t>
      </w:r>
      <w:proofErr w:type="spellStart"/>
      <w:r w:rsidRPr="0099637C">
        <w:t>Apollonio</w:t>
      </w:r>
      <w:proofErr w:type="spellEnd"/>
      <w:r w:rsidRPr="0099637C">
        <w:t xml:space="preserve">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99637C">
      <w:pPr>
        <w:pStyle w:val="Bibliography"/>
      </w:pPr>
      <w:r w:rsidRPr="0099637C">
        <w:t>40.</w:t>
      </w:r>
      <w:r w:rsidRPr="0099637C">
        <w:tab/>
        <w:t xml:space="preserve">Post E, </w:t>
      </w:r>
      <w:proofErr w:type="spellStart"/>
      <w:r w:rsidRPr="0099637C">
        <w:t>Forchhammer</w:t>
      </w:r>
      <w:proofErr w:type="spellEnd"/>
      <w:r w:rsidRPr="0099637C">
        <w:t xml:space="preserve">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99637C">
      <w:pPr>
        <w:pStyle w:val="Bibliography"/>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99637C">
      <w:pPr>
        <w:pStyle w:val="Bibliography"/>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w:t>
      </w:r>
      <w:proofErr w:type="spellStart"/>
      <w:r w:rsidRPr="0099637C">
        <w:rPr>
          <w:i/>
          <w:iCs/>
        </w:rPr>
        <w:t>Australas</w:t>
      </w:r>
      <w:proofErr w:type="spellEnd"/>
      <w:r w:rsidRPr="0099637C">
        <w:rPr>
          <w:i/>
          <w:iCs/>
        </w:rPr>
        <w:t xml:space="preserve"> J </w:t>
      </w:r>
      <w:proofErr w:type="spellStart"/>
      <w:r w:rsidRPr="0099637C">
        <w:rPr>
          <w:i/>
          <w:iCs/>
        </w:rPr>
        <w:t>Anim</w:t>
      </w:r>
      <w:proofErr w:type="spellEnd"/>
      <w:r w:rsidRPr="0099637C">
        <w:rPr>
          <w:i/>
          <w:iCs/>
        </w:rPr>
        <w:t xml:space="preserve"> Sci</w:t>
      </w:r>
      <w:r w:rsidRPr="0099637C">
        <w:t xml:space="preserve"> </w:t>
      </w:r>
      <w:r w:rsidRPr="0099637C">
        <w:rPr>
          <w:b/>
          <w:bCs/>
        </w:rPr>
        <w:t>32</w:t>
      </w:r>
      <w:r w:rsidRPr="0099637C">
        <w:t>, 1332–1339. (doi:10.5713/ajas.18.0743)</w:t>
      </w:r>
    </w:p>
    <w:p w14:paraId="494ADD93" w14:textId="77777777" w:rsidR="0099637C" w:rsidRPr="0099637C" w:rsidRDefault="0099637C" w:rsidP="0099637C">
      <w:pPr>
        <w:pStyle w:val="Bibliography"/>
      </w:pPr>
      <w:r w:rsidRPr="0099637C">
        <w:t>43.</w:t>
      </w:r>
      <w:r w:rsidRPr="0099637C">
        <w:tab/>
        <w:t xml:space="preserve">Upadhyay RC, Singh SV, Kumar A, Gupta SK, Ashutosh. 2007 Impact of Climate change on Milk production of </w:t>
      </w:r>
      <w:proofErr w:type="spellStart"/>
      <w:r w:rsidRPr="0099637C">
        <w:t>Murrah</w:t>
      </w:r>
      <w:proofErr w:type="spellEnd"/>
      <w:r w:rsidRPr="0099637C">
        <w:t xml:space="preserve">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99637C">
      <w:pPr>
        <w:pStyle w:val="Bibliography"/>
      </w:pPr>
      <w:r w:rsidRPr="0099637C">
        <w:t>44.</w:t>
      </w:r>
      <w:r w:rsidRPr="0099637C">
        <w:tab/>
        <w:t xml:space="preserve">Gorniak T, Meyer U, </w:t>
      </w:r>
      <w:proofErr w:type="spellStart"/>
      <w:r w:rsidRPr="0099637C">
        <w:t>Südekum</w:t>
      </w:r>
      <w:proofErr w:type="spellEnd"/>
      <w:r w:rsidRPr="0099637C">
        <w:t xml:space="preserve"> K-H, </w:t>
      </w:r>
      <w:proofErr w:type="spellStart"/>
      <w:r w:rsidRPr="0099637C">
        <w:t>Dänicke</w:t>
      </w:r>
      <w:proofErr w:type="spellEnd"/>
      <w:r w:rsidRPr="0099637C">
        <w:t xml:space="preserv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99637C">
      <w:pPr>
        <w:pStyle w:val="Bibliography"/>
      </w:pPr>
      <w:r w:rsidRPr="0099637C">
        <w:t>45.</w:t>
      </w:r>
      <w:r w:rsidRPr="0099637C">
        <w:tab/>
        <w:t xml:space="preserve">Knapp DM, </w:t>
      </w:r>
      <w:proofErr w:type="spellStart"/>
      <w:r w:rsidRPr="0099637C">
        <w:t>Grummer</w:t>
      </w:r>
      <w:proofErr w:type="spellEnd"/>
      <w:r w:rsidRPr="0099637C">
        <w:t xml:space="preserve">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99637C">
      <w:pPr>
        <w:pStyle w:val="Bibliography"/>
      </w:pPr>
      <w:r w:rsidRPr="0099637C">
        <w:t>46.</w:t>
      </w:r>
      <w:r w:rsidRPr="0099637C">
        <w:tab/>
      </w:r>
      <w:proofErr w:type="spellStart"/>
      <w:r w:rsidRPr="0099637C">
        <w:t>Gantner</w:t>
      </w:r>
      <w:proofErr w:type="spellEnd"/>
      <w:r w:rsidRPr="0099637C">
        <w:t xml:space="preserve"> V, </w:t>
      </w:r>
      <w:proofErr w:type="spellStart"/>
      <w:r w:rsidRPr="0099637C">
        <w:t>Mijić</w:t>
      </w:r>
      <w:proofErr w:type="spellEnd"/>
      <w:r w:rsidRPr="0099637C">
        <w:t xml:space="preserve"> P, </w:t>
      </w:r>
      <w:proofErr w:type="spellStart"/>
      <w:r w:rsidRPr="0099637C">
        <w:t>Kuterovac</w:t>
      </w:r>
      <w:proofErr w:type="spellEnd"/>
      <w:r w:rsidRPr="0099637C">
        <w:t xml:space="preserve"> K, </w:t>
      </w:r>
      <w:proofErr w:type="spellStart"/>
      <w:r w:rsidRPr="0099637C">
        <w:t>Solić</w:t>
      </w:r>
      <w:proofErr w:type="spellEnd"/>
      <w:r w:rsidRPr="0099637C">
        <w:t xml:space="preserve"> D, </w:t>
      </w:r>
      <w:proofErr w:type="spellStart"/>
      <w:r w:rsidRPr="0099637C">
        <w:t>Gantner</w:t>
      </w:r>
      <w:proofErr w:type="spellEnd"/>
      <w:r w:rsidRPr="0099637C">
        <w:t xml:space="preserve"> R. 2011 Temperature-humidity index values and their significance on the daily production of dairy cattle. </w:t>
      </w:r>
      <w:proofErr w:type="spellStart"/>
      <w:r w:rsidRPr="0099637C">
        <w:rPr>
          <w:i/>
          <w:iCs/>
        </w:rPr>
        <w:t>Mljekarstvo</w:t>
      </w:r>
      <w:proofErr w:type="spellEnd"/>
      <w:r w:rsidRPr="0099637C">
        <w:rPr>
          <w:i/>
          <w:iCs/>
        </w:rPr>
        <w:t xml:space="preserve"> : </w:t>
      </w:r>
      <w:proofErr w:type="spellStart"/>
      <w:r w:rsidRPr="0099637C">
        <w:rPr>
          <w:i/>
          <w:iCs/>
        </w:rPr>
        <w:t>časopis</w:t>
      </w:r>
      <w:proofErr w:type="spellEnd"/>
      <w:r w:rsidRPr="0099637C">
        <w:rPr>
          <w:i/>
          <w:iCs/>
        </w:rPr>
        <w:t xml:space="preserve"> za </w:t>
      </w:r>
      <w:proofErr w:type="spellStart"/>
      <w:r w:rsidRPr="0099637C">
        <w:rPr>
          <w:i/>
          <w:iCs/>
        </w:rPr>
        <w:t>unaprjeđenje</w:t>
      </w:r>
      <w:proofErr w:type="spellEnd"/>
      <w:r w:rsidRPr="0099637C">
        <w:rPr>
          <w:i/>
          <w:iCs/>
        </w:rPr>
        <w:t xml:space="preserve"> </w:t>
      </w:r>
      <w:proofErr w:type="spellStart"/>
      <w:r w:rsidRPr="0099637C">
        <w:rPr>
          <w:i/>
          <w:iCs/>
        </w:rPr>
        <w:t>proizvodnje</w:t>
      </w:r>
      <w:proofErr w:type="spellEnd"/>
      <w:r w:rsidRPr="0099637C">
        <w:rPr>
          <w:i/>
          <w:iCs/>
        </w:rPr>
        <w:t xml:space="preserve"> </w:t>
      </w:r>
      <w:proofErr w:type="spellStart"/>
      <w:r w:rsidRPr="0099637C">
        <w:rPr>
          <w:i/>
          <w:iCs/>
        </w:rPr>
        <w:t>i</w:t>
      </w:r>
      <w:proofErr w:type="spellEnd"/>
      <w:r w:rsidRPr="0099637C">
        <w:rPr>
          <w:i/>
          <w:iCs/>
        </w:rPr>
        <w:t xml:space="preserve"> </w:t>
      </w:r>
      <w:proofErr w:type="spellStart"/>
      <w:r w:rsidRPr="0099637C">
        <w:rPr>
          <w:i/>
          <w:iCs/>
        </w:rPr>
        <w:t>prerade</w:t>
      </w:r>
      <w:proofErr w:type="spellEnd"/>
      <w:r w:rsidRPr="0099637C">
        <w:rPr>
          <w:i/>
          <w:iCs/>
        </w:rPr>
        <w:t xml:space="preserve"> </w:t>
      </w:r>
      <w:proofErr w:type="spellStart"/>
      <w:r w:rsidRPr="0099637C">
        <w:rPr>
          <w:i/>
          <w:iCs/>
        </w:rPr>
        <w:t>mlijeka</w:t>
      </w:r>
      <w:proofErr w:type="spellEnd"/>
      <w:r w:rsidRPr="0099637C">
        <w:t xml:space="preserve"> </w:t>
      </w:r>
      <w:r w:rsidRPr="0099637C">
        <w:rPr>
          <w:b/>
          <w:bCs/>
        </w:rPr>
        <w:t>61</w:t>
      </w:r>
      <w:r w:rsidRPr="0099637C">
        <w:t>, 56–63.</w:t>
      </w:r>
    </w:p>
    <w:p w14:paraId="08E62B5E" w14:textId="77777777" w:rsidR="0099637C" w:rsidRPr="0099637C" w:rsidRDefault="0099637C" w:rsidP="0099637C">
      <w:pPr>
        <w:pStyle w:val="Bibliography"/>
      </w:pPr>
      <w:r w:rsidRPr="0099637C">
        <w:t>47.</w:t>
      </w:r>
      <w:r w:rsidRPr="0099637C">
        <w:tab/>
      </w:r>
      <w:proofErr w:type="spellStart"/>
      <w:r w:rsidRPr="0099637C">
        <w:t>Grignolio</w:t>
      </w:r>
      <w:proofErr w:type="spellEnd"/>
      <w:r w:rsidRPr="0099637C">
        <w:t xml:space="preserve"> S, </w:t>
      </w:r>
      <w:proofErr w:type="spellStart"/>
      <w:r w:rsidRPr="0099637C">
        <w:t>Brivio</w:t>
      </w:r>
      <w:proofErr w:type="spellEnd"/>
      <w:r w:rsidRPr="0099637C">
        <w:t xml:space="preserve"> F, </w:t>
      </w:r>
      <w:proofErr w:type="spellStart"/>
      <w:r w:rsidRPr="0099637C">
        <w:t>Apollonio</w:t>
      </w:r>
      <w:proofErr w:type="spellEnd"/>
      <w:r w:rsidRPr="0099637C">
        <w:t xml:space="preserve"> M, </w:t>
      </w:r>
      <w:proofErr w:type="spellStart"/>
      <w:r w:rsidRPr="0099637C">
        <w:t>Frigato</w:t>
      </w:r>
      <w:proofErr w:type="spellEnd"/>
      <w:r w:rsidRPr="0099637C">
        <w:t xml:space="preserve"> E, </w:t>
      </w:r>
      <w:proofErr w:type="spellStart"/>
      <w:r w:rsidRPr="0099637C">
        <w:t>Tettamanti</w:t>
      </w:r>
      <w:proofErr w:type="spellEnd"/>
      <w:r w:rsidRPr="0099637C">
        <w:t xml:space="preserve"> F, </w:t>
      </w:r>
      <w:proofErr w:type="spellStart"/>
      <w:r w:rsidRPr="0099637C">
        <w:t>Filli</w:t>
      </w:r>
      <w:proofErr w:type="spellEnd"/>
      <w:r w:rsidRPr="0099637C">
        <w:t xml:space="preserve">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99637C">
      <w:pPr>
        <w:pStyle w:val="Bibliography"/>
      </w:pPr>
      <w:r w:rsidRPr="0099637C">
        <w:t>48.</w:t>
      </w:r>
      <w:r w:rsidRPr="0099637C">
        <w:tab/>
      </w:r>
      <w:proofErr w:type="spellStart"/>
      <w:r w:rsidRPr="0099637C">
        <w:t>Büntgen</w:t>
      </w:r>
      <w:proofErr w:type="spellEnd"/>
      <w:r w:rsidRPr="0099637C">
        <w:t xml:space="preserve"> U, </w:t>
      </w:r>
      <w:proofErr w:type="spellStart"/>
      <w:r w:rsidRPr="0099637C">
        <w:t>Greuter</w:t>
      </w:r>
      <w:proofErr w:type="spellEnd"/>
      <w:r w:rsidRPr="0099637C">
        <w:t xml:space="preserve"> L, Bollmann K, Jenny H, </w:t>
      </w:r>
      <w:proofErr w:type="spellStart"/>
      <w:r w:rsidRPr="0099637C">
        <w:t>Liebhold</w:t>
      </w:r>
      <w:proofErr w:type="spellEnd"/>
      <w:r w:rsidRPr="0099637C">
        <w:t xml:space="preserve"> A, </w:t>
      </w:r>
      <w:proofErr w:type="spellStart"/>
      <w:r w:rsidRPr="0099637C">
        <w:t>Galván</w:t>
      </w:r>
      <w:proofErr w:type="spellEnd"/>
      <w:r w:rsidRPr="0099637C">
        <w:t xml:space="preserve"> JD, </w:t>
      </w:r>
      <w:proofErr w:type="spellStart"/>
      <w:r w:rsidRPr="0099637C">
        <w:t>Stenseth</w:t>
      </w:r>
      <w:proofErr w:type="spellEnd"/>
      <w:r w:rsidRPr="0099637C">
        <w:t xml:space="preserve"> NC, Andrew C, </w:t>
      </w:r>
      <w:proofErr w:type="spellStart"/>
      <w:r w:rsidRPr="0099637C">
        <w:t>Mysterud</w:t>
      </w:r>
      <w:proofErr w:type="spellEnd"/>
      <w:r w:rsidRPr="0099637C">
        <w:t xml:space="preserve">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99637C">
      <w:pPr>
        <w:pStyle w:val="Bibliography"/>
      </w:pPr>
      <w:r w:rsidRPr="0099637C">
        <w:t>49.</w:t>
      </w:r>
      <w:r w:rsidRPr="0099637C">
        <w:tab/>
      </w:r>
      <w:proofErr w:type="spellStart"/>
      <w:r w:rsidRPr="0099637C">
        <w:t>Loison</w:t>
      </w:r>
      <w:proofErr w:type="spellEnd"/>
      <w:r w:rsidRPr="0099637C">
        <w:t xml:space="preserve"> A, </w:t>
      </w:r>
      <w:proofErr w:type="spellStart"/>
      <w:r w:rsidRPr="0099637C">
        <w:t>Langvatn</w:t>
      </w:r>
      <w:proofErr w:type="spellEnd"/>
      <w:r w:rsidRPr="0099637C">
        <w:t xml:space="preserve"> R, Solberg EJ. 1999 Body mass and winter mortality in red deer calves: disentangling sex and climate effects. </w:t>
      </w:r>
      <w:proofErr w:type="spellStart"/>
      <w:r w:rsidRPr="0099637C">
        <w:rPr>
          <w:i/>
          <w:iCs/>
        </w:rPr>
        <w:t>Ecography</w:t>
      </w:r>
      <w:proofErr w:type="spellEnd"/>
      <w:r w:rsidRPr="0099637C">
        <w:t xml:space="preserve"> </w:t>
      </w:r>
      <w:r w:rsidRPr="0099637C">
        <w:rPr>
          <w:b/>
          <w:bCs/>
        </w:rPr>
        <w:t>22</w:t>
      </w:r>
      <w:r w:rsidRPr="0099637C">
        <w:t>, 20–30. (doi:10.1111/j.1600-0587.1999.tb00451.x)</w:t>
      </w:r>
    </w:p>
    <w:p w14:paraId="0769C5AE" w14:textId="77777777" w:rsidR="0099637C" w:rsidRPr="0099637C" w:rsidRDefault="0099637C" w:rsidP="0099637C">
      <w:pPr>
        <w:pStyle w:val="Bibliography"/>
      </w:pPr>
      <w:r w:rsidRPr="0099637C">
        <w:t>50.</w:t>
      </w:r>
      <w:r w:rsidRPr="0099637C">
        <w:tab/>
      </w:r>
      <w:proofErr w:type="spellStart"/>
      <w:r w:rsidRPr="0099637C">
        <w:t>McElligott</w:t>
      </w:r>
      <w:proofErr w:type="spellEnd"/>
      <w:r w:rsidRPr="0099637C">
        <w:t xml:space="preserve"> AG, </w:t>
      </w:r>
      <w:proofErr w:type="spellStart"/>
      <w:r w:rsidRPr="0099637C">
        <w:t>Gammell</w:t>
      </w:r>
      <w:proofErr w:type="spellEnd"/>
      <w:r w:rsidRPr="0099637C">
        <w:t xml:space="preserve"> MP, Harty HC, </w:t>
      </w:r>
      <w:proofErr w:type="spellStart"/>
      <w:r w:rsidRPr="0099637C">
        <w:t>Paini</w:t>
      </w:r>
      <w:proofErr w:type="spellEnd"/>
      <w:r w:rsidRPr="0099637C">
        <w:t xml:space="preserve"> DR, Murphy DT, Walsh JT, Hayden TJ. 2001 Sexual size dimorphism in fallow deer (</w:t>
      </w:r>
      <w:proofErr w:type="spellStart"/>
      <w:r w:rsidRPr="0099637C">
        <w:t>Dama</w:t>
      </w:r>
      <w:proofErr w:type="spellEnd"/>
      <w:r w:rsidRPr="0099637C">
        <w:t xml:space="preserve"> </w:t>
      </w:r>
      <w:proofErr w:type="spellStart"/>
      <w:r w:rsidRPr="0099637C">
        <w:t>dama</w:t>
      </w:r>
      <w:proofErr w:type="spellEnd"/>
      <w:r w:rsidRPr="0099637C">
        <w:t xml:space="preserve">): do larger, heavier males gain greater mating success? </w:t>
      </w:r>
      <w:proofErr w:type="spellStart"/>
      <w:r w:rsidRPr="0099637C">
        <w:rPr>
          <w:i/>
          <w:iCs/>
        </w:rPr>
        <w:t>Behav</w:t>
      </w:r>
      <w:proofErr w:type="spellEnd"/>
      <w:r w:rsidRPr="0099637C">
        <w:rPr>
          <w:i/>
          <w:iCs/>
        </w:rPr>
        <w:t xml:space="preserve"> </w:t>
      </w:r>
      <w:proofErr w:type="spellStart"/>
      <w:r w:rsidRPr="0099637C">
        <w:rPr>
          <w:i/>
          <w:iCs/>
        </w:rPr>
        <w:t>Ecol</w:t>
      </w:r>
      <w:proofErr w:type="spellEnd"/>
      <w:r w:rsidRPr="0099637C">
        <w:rPr>
          <w:i/>
          <w:iCs/>
        </w:rPr>
        <w:t xml:space="preserve"> </w:t>
      </w:r>
      <w:proofErr w:type="spellStart"/>
      <w:r w:rsidRPr="0099637C">
        <w:rPr>
          <w:i/>
          <w:iCs/>
        </w:rPr>
        <w:t>Sociobiol</w:t>
      </w:r>
      <w:proofErr w:type="spellEnd"/>
      <w:r w:rsidRPr="0099637C">
        <w:t xml:space="preserve"> </w:t>
      </w:r>
      <w:r w:rsidRPr="0099637C">
        <w:rPr>
          <w:b/>
          <w:bCs/>
        </w:rPr>
        <w:t>49</w:t>
      </w:r>
      <w:r w:rsidRPr="0099637C">
        <w:t>, 266–272. (doi:10.1007/s002650000293)</w:t>
      </w:r>
    </w:p>
    <w:p w14:paraId="7FD15656" w14:textId="77777777" w:rsidR="0099637C" w:rsidRPr="0099637C" w:rsidRDefault="0099637C" w:rsidP="0099637C">
      <w:pPr>
        <w:pStyle w:val="Bibliography"/>
      </w:pPr>
      <w:r w:rsidRPr="0099637C">
        <w:lastRenderedPageBreak/>
        <w:t>51.</w:t>
      </w:r>
      <w:r w:rsidRPr="0099637C">
        <w:tab/>
      </w:r>
      <w:proofErr w:type="spellStart"/>
      <w:r w:rsidRPr="0099637C">
        <w:t>Coltman</w:t>
      </w:r>
      <w:proofErr w:type="spellEnd"/>
      <w:r w:rsidRPr="0099637C">
        <w:t xml:space="preserve"> DW, Festa-</w:t>
      </w:r>
      <w:proofErr w:type="spellStart"/>
      <w:r w:rsidRPr="0099637C">
        <w:t>Bianchet</w:t>
      </w:r>
      <w:proofErr w:type="spellEnd"/>
      <w:r w:rsidRPr="0099637C">
        <w:t xml:space="preserve">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99637C">
      <w:pPr>
        <w:pStyle w:val="Bibliography"/>
      </w:pPr>
      <w:r w:rsidRPr="0099637C">
        <w:t>52.</w:t>
      </w:r>
      <w:r w:rsidRPr="0099637C">
        <w:tab/>
      </w:r>
      <w:proofErr w:type="spellStart"/>
      <w:r w:rsidRPr="0099637C">
        <w:t>Kruuk</w:t>
      </w:r>
      <w:proofErr w:type="spellEnd"/>
      <w:r w:rsidRPr="0099637C">
        <w:t xml:space="preserve"> LEB, Slate J, Pemberton JM, </w:t>
      </w:r>
      <w:proofErr w:type="spellStart"/>
      <w:r w:rsidRPr="0099637C">
        <w:t>Brotherstone</w:t>
      </w:r>
      <w:proofErr w:type="spellEnd"/>
      <w:r w:rsidRPr="0099637C">
        <w:t xml:space="preserve"> S, Guinness F, </w:t>
      </w:r>
      <w:proofErr w:type="spellStart"/>
      <w:r w:rsidRPr="0099637C">
        <w:t>Clutton</w:t>
      </w:r>
      <w:proofErr w:type="spellEnd"/>
      <w:r w:rsidRPr="0099637C">
        <w:t xml:space="preserve">-Brock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99637C">
      <w:pPr>
        <w:pStyle w:val="Bibliography"/>
      </w:pPr>
      <w:r w:rsidRPr="0099637C">
        <w:t>53.</w:t>
      </w:r>
      <w:r w:rsidRPr="0099637C">
        <w:tab/>
        <w:t xml:space="preserve">Newbolt CH, Acker PK, Neuman TJ, Hoffman SI, </w:t>
      </w:r>
      <w:proofErr w:type="spellStart"/>
      <w:r w:rsidRPr="0099637C">
        <w:t>Ditchkoff</w:t>
      </w:r>
      <w:proofErr w:type="spellEnd"/>
      <w:r w:rsidRPr="0099637C">
        <w:t xml:space="preserve"> SS, </w:t>
      </w:r>
      <w:proofErr w:type="spellStart"/>
      <w:r w:rsidRPr="0099637C">
        <w:t>Steury</w:t>
      </w:r>
      <w:proofErr w:type="spellEnd"/>
      <w:r w:rsidRPr="0099637C">
        <w:t xml:space="preserve">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99637C">
      <w:pPr>
        <w:pStyle w:val="Bibliography"/>
      </w:pPr>
      <w:r w:rsidRPr="0099637C">
        <w:t>54.</w:t>
      </w:r>
      <w:r w:rsidRPr="0099637C">
        <w:tab/>
      </w:r>
      <w:proofErr w:type="spellStart"/>
      <w:r w:rsidRPr="0099637C">
        <w:t>Ozgul</w:t>
      </w:r>
      <w:proofErr w:type="spellEnd"/>
      <w:r w:rsidRPr="0099637C">
        <w:t xml:space="preserve"> A, </w:t>
      </w:r>
      <w:proofErr w:type="spellStart"/>
      <w:r w:rsidRPr="0099637C">
        <w:t>Tuljapurkar</w:t>
      </w:r>
      <w:proofErr w:type="spellEnd"/>
      <w:r w:rsidRPr="0099637C">
        <w:t xml:space="preserve"> S, Benton TG, Pemberton JM, </w:t>
      </w:r>
      <w:proofErr w:type="spellStart"/>
      <w:r w:rsidRPr="0099637C">
        <w:t>Clutton</w:t>
      </w:r>
      <w:proofErr w:type="spellEnd"/>
      <w:r w:rsidRPr="0099637C">
        <w:t xml:space="preserve">-Brock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0B3590BF" w14:textId="77777777" w:rsidR="0099637C" w:rsidRPr="0099637C" w:rsidRDefault="0099637C" w:rsidP="0099637C">
      <w:pPr>
        <w:pStyle w:val="Bibliography"/>
      </w:pPr>
      <w:r w:rsidRPr="0099637C">
        <w:t>55.</w:t>
      </w:r>
      <w:r w:rsidRPr="0099637C">
        <w:tab/>
      </w:r>
      <w:proofErr w:type="spellStart"/>
      <w:r w:rsidRPr="0099637C">
        <w:t>Clutton</w:t>
      </w:r>
      <w:proofErr w:type="spellEnd"/>
      <w:r w:rsidRPr="0099637C">
        <w:t xml:space="preserve">-Brock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(doi:10.1016/j.tree.2010.08.002)</w:t>
      </w:r>
    </w:p>
    <w:p w14:paraId="1D318EF7" w14:textId="085741C1"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6"/>
      <w:footerReference w:type="default" r:id="rId17"/>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3-03-08T23:51:00Z" w:initials="PB">
    <w:p w14:paraId="3901152C" w14:textId="77777777" w:rsidR="00D52C7B" w:rsidRDefault="00D52C7B">
      <w:pPr>
        <w:pStyle w:val="CommentText"/>
      </w:pPr>
      <w:r>
        <w:rPr>
          <w:rStyle w:val="CommentReference"/>
        </w:rPr>
        <w:annotationRef/>
      </w:r>
      <w:r w:rsidRPr="007A55F6">
        <w:t xml:space="preserve">Do we need adding other co-authors? </w:t>
      </w:r>
    </w:p>
    <w:p w14:paraId="79960DE0" w14:textId="77777777" w:rsidR="00D52C7B" w:rsidRDefault="00D52C7B">
      <w:pPr>
        <w:pStyle w:val="CommentText"/>
      </w:pPr>
    </w:p>
    <w:p w14:paraId="33A6269B" w14:textId="4C5D41E2" w:rsidR="00D52C7B" w:rsidRDefault="00D52C7B" w:rsidP="001B334F">
      <w:pPr>
        <w:pStyle w:val="CommentText"/>
      </w:pPr>
      <w:r w:rsidRPr="007A55F6">
        <w:t>@Federico: do we need adding someone from the Hunting services in Ticino (e.g. your replacement?)</w:t>
      </w:r>
    </w:p>
  </w:comment>
  <w:comment w:id="1" w:author="Federico Tettamanti" w:date="2023-03-13T10:15:00Z" w:initials="FT">
    <w:p w14:paraId="1049696D" w14:textId="7B482FEB" w:rsidR="005C51CE" w:rsidRPr="005C51CE" w:rsidRDefault="005C51CE" w:rsidP="005C51CE">
      <w:pPr>
        <w:pStyle w:val="CommentText"/>
        <w:rPr>
          <w:lang w:val="it-CH"/>
        </w:rPr>
      </w:pPr>
      <w:r>
        <w:rPr>
          <w:rStyle w:val="CommentReference"/>
        </w:rPr>
        <w:annotationRef/>
      </w:r>
      <w:r w:rsidRPr="005C51CE">
        <w:rPr>
          <w:lang w:val="it-CH"/>
        </w:rPr>
        <w:t xml:space="preserve">We can write also my old address: </w:t>
      </w:r>
      <w:r w:rsidRPr="005C51CE">
        <w:rPr>
          <w:rFonts w:ascii="Open Sans" w:hAnsi="Open Sans" w:cs="Open Sans"/>
          <w:b/>
          <w:bCs/>
          <w:color w:val="8B8B8B"/>
          <w:sz w:val="18"/>
          <w:szCs w:val="18"/>
          <w:shd w:val="clear" w:color="auto" w:fill="FFFFFF"/>
          <w:lang w:val="it-CH"/>
        </w:rPr>
        <w:t>Ufficio della Caccia e della Pesca del Cantone Ticino, Bellinzona, Switzerland</w:t>
      </w:r>
    </w:p>
    <w:p w14:paraId="1E4376AB" w14:textId="6B5E3E7B" w:rsidR="005C51CE" w:rsidRPr="005C51CE" w:rsidRDefault="005C51CE">
      <w:pPr>
        <w:pStyle w:val="CommentText"/>
        <w:rPr>
          <w:lang w:val="it-CH"/>
        </w:rPr>
      </w:pPr>
    </w:p>
  </w:comment>
  <w:comment w:id="2" w:author="Federico Tettamanti" w:date="2023-03-13T10:16:00Z" w:initials="FT">
    <w:p w14:paraId="634CA756" w14:textId="28E1FFB9" w:rsidR="009046BF" w:rsidRDefault="009046BF">
      <w:pPr>
        <w:pStyle w:val="CommentText"/>
      </w:pPr>
      <w:r>
        <w:rPr>
          <w:rStyle w:val="CommentReference"/>
        </w:rPr>
        <w:annotationRef/>
      </w:r>
      <w:r>
        <w:t>No ORCID for me…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LFBersier" w:date="2023-03-09T08:30:00Z" w:initials="MOU">
    <w:p w14:paraId="520DB11D" w14:textId="348958C3" w:rsidR="007A55F6" w:rsidRDefault="007A55F6">
      <w:pPr>
        <w:pStyle w:val="CommentText"/>
      </w:pPr>
      <w:r>
        <w:rPr>
          <w:rStyle w:val="CommentReference"/>
        </w:rPr>
        <w:annotationRef/>
      </w:r>
      <w:r>
        <w:t xml:space="preserve">This places our results as confirmatory rather than novel. It may be </w:t>
      </w:r>
      <w:r w:rsidR="00CF2D96">
        <w:t>better to start (or add a sentence after this first one) with the result of Büntgen (2020)</w:t>
      </w:r>
      <w:r w:rsidR="003578F0">
        <w:t>?</w:t>
      </w:r>
      <w:r w:rsidR="00CF2D96">
        <w:t xml:space="preserve"> </w:t>
      </w:r>
    </w:p>
  </w:comment>
  <w:comment w:id="4" w:author="LFBersier" w:date="2023-03-09T10:45:00Z" w:initials="MOU">
    <w:p w14:paraId="0797AE2E" w14:textId="77777777" w:rsidR="003452FA" w:rsidRDefault="003452FA" w:rsidP="003452FA">
      <w:pPr>
        <w:pStyle w:val="CommentText"/>
      </w:pPr>
      <w:r>
        <w:rPr>
          <w:rStyle w:val="CommentReference"/>
        </w:rPr>
        <w:annotationRef/>
      </w:r>
      <w:r>
        <w:t>I would start with the pattern (last sentence) and then the explanation.</w:t>
      </w:r>
    </w:p>
  </w:comment>
  <w:comment w:id="5" w:author="Federico Tettamanti" w:date="2023-03-13T09:02:00Z" w:initials="FT">
    <w:p w14:paraId="2196E1D6" w14:textId="77777777" w:rsidR="001A1F53" w:rsidRDefault="001A1F53" w:rsidP="001A1F53">
      <w:pPr>
        <w:pStyle w:val="CommentText"/>
      </w:pPr>
      <w:r>
        <w:rPr>
          <w:rStyle w:val="CommentReference"/>
        </w:rPr>
        <w:annotationRef/>
      </w:r>
      <w:r>
        <w:t>Not so clear here. It seems harvested in may and July. Maybe is better indicate that this animals are hunted in September.</w:t>
      </w:r>
    </w:p>
  </w:comment>
  <w:comment w:id="6" w:author="Giulia Masoero" w:date="2022-12-20T10:50:00Z" w:initials="GM">
    <w:p w14:paraId="289E3FB9" w14:textId="54D4CEC2"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9" w:author="Federico Tettamanti" w:date="2023-03-13T09:07:00Z" w:initials="FT">
    <w:p w14:paraId="44895154" w14:textId="77777777" w:rsidR="00AA4D1B" w:rsidRDefault="00AA4D1B" w:rsidP="00AA4D1B">
      <w:pPr>
        <w:pStyle w:val="nova-legacy-e-listitem"/>
        <w:numPr>
          <w:ilvl w:val="0"/>
          <w:numId w:val="9"/>
        </w:numPr>
        <w:shd w:val="clear" w:color="auto" w:fill="FFFFFF"/>
        <w:spacing w:after="120" w:afterAutospacing="0"/>
        <w:rPr>
          <w:rFonts w:ascii="Inter" w:hAnsi="Inter"/>
          <w:color w:val="777777"/>
          <w:sz w:val="21"/>
          <w:szCs w:val="21"/>
        </w:rPr>
      </w:pPr>
      <w:r>
        <w:rPr>
          <w:rStyle w:val="CommentReference"/>
        </w:rPr>
        <w:annotationRef/>
      </w:r>
      <w:r>
        <w:t xml:space="preserve">Here we can refer to the night behaviour in chamois. See Brivio et al. </w:t>
      </w:r>
      <w:r>
        <w:rPr>
          <w:rFonts w:ascii="Inter" w:hAnsi="Inter"/>
          <w:color w:val="777777"/>
          <w:sz w:val="21"/>
          <w:szCs w:val="21"/>
        </w:rPr>
        <w:t>DOI: </w:t>
      </w:r>
    </w:p>
    <w:p w14:paraId="6301CA52" w14:textId="77777777" w:rsidR="00AA4D1B" w:rsidRDefault="00000000" w:rsidP="00AA4D1B">
      <w:pPr>
        <w:pStyle w:val="nova-legacy-e-listitem"/>
        <w:numPr>
          <w:ilvl w:val="0"/>
          <w:numId w:val="9"/>
        </w:numPr>
        <w:shd w:val="clear" w:color="auto" w:fill="FFFFFF"/>
        <w:spacing w:before="0" w:after="0"/>
        <w:rPr>
          <w:rFonts w:ascii="Inter" w:hAnsi="Inter"/>
          <w:color w:val="777777"/>
          <w:sz w:val="21"/>
          <w:szCs w:val="21"/>
        </w:rPr>
      </w:pPr>
      <w:hyperlink r:id="rId1" w:tgtFrame="_blank" w:history="1">
        <w:r w:rsidR="00AA4D1B">
          <w:rPr>
            <w:rStyle w:val="Hyperlink"/>
            <w:rFonts w:ascii="inherit" w:hAnsi="inherit"/>
            <w:sz w:val="21"/>
            <w:szCs w:val="21"/>
            <w:bdr w:val="none" w:sz="0" w:space="0" w:color="auto" w:frame="1"/>
          </w:rPr>
          <w:t>10.1007/s00265-016-2137-8</w:t>
        </w:r>
      </w:hyperlink>
    </w:p>
    <w:p w14:paraId="39DE6E60" w14:textId="56BB9E94" w:rsidR="00AA4D1B" w:rsidRDefault="00AA4D1B">
      <w:pPr>
        <w:pStyle w:val="CommentText"/>
      </w:pPr>
    </w:p>
  </w:comment>
  <w:comment w:id="12"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15" w:author="LFBersier" w:date="2023-03-09T10:49:00Z" w:initials="MOU">
    <w:p w14:paraId="37C6CCB8" w14:textId="1DA3ABC8" w:rsidR="003578F0" w:rsidRDefault="003578F0">
      <w:pPr>
        <w:pStyle w:val="CommentText"/>
      </w:pPr>
      <w:r>
        <w:rPr>
          <w:rStyle w:val="CommentReference"/>
        </w:rPr>
        <w:annotationRef/>
      </w:r>
      <w:r>
        <w:rPr>
          <w:rStyle w:val="CommentReference"/>
        </w:rPr>
        <w:t>I would say that the studied region is adjacent to ours.</w:t>
      </w:r>
    </w:p>
  </w:comment>
  <w:comment w:id="13" w:author="Federico Tettamanti" w:date="2023-03-13T09:18:00Z" w:initials="FT">
    <w:p w14:paraId="341194D3" w14:textId="3D9DAF6F"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14"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16" w:author="Federico Tettamanti" w:date="2023-03-13T09:24:00Z" w:initials="FT">
    <w:p w14:paraId="4E471D4E" w14:textId="6047CE98"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17"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19" w:author="LFBersier" w:date="2023-03-09T10:55:00Z" w:initials="MOU">
    <w:p w14:paraId="6526987D" w14:textId="6A498DF0" w:rsidR="00406F08" w:rsidRDefault="003578F0">
      <w:pPr>
        <w:pStyle w:val="CommentText"/>
      </w:pPr>
      <w:r>
        <w:rPr>
          <w:rStyle w:val="CommentReference"/>
        </w:rPr>
        <w:annotationRef/>
      </w:r>
      <w:r>
        <w:t>This may be criticized as it does not include the altitude range of the Chamois</w:t>
      </w:r>
      <w:r w:rsidR="001136DA">
        <w:t xml:space="preserve">? There is one station in Blenio district </w:t>
      </w:r>
      <w:r w:rsidR="00742BAA">
        <w:t>that may be better located (</w:t>
      </w:r>
      <w:r w:rsidR="00742BAA" w:rsidRPr="00742BAA">
        <w:t>Acquarossa</w:t>
      </w:r>
      <w:r w:rsidR="00742BAA">
        <w:t>-</w:t>
      </w:r>
      <w:r w:rsidR="00742BAA" w:rsidRPr="00742BAA">
        <w:t>Comprovasco</w:t>
      </w:r>
      <w:r w:rsidR="00742BAA">
        <w:t xml:space="preserve">, located at 575m). </w:t>
      </w:r>
    </w:p>
    <w:p w14:paraId="5C403697" w14:textId="3A17B82F" w:rsidR="003578F0" w:rsidRDefault="00742BAA">
      <w:pPr>
        <w:pStyle w:val="CommentText"/>
      </w:pPr>
      <w:r>
        <w:t xml:space="preserve">I checked the </w:t>
      </w:r>
      <w:r w:rsidR="00406F08">
        <w:t>monthly mean temperature</w:t>
      </w:r>
      <w:r>
        <w:t xml:space="preserve"> between 1992 and </w:t>
      </w:r>
      <w:r w:rsidR="00406F08">
        <w:t>2018 in both stations, and they are, unsurprisingly, highly linearly correlated (Pearson r=0.996</w:t>
      </w:r>
      <w:r w:rsidR="009F3AD3">
        <w:t>; I attach a figure</w:t>
      </w:r>
      <w:r w:rsidR="00406F08">
        <w:t>).</w:t>
      </w:r>
    </w:p>
  </w:comment>
  <w:comment w:id="18" w:author="Federico Tettamanti" w:date="2023-03-13T09:30:00Z" w:initials="FT">
    <w:p w14:paraId="3F7657E7" w14:textId="5605DA1A" w:rsidR="003D68EB" w:rsidRDefault="003D68EB">
      <w:pPr>
        <w:pStyle w:val="CommentText"/>
      </w:pPr>
      <w:r>
        <w:rPr>
          <w:rStyle w:val="CommentReference"/>
        </w:rPr>
        <w:annotationRef/>
      </w:r>
      <w:r>
        <w:t>Agree with LFB</w:t>
      </w:r>
    </w:p>
  </w:comment>
  <w:comment w:id="20" w:author="LFBersier" w:date="2023-03-09T14:12:00Z" w:initials="MOU">
    <w:p w14:paraId="1496C447" w14:textId="2FB3621C"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28" w:author="Federico Tettamanti" w:date="2023-03-13T09:36:00Z" w:initials="FT">
    <w:p w14:paraId="166DF93C" w14:textId="14A8F63F" w:rsidR="000C7AC2" w:rsidRDefault="000C7AC2">
      <w:pPr>
        <w:pStyle w:val="CommentText"/>
      </w:pPr>
      <w:r>
        <w:rPr>
          <w:rStyle w:val="CommentReference"/>
        </w:rPr>
        <w:annotationRef/>
      </w:r>
      <w:r>
        <w:t>Sexual dimorphism, it is normal. Required?</w:t>
      </w:r>
    </w:p>
  </w:comment>
  <w:comment w:id="29"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2" w:history="1">
        <w:r w:rsidRPr="005E5B1F">
          <w:rPr>
            <w:rStyle w:val="Hyperlink"/>
          </w:rPr>
          <w:t>https://doi.org/10.1644/10-MAMM-A-056.1</w:t>
        </w:r>
      </w:hyperlink>
      <w:r>
        <w:t>) which might make this finding worth including.</w:t>
      </w:r>
    </w:p>
  </w:comment>
  <w:comment w:id="32" w:author="Giulia Masoero" w:date="2023-04-19T11:42:00Z" w:initials="GM">
    <w:p w14:paraId="4EE89C72" w14:textId="77777777" w:rsidR="0033046F" w:rsidRDefault="0033046F" w:rsidP="008A3692">
      <w:r>
        <w:rPr>
          <w:rStyle w:val="CommentReference"/>
        </w:rPr>
        <w:annotationRef/>
      </w:r>
      <w:r>
        <w:rPr>
          <w:rFonts w:eastAsia="Arial Unicode MS"/>
          <w:sz w:val="20"/>
          <w:szCs w:val="20"/>
          <w:bdr w:val="nil"/>
          <w:lang w:val="en-US" w:eastAsia="en-US"/>
        </w:rPr>
        <w:t>add stats</w:t>
      </w:r>
    </w:p>
  </w:comment>
  <w:comment w:id="33" w:author="Pierre Bize" w:date="2023-03-08T17:31:00Z" w:initials="PB">
    <w:p w14:paraId="079EE630" w14:textId="594165C0"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 w:id="34" w:author="Federico Tettamanti" w:date="2023-03-13T09:54:00Z" w:initials="FT">
    <w:p w14:paraId="2D6679F7" w14:textId="4F2B31CC" w:rsidR="00B931C5" w:rsidRDefault="00B931C5">
      <w:pPr>
        <w:pStyle w:val="CommentText"/>
      </w:pPr>
      <w:r>
        <w:rPr>
          <w:rStyle w:val="CommentReference"/>
        </w:rPr>
        <w:annotationRef/>
      </w:r>
      <w:r>
        <w:t>We have to understand the classification of chamois, I’m lost.</w:t>
      </w:r>
    </w:p>
    <w:p w14:paraId="531A40CC" w14:textId="77777777" w:rsidR="00B931C5" w:rsidRDefault="00B931C5">
      <w:pPr>
        <w:pStyle w:val="CommentText"/>
      </w:pPr>
    </w:p>
    <w:p w14:paraId="58BF5DDF" w14:textId="77777777" w:rsidR="00B931C5" w:rsidRDefault="00B931C5">
      <w:pPr>
        <w:pStyle w:val="CommentText"/>
      </w:pPr>
      <w:r>
        <w:t xml:space="preserve">We can use: kids (0.5 years) / yearlings (1.5 years) / adult (2+ yers). </w:t>
      </w:r>
    </w:p>
    <w:p w14:paraId="0D0992F5" w14:textId="77777777" w:rsidR="00B931C5" w:rsidRDefault="00B931C5">
      <w:pPr>
        <w:pStyle w:val="CommentText"/>
      </w:pPr>
    </w:p>
    <w:p w14:paraId="3112F625" w14:textId="0CAB11E0" w:rsidR="00B931C5" w:rsidRDefault="00B931C5">
      <w:pPr>
        <w:pStyle w:val="CommentText"/>
      </w:pPr>
      <w:r>
        <w:t xml:space="preserve">So I will change all “juvenile” with yearlings, also in the introduction and methods and results. </w:t>
      </w:r>
    </w:p>
    <w:p w14:paraId="044C738E" w14:textId="77777777" w:rsidR="00B931C5" w:rsidRDefault="00B931C5">
      <w:pPr>
        <w:pStyle w:val="CommentText"/>
      </w:pPr>
    </w:p>
    <w:p w14:paraId="7241357F" w14:textId="77777777" w:rsidR="00B931C5" w:rsidRDefault="00B931C5">
      <w:pPr>
        <w:pStyle w:val="CommentText"/>
      </w:pPr>
      <w:r>
        <w:t>T</w:t>
      </w:r>
      <w:r w:rsidRPr="00B931C5">
        <w:t>he last two paragraphs seem slightly too scattered to me.</w:t>
      </w:r>
      <w:r>
        <w:t xml:space="preserve"> First we have a loss of 3 kg in 27 years, this is very important. </w:t>
      </w:r>
      <w:r w:rsidRPr="00B931C5">
        <w:t>This is due to climate warming and a number of factors that influence the vegetation and behaviour of female chamois.</w:t>
      </w:r>
    </w:p>
    <w:p w14:paraId="632415A5" w14:textId="77777777" w:rsidR="00F42891" w:rsidRDefault="00F42891">
      <w:pPr>
        <w:pStyle w:val="CommentText"/>
      </w:pPr>
    </w:p>
    <w:p w14:paraId="7178DBC4" w14:textId="77777777" w:rsidR="00F42891" w:rsidRDefault="00F42891">
      <w:pPr>
        <w:pStyle w:val="CommentText"/>
      </w:pPr>
      <w:r w:rsidRPr="00F42891">
        <w:t>Personally, I would make a shorter discussion where I would highlight how there are two periods that most influence the weight of yearlings and what can influence (phenology and chamois behaviour) these two periods.</w:t>
      </w:r>
      <w:r>
        <w:t xml:space="preserve"> </w:t>
      </w:r>
    </w:p>
    <w:p w14:paraId="5C0FF8A8" w14:textId="27692BEA" w:rsidR="00F42891" w:rsidRDefault="00F42891">
      <w:pPr>
        <w:pStyle w:val="CommentText"/>
      </w:pPr>
      <w:r>
        <w:t>E</w:t>
      </w:r>
      <w:r w:rsidRPr="00F42891">
        <w:t>mphasising the importance of global warming.</w:t>
      </w:r>
    </w:p>
    <w:p w14:paraId="7DEAD42E" w14:textId="7E4C9C2A" w:rsidR="00F42891" w:rsidRDefault="00F42891">
      <w:pPr>
        <w:pStyle w:val="CommentText"/>
      </w:pPr>
    </w:p>
  </w:comment>
  <w:comment w:id="35" w:author="Federico Tettamanti" w:date="2023-03-13T09:42:00Z" w:initials="FT">
    <w:p w14:paraId="35377877" w14:textId="77777777" w:rsidR="006D64FA" w:rsidRDefault="006D64FA" w:rsidP="006D64FA">
      <w:pPr>
        <w:pStyle w:val="CommentText"/>
      </w:pPr>
      <w:r>
        <w:rPr>
          <w:rStyle w:val="CommentReference"/>
        </w:rPr>
        <w:annotationRef/>
      </w:r>
      <w:r>
        <w:t xml:space="preserve">Main results </w:t>
      </w:r>
      <w:r w:rsidRPr="00D458D7">
        <w:t>to be placed as first sentence</w:t>
      </w:r>
      <w:r>
        <w:t xml:space="preserve"> and then the two 2-month windows.</w:t>
      </w:r>
    </w:p>
  </w:comment>
  <w:comment w:id="36" w:author="Federico Tettamanti" w:date="2023-03-13T10:03:00Z" w:initials="FT">
    <w:p w14:paraId="07692A38" w14:textId="1AD83F8A" w:rsidR="00F42891" w:rsidRDefault="00F42891">
      <w:pPr>
        <w:pStyle w:val="CommentText"/>
      </w:pPr>
      <w:r>
        <w:rPr>
          <w:rStyle w:val="CommentReference"/>
        </w:rPr>
        <w:annotationRef/>
      </w:r>
      <w:r>
        <w:t xml:space="preserve">This is also due to the fact that at lower altitudes chamois are on the forest. For me this results is not so important. </w:t>
      </w:r>
    </w:p>
  </w:comment>
  <w:comment w:id="37" w:author="LFBersier" w:date="2023-03-09T14:54:00Z" w:initials="MOU">
    <w:p w14:paraId="29F886CB" w14:textId="05529914" w:rsidR="00543B75" w:rsidRPr="00543B75" w:rsidRDefault="00543B75">
      <w:pPr>
        <w:pStyle w:val="CommentText"/>
      </w:pPr>
      <w:r>
        <w:rPr>
          <w:rStyle w:val="CommentReference"/>
        </w:rPr>
        <w:annotationRef/>
      </w:r>
      <w:r>
        <w:t xml:space="preserve">Should we also discuss here in what and why our results are different from those of </w:t>
      </w:r>
      <w:r w:rsidRPr="00543B75">
        <w:t>Büntgen et al. 2017</w:t>
      </w:r>
      <w:r>
        <w:t xml:space="preserve"> ?</w:t>
      </w:r>
    </w:p>
  </w:comment>
  <w:comment w:id="38" w:author="Federico Tettamanti" w:date="2023-03-13T09:51:00Z" w:initials="FT">
    <w:p w14:paraId="7DEC76B0" w14:textId="42780D45" w:rsidR="00D458D7" w:rsidRDefault="00D458D7">
      <w:pPr>
        <w:pStyle w:val="CommentText"/>
      </w:pPr>
      <w:r>
        <w:rPr>
          <w:rStyle w:val="CommentReference"/>
        </w:rPr>
        <w:annotationRef/>
      </w:r>
      <w:r>
        <w:t>Ok but we are sure about this? Climate change, temperature growth, we have no more snow in the winter,…</w:t>
      </w:r>
      <w:r w:rsidR="00B931C5">
        <w:t xml:space="preserve"> larger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6269B" w15:done="1"/>
  <w15:commentEx w15:paraId="1E4376AB" w15:paraIdParent="33A6269B" w15:done="1"/>
  <w15:commentEx w15:paraId="634CA756" w15:done="1"/>
  <w15:commentEx w15:paraId="520DB11D" w15:done="0"/>
  <w15:commentEx w15:paraId="0797AE2E" w15:done="1"/>
  <w15:commentEx w15:paraId="2196E1D6" w15:done="1"/>
  <w15:commentEx w15:paraId="7D5EAEDF" w15:done="0"/>
  <w15:commentEx w15:paraId="39DE6E60" w15:done="0"/>
  <w15:commentEx w15:paraId="6A99AA92" w15:done="0"/>
  <w15:commentEx w15:paraId="37C6CCB8" w15:done="0"/>
  <w15:commentEx w15:paraId="341194D3" w15:done="0"/>
  <w15:commentEx w15:paraId="121D658C" w15:paraIdParent="341194D3" w15:done="0"/>
  <w15:commentEx w15:paraId="4E471D4E" w15:done="0"/>
  <w15:commentEx w15:paraId="621BF4F4" w15:paraIdParent="4E471D4E" w15:done="0"/>
  <w15:commentEx w15:paraId="5C403697" w15:done="0"/>
  <w15:commentEx w15:paraId="3F7657E7" w15:done="0"/>
  <w15:commentEx w15:paraId="1496C447" w15:done="0"/>
  <w15:commentEx w15:paraId="166DF93C" w15:done="0"/>
  <w15:commentEx w15:paraId="618D2637" w15:paraIdParent="166DF93C" w15:done="0"/>
  <w15:commentEx w15:paraId="4EE89C72" w15:done="0"/>
  <w15:commentEx w15:paraId="079EE630" w15:done="0"/>
  <w15:commentEx w15:paraId="7DEAD42E" w15:done="0"/>
  <w15:commentEx w15:paraId="35377877" w15:done="0"/>
  <w15:commentEx w15:paraId="07692A38" w15:done="0"/>
  <w15:commentEx w15:paraId="29F886CB" w15:done="0"/>
  <w15:commentEx w15:paraId="7DEC76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9DED" w16cex:dateUtc="2023-03-08T22:51:00Z"/>
  <w16cex:commentExtensible w16cex:durableId="27B97629" w16cex:dateUtc="2023-03-13T09:15:00Z"/>
  <w16cex:commentExtensible w16cex:durableId="27B97698" w16cex:dateUtc="2023-03-13T09:16:00Z"/>
  <w16cex:commentExtensible w16cex:durableId="27B41796" w16cex:dateUtc="2023-03-09T07:30:00Z"/>
  <w16cex:commentExtensible w16cex:durableId="27E8FBA7" w16cex:dateUtc="2023-03-09T09:45:00Z"/>
  <w16cex:commentExtensible w16cex:durableId="27E8ED46" w16cex:dateUtc="2023-03-13T08:02:00Z"/>
  <w16cex:commentExtensible w16cex:durableId="274C1212" w16cex:dateUtc="2022-12-20T15:50:00Z"/>
  <w16cex:commentExtensible w16cex:durableId="27B96639" w16cex:dateUtc="2023-03-13T08:07:00Z"/>
  <w16cex:commentExtensible w16cex:durableId="27B3913C" w16cex:dateUtc="2023-03-08T21:57:00Z"/>
  <w16cex:commentExtensible w16cex:durableId="27B4384B" w16cex:dateUtc="2023-03-09T09:49:00Z"/>
  <w16cex:commentExtensible w16cex:durableId="27B968F3" w16cex:dateUtc="2023-03-13T08:18:00Z"/>
  <w16cex:commentExtensible w16cex:durableId="27EA5A00" w16cex:dateUtc="2023-04-19T16:16:00Z"/>
  <w16cex:commentExtensible w16cex:durableId="27B96A52" w16cex:dateUtc="2023-03-13T08:24:00Z"/>
  <w16cex:commentExtensible w16cex:durableId="27EA57F8" w16cex:dateUtc="2023-04-19T16:07:00Z"/>
  <w16cex:commentExtensible w16cex:durableId="27B439B3" w16cex:dateUtc="2023-03-09T09:55:00Z"/>
  <w16cex:commentExtensible w16cex:durableId="27B96BC5" w16cex:dateUtc="2023-03-13T08:30:00Z"/>
  <w16cex:commentExtensible w16cex:durableId="27B467D6" w16cex:dateUtc="2023-03-09T13:12:00Z"/>
  <w16cex:commentExtensible w16cex:durableId="27B96D17" w16cex:dateUtc="2023-03-13T08:36:00Z"/>
  <w16cex:commentExtensible w16cex:durableId="27BF6281" w16cex:dateUtc="2023-03-17T21:04:00Z"/>
  <w16cex:commentExtensible w16cex:durableId="27EA5210" w16cex:dateUtc="2023-04-19T15:42:00Z"/>
  <w16cex:commentExtensible w16cex:durableId="27B344FC" w16cex:dateUtc="2023-03-08T16:31:00Z"/>
  <w16cex:commentExtensible w16cex:durableId="27B9716A" w16cex:dateUtc="2023-03-13T08:54:00Z"/>
  <w16cex:commentExtensible w16cex:durableId="27EA564E" w16cex:dateUtc="2023-03-13T08:42:00Z"/>
  <w16cex:commentExtensible w16cex:durableId="27B97366" w16cex:dateUtc="2023-03-13T09:03:00Z"/>
  <w16cex:commentExtensible w16cex:durableId="27B47193" w16cex:dateUtc="2023-03-09T13:54:00Z"/>
  <w16cex:commentExtensible w16cex:durableId="27B970B5" w16cex:dateUtc="2023-03-13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6269B" w16cid:durableId="27B39DED"/>
  <w16cid:commentId w16cid:paraId="1E4376AB" w16cid:durableId="27B97629"/>
  <w16cid:commentId w16cid:paraId="634CA756" w16cid:durableId="27B97698"/>
  <w16cid:commentId w16cid:paraId="520DB11D" w16cid:durableId="27B41796"/>
  <w16cid:commentId w16cid:paraId="0797AE2E" w16cid:durableId="27E8FBA7"/>
  <w16cid:commentId w16cid:paraId="2196E1D6" w16cid:durableId="27E8ED46"/>
  <w16cid:commentId w16cid:paraId="7D5EAEDF" w16cid:durableId="274C1212"/>
  <w16cid:commentId w16cid:paraId="39DE6E60" w16cid:durableId="27B96639"/>
  <w16cid:commentId w16cid:paraId="6A99AA92" w16cid:durableId="27B3913C"/>
  <w16cid:commentId w16cid:paraId="37C6CCB8" w16cid:durableId="27B4384B"/>
  <w16cid:commentId w16cid:paraId="341194D3" w16cid:durableId="27B968F3"/>
  <w16cid:commentId w16cid:paraId="121D658C" w16cid:durableId="27EA5A00"/>
  <w16cid:commentId w16cid:paraId="4E471D4E" w16cid:durableId="27B96A52"/>
  <w16cid:commentId w16cid:paraId="621BF4F4" w16cid:durableId="27EA57F8"/>
  <w16cid:commentId w16cid:paraId="5C403697" w16cid:durableId="27B439B3"/>
  <w16cid:commentId w16cid:paraId="3F7657E7" w16cid:durableId="27B96BC5"/>
  <w16cid:commentId w16cid:paraId="1496C447" w16cid:durableId="27B467D6"/>
  <w16cid:commentId w16cid:paraId="166DF93C" w16cid:durableId="27B96D17"/>
  <w16cid:commentId w16cid:paraId="618D2637" w16cid:durableId="27BF6281"/>
  <w16cid:commentId w16cid:paraId="4EE89C72" w16cid:durableId="27EA5210"/>
  <w16cid:commentId w16cid:paraId="079EE630" w16cid:durableId="27B344FC"/>
  <w16cid:commentId w16cid:paraId="7DEAD42E" w16cid:durableId="27B9716A"/>
  <w16cid:commentId w16cid:paraId="35377877" w16cid:durableId="27EA564E"/>
  <w16cid:commentId w16cid:paraId="07692A38" w16cid:durableId="27B97366"/>
  <w16cid:commentId w16cid:paraId="29F886CB" w16cid:durableId="27B47193"/>
  <w16cid:commentId w16cid:paraId="7DEC76B0" w16cid:durableId="27B97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92E6" w14:textId="77777777" w:rsidR="00B80D5D" w:rsidRDefault="00B80D5D">
      <w:r>
        <w:separator/>
      </w:r>
    </w:p>
  </w:endnote>
  <w:endnote w:type="continuationSeparator" w:id="0">
    <w:p w14:paraId="1BA3DC0D" w14:textId="77777777" w:rsidR="00B80D5D" w:rsidRDefault="00B8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panose1 w:val="020B0604020202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Inter">
    <w:altName w:val="Calibri"/>
    <w:panose1 w:val="020B0604020202020204"/>
    <w:charset w:val="00"/>
    <w:family w:val="swiss"/>
    <w:pitch w:val="variable"/>
    <w:sig w:usb0="E00002FF" w:usb1="1200A1FF" w:usb2="00000001"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4B06" w14:textId="77777777" w:rsidR="00B80D5D" w:rsidRDefault="00B80D5D">
      <w:r>
        <w:separator/>
      </w:r>
    </w:p>
  </w:footnote>
  <w:footnote w:type="continuationSeparator" w:id="0">
    <w:p w14:paraId="0C6AE8E9" w14:textId="77777777" w:rsidR="00B80D5D" w:rsidRDefault="00B80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Federico Tettamanti">
    <w15:presenceInfo w15:providerId="Windows Live" w15:userId="01c671db1aa0b325"/>
  </w15:person>
  <w15:person w15:author="LFBersier">
    <w15:presenceInfo w15:providerId="None" w15:userId="LFBersier"/>
  </w15:person>
  <w15:person w15:author="Giulia Masoero">
    <w15:presenceInfo w15:providerId="AD" w15:userId="S::gmasoero@uottawa.ca::515e70ad-124d-42d1-985c-f5fdc05772d5"/>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6EC4"/>
    <w:rsid w:val="000375DD"/>
    <w:rsid w:val="00043F86"/>
    <w:rsid w:val="00044DF7"/>
    <w:rsid w:val="00045053"/>
    <w:rsid w:val="000457FD"/>
    <w:rsid w:val="00052439"/>
    <w:rsid w:val="000528A8"/>
    <w:rsid w:val="00055B6E"/>
    <w:rsid w:val="00055DCA"/>
    <w:rsid w:val="000603C6"/>
    <w:rsid w:val="000604DC"/>
    <w:rsid w:val="00060B5F"/>
    <w:rsid w:val="0006330F"/>
    <w:rsid w:val="00066EFD"/>
    <w:rsid w:val="00067711"/>
    <w:rsid w:val="00070747"/>
    <w:rsid w:val="00070A34"/>
    <w:rsid w:val="00075185"/>
    <w:rsid w:val="000801CA"/>
    <w:rsid w:val="000810C9"/>
    <w:rsid w:val="000825D4"/>
    <w:rsid w:val="00083251"/>
    <w:rsid w:val="00085786"/>
    <w:rsid w:val="00085B75"/>
    <w:rsid w:val="00090469"/>
    <w:rsid w:val="000920E3"/>
    <w:rsid w:val="00092257"/>
    <w:rsid w:val="00094107"/>
    <w:rsid w:val="0009477B"/>
    <w:rsid w:val="0009709E"/>
    <w:rsid w:val="000A7E4C"/>
    <w:rsid w:val="000B00EB"/>
    <w:rsid w:val="000B06B2"/>
    <w:rsid w:val="000B0A19"/>
    <w:rsid w:val="000B0D86"/>
    <w:rsid w:val="000B22D7"/>
    <w:rsid w:val="000B3650"/>
    <w:rsid w:val="000B431B"/>
    <w:rsid w:val="000B5583"/>
    <w:rsid w:val="000B6569"/>
    <w:rsid w:val="000C0093"/>
    <w:rsid w:val="000C10D4"/>
    <w:rsid w:val="000C5FFD"/>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5019"/>
    <w:rsid w:val="00130BA5"/>
    <w:rsid w:val="00133AAF"/>
    <w:rsid w:val="00135276"/>
    <w:rsid w:val="0014287D"/>
    <w:rsid w:val="00147758"/>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6864"/>
    <w:rsid w:val="00277BEF"/>
    <w:rsid w:val="002837BC"/>
    <w:rsid w:val="002912E8"/>
    <w:rsid w:val="00293448"/>
    <w:rsid w:val="002940EB"/>
    <w:rsid w:val="00294694"/>
    <w:rsid w:val="0029506D"/>
    <w:rsid w:val="002950FD"/>
    <w:rsid w:val="00295735"/>
    <w:rsid w:val="002966DD"/>
    <w:rsid w:val="002B1C97"/>
    <w:rsid w:val="002B282A"/>
    <w:rsid w:val="002B64F7"/>
    <w:rsid w:val="002B690E"/>
    <w:rsid w:val="002C02EF"/>
    <w:rsid w:val="002C0A63"/>
    <w:rsid w:val="002C2818"/>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300019"/>
    <w:rsid w:val="00302813"/>
    <w:rsid w:val="003042CB"/>
    <w:rsid w:val="0030441E"/>
    <w:rsid w:val="00304B86"/>
    <w:rsid w:val="003056BE"/>
    <w:rsid w:val="00311BA1"/>
    <w:rsid w:val="00312AD5"/>
    <w:rsid w:val="0032112E"/>
    <w:rsid w:val="00325257"/>
    <w:rsid w:val="00325F00"/>
    <w:rsid w:val="0033046F"/>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71D27"/>
    <w:rsid w:val="0037211C"/>
    <w:rsid w:val="00373D9D"/>
    <w:rsid w:val="003747B5"/>
    <w:rsid w:val="00375816"/>
    <w:rsid w:val="00377456"/>
    <w:rsid w:val="0038075E"/>
    <w:rsid w:val="0038304D"/>
    <w:rsid w:val="00383EE5"/>
    <w:rsid w:val="00384F59"/>
    <w:rsid w:val="00386B18"/>
    <w:rsid w:val="00386C3E"/>
    <w:rsid w:val="00390137"/>
    <w:rsid w:val="00390924"/>
    <w:rsid w:val="00396165"/>
    <w:rsid w:val="003A399E"/>
    <w:rsid w:val="003A5D17"/>
    <w:rsid w:val="003A6537"/>
    <w:rsid w:val="003B2179"/>
    <w:rsid w:val="003B2FCA"/>
    <w:rsid w:val="003B30B0"/>
    <w:rsid w:val="003B512C"/>
    <w:rsid w:val="003B5580"/>
    <w:rsid w:val="003B7E01"/>
    <w:rsid w:val="003C0E48"/>
    <w:rsid w:val="003C1C81"/>
    <w:rsid w:val="003C2508"/>
    <w:rsid w:val="003C3D17"/>
    <w:rsid w:val="003C422E"/>
    <w:rsid w:val="003C457B"/>
    <w:rsid w:val="003C6272"/>
    <w:rsid w:val="003D1B62"/>
    <w:rsid w:val="003D28B6"/>
    <w:rsid w:val="003D68EB"/>
    <w:rsid w:val="003E020F"/>
    <w:rsid w:val="003E38FF"/>
    <w:rsid w:val="003E49C7"/>
    <w:rsid w:val="003E6051"/>
    <w:rsid w:val="003E6270"/>
    <w:rsid w:val="003E7AA8"/>
    <w:rsid w:val="003E7B65"/>
    <w:rsid w:val="003F4248"/>
    <w:rsid w:val="003F70B9"/>
    <w:rsid w:val="003F7F26"/>
    <w:rsid w:val="00406F08"/>
    <w:rsid w:val="00406F6B"/>
    <w:rsid w:val="00412B59"/>
    <w:rsid w:val="00412F5F"/>
    <w:rsid w:val="00413A7C"/>
    <w:rsid w:val="00423938"/>
    <w:rsid w:val="00424D2A"/>
    <w:rsid w:val="00426CBC"/>
    <w:rsid w:val="0043049B"/>
    <w:rsid w:val="004309AA"/>
    <w:rsid w:val="00437C21"/>
    <w:rsid w:val="00437E09"/>
    <w:rsid w:val="00440A96"/>
    <w:rsid w:val="00444CF6"/>
    <w:rsid w:val="004468A1"/>
    <w:rsid w:val="004468BE"/>
    <w:rsid w:val="0044736E"/>
    <w:rsid w:val="0045194C"/>
    <w:rsid w:val="00453000"/>
    <w:rsid w:val="0045550A"/>
    <w:rsid w:val="00462D28"/>
    <w:rsid w:val="00463D22"/>
    <w:rsid w:val="00472103"/>
    <w:rsid w:val="00473248"/>
    <w:rsid w:val="004749E3"/>
    <w:rsid w:val="00475AE8"/>
    <w:rsid w:val="004762CC"/>
    <w:rsid w:val="00477C3E"/>
    <w:rsid w:val="00477EAE"/>
    <w:rsid w:val="004829A5"/>
    <w:rsid w:val="00483F89"/>
    <w:rsid w:val="00491CA4"/>
    <w:rsid w:val="00491E6F"/>
    <w:rsid w:val="004920BA"/>
    <w:rsid w:val="0049340F"/>
    <w:rsid w:val="00493A43"/>
    <w:rsid w:val="00493F5C"/>
    <w:rsid w:val="00494E62"/>
    <w:rsid w:val="00495B8C"/>
    <w:rsid w:val="00497D6E"/>
    <w:rsid w:val="004A4C2D"/>
    <w:rsid w:val="004B0520"/>
    <w:rsid w:val="004B0BCD"/>
    <w:rsid w:val="004B259C"/>
    <w:rsid w:val="004B6A4F"/>
    <w:rsid w:val="004C237B"/>
    <w:rsid w:val="004C2B63"/>
    <w:rsid w:val="004C446E"/>
    <w:rsid w:val="004C606D"/>
    <w:rsid w:val="004D1576"/>
    <w:rsid w:val="004E016F"/>
    <w:rsid w:val="004E3AFB"/>
    <w:rsid w:val="004F06FB"/>
    <w:rsid w:val="004F3118"/>
    <w:rsid w:val="004F53D7"/>
    <w:rsid w:val="005007FA"/>
    <w:rsid w:val="005040B9"/>
    <w:rsid w:val="0050480D"/>
    <w:rsid w:val="00512DC8"/>
    <w:rsid w:val="00514444"/>
    <w:rsid w:val="005211BC"/>
    <w:rsid w:val="00521B14"/>
    <w:rsid w:val="0052200B"/>
    <w:rsid w:val="00523B06"/>
    <w:rsid w:val="00526EE1"/>
    <w:rsid w:val="0053127C"/>
    <w:rsid w:val="005326E5"/>
    <w:rsid w:val="00534AC2"/>
    <w:rsid w:val="00535DDE"/>
    <w:rsid w:val="00543B75"/>
    <w:rsid w:val="00545637"/>
    <w:rsid w:val="00551E9F"/>
    <w:rsid w:val="005538C7"/>
    <w:rsid w:val="00556F92"/>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A03D6"/>
    <w:rsid w:val="005B26CB"/>
    <w:rsid w:val="005B29CE"/>
    <w:rsid w:val="005B4294"/>
    <w:rsid w:val="005B56E1"/>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DB7"/>
    <w:rsid w:val="00601B1D"/>
    <w:rsid w:val="00602728"/>
    <w:rsid w:val="00604294"/>
    <w:rsid w:val="00604F5D"/>
    <w:rsid w:val="0060713F"/>
    <w:rsid w:val="006109C8"/>
    <w:rsid w:val="00613122"/>
    <w:rsid w:val="00613F6B"/>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B0A90"/>
    <w:rsid w:val="006B146C"/>
    <w:rsid w:val="006B45D8"/>
    <w:rsid w:val="006B662F"/>
    <w:rsid w:val="006C0347"/>
    <w:rsid w:val="006C5E46"/>
    <w:rsid w:val="006D2ACA"/>
    <w:rsid w:val="006D4CD6"/>
    <w:rsid w:val="006D56AB"/>
    <w:rsid w:val="006D5E43"/>
    <w:rsid w:val="006D64FA"/>
    <w:rsid w:val="006E3D58"/>
    <w:rsid w:val="006E5A2D"/>
    <w:rsid w:val="006F3D28"/>
    <w:rsid w:val="006F4474"/>
    <w:rsid w:val="006F5978"/>
    <w:rsid w:val="006F7666"/>
    <w:rsid w:val="00701CC9"/>
    <w:rsid w:val="00702481"/>
    <w:rsid w:val="00710B42"/>
    <w:rsid w:val="007110D3"/>
    <w:rsid w:val="00711F38"/>
    <w:rsid w:val="00711FD8"/>
    <w:rsid w:val="00716244"/>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63FC"/>
    <w:rsid w:val="0077753F"/>
    <w:rsid w:val="00780954"/>
    <w:rsid w:val="00782419"/>
    <w:rsid w:val="007826F2"/>
    <w:rsid w:val="00782B10"/>
    <w:rsid w:val="00784173"/>
    <w:rsid w:val="00787572"/>
    <w:rsid w:val="007965FC"/>
    <w:rsid w:val="007A080D"/>
    <w:rsid w:val="007A10D8"/>
    <w:rsid w:val="007A1405"/>
    <w:rsid w:val="007A1793"/>
    <w:rsid w:val="007A2882"/>
    <w:rsid w:val="007A2C79"/>
    <w:rsid w:val="007A55F6"/>
    <w:rsid w:val="007A6DE0"/>
    <w:rsid w:val="007B040B"/>
    <w:rsid w:val="007B04B8"/>
    <w:rsid w:val="007B0BA4"/>
    <w:rsid w:val="007B1C61"/>
    <w:rsid w:val="007C17F5"/>
    <w:rsid w:val="007C1E2B"/>
    <w:rsid w:val="007C45DE"/>
    <w:rsid w:val="007C55FB"/>
    <w:rsid w:val="007C5E4B"/>
    <w:rsid w:val="007D3244"/>
    <w:rsid w:val="007D33F6"/>
    <w:rsid w:val="007D54C9"/>
    <w:rsid w:val="007D562D"/>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217D6"/>
    <w:rsid w:val="008252BF"/>
    <w:rsid w:val="00827142"/>
    <w:rsid w:val="00831D6E"/>
    <w:rsid w:val="0083236B"/>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179D"/>
    <w:rsid w:val="008725C6"/>
    <w:rsid w:val="008742AB"/>
    <w:rsid w:val="00875598"/>
    <w:rsid w:val="00875A92"/>
    <w:rsid w:val="00875C00"/>
    <w:rsid w:val="00876609"/>
    <w:rsid w:val="008778D5"/>
    <w:rsid w:val="00877AAE"/>
    <w:rsid w:val="008811A8"/>
    <w:rsid w:val="008818E0"/>
    <w:rsid w:val="00882F8A"/>
    <w:rsid w:val="008873A4"/>
    <w:rsid w:val="00887635"/>
    <w:rsid w:val="0089019A"/>
    <w:rsid w:val="00891BDA"/>
    <w:rsid w:val="0089516E"/>
    <w:rsid w:val="0089589A"/>
    <w:rsid w:val="0089621C"/>
    <w:rsid w:val="008963E1"/>
    <w:rsid w:val="008A0518"/>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1459"/>
    <w:rsid w:val="008F412E"/>
    <w:rsid w:val="008F43F5"/>
    <w:rsid w:val="008F4C16"/>
    <w:rsid w:val="008F548A"/>
    <w:rsid w:val="008F60D0"/>
    <w:rsid w:val="008F776D"/>
    <w:rsid w:val="0090023D"/>
    <w:rsid w:val="00900EE4"/>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4E2F"/>
    <w:rsid w:val="009D58CA"/>
    <w:rsid w:val="009D6D65"/>
    <w:rsid w:val="009D6DC3"/>
    <w:rsid w:val="009E1AB9"/>
    <w:rsid w:val="009E2ED8"/>
    <w:rsid w:val="009F299F"/>
    <w:rsid w:val="009F3382"/>
    <w:rsid w:val="009F3AD3"/>
    <w:rsid w:val="009F46A2"/>
    <w:rsid w:val="009F4785"/>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1C8E"/>
    <w:rsid w:val="00AA3AAE"/>
    <w:rsid w:val="00AA3C21"/>
    <w:rsid w:val="00AA4D1B"/>
    <w:rsid w:val="00AA79E9"/>
    <w:rsid w:val="00AB1FFC"/>
    <w:rsid w:val="00AB28C9"/>
    <w:rsid w:val="00AB2BF4"/>
    <w:rsid w:val="00AB4453"/>
    <w:rsid w:val="00AC0815"/>
    <w:rsid w:val="00AC170F"/>
    <w:rsid w:val="00AC42DA"/>
    <w:rsid w:val="00AC665F"/>
    <w:rsid w:val="00AD40F8"/>
    <w:rsid w:val="00AD4B09"/>
    <w:rsid w:val="00AD5707"/>
    <w:rsid w:val="00AD70A0"/>
    <w:rsid w:val="00AD7404"/>
    <w:rsid w:val="00AD7D09"/>
    <w:rsid w:val="00AE01A1"/>
    <w:rsid w:val="00AE1008"/>
    <w:rsid w:val="00AE3E0C"/>
    <w:rsid w:val="00AE4E83"/>
    <w:rsid w:val="00AE57E1"/>
    <w:rsid w:val="00AE5EBC"/>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617C6"/>
    <w:rsid w:val="00B61A4B"/>
    <w:rsid w:val="00B67434"/>
    <w:rsid w:val="00B737F7"/>
    <w:rsid w:val="00B748EF"/>
    <w:rsid w:val="00B76915"/>
    <w:rsid w:val="00B80D5D"/>
    <w:rsid w:val="00B81426"/>
    <w:rsid w:val="00B82F9B"/>
    <w:rsid w:val="00B84B3E"/>
    <w:rsid w:val="00B85FE1"/>
    <w:rsid w:val="00B91D47"/>
    <w:rsid w:val="00B9239D"/>
    <w:rsid w:val="00B931C5"/>
    <w:rsid w:val="00B93481"/>
    <w:rsid w:val="00B93A5F"/>
    <w:rsid w:val="00BA05B4"/>
    <w:rsid w:val="00BA3C63"/>
    <w:rsid w:val="00BA7903"/>
    <w:rsid w:val="00BB146E"/>
    <w:rsid w:val="00BB1BEA"/>
    <w:rsid w:val="00BB21A1"/>
    <w:rsid w:val="00BB3A93"/>
    <w:rsid w:val="00BC0FB6"/>
    <w:rsid w:val="00BC229A"/>
    <w:rsid w:val="00BC2A7A"/>
    <w:rsid w:val="00BC448B"/>
    <w:rsid w:val="00BC462F"/>
    <w:rsid w:val="00BC4FDD"/>
    <w:rsid w:val="00BC6005"/>
    <w:rsid w:val="00BC798B"/>
    <w:rsid w:val="00BC7A5E"/>
    <w:rsid w:val="00BD0F49"/>
    <w:rsid w:val="00BD13DD"/>
    <w:rsid w:val="00BD273E"/>
    <w:rsid w:val="00BD2AD1"/>
    <w:rsid w:val="00BD2EAD"/>
    <w:rsid w:val="00BD47C6"/>
    <w:rsid w:val="00BD5F31"/>
    <w:rsid w:val="00BD686A"/>
    <w:rsid w:val="00BE03A5"/>
    <w:rsid w:val="00BE568D"/>
    <w:rsid w:val="00BE5A69"/>
    <w:rsid w:val="00BE6FCC"/>
    <w:rsid w:val="00BF0EE7"/>
    <w:rsid w:val="00BF178A"/>
    <w:rsid w:val="00BF220B"/>
    <w:rsid w:val="00BF59BC"/>
    <w:rsid w:val="00BF6F37"/>
    <w:rsid w:val="00C01C08"/>
    <w:rsid w:val="00C02E79"/>
    <w:rsid w:val="00C03E44"/>
    <w:rsid w:val="00C06C85"/>
    <w:rsid w:val="00C06D08"/>
    <w:rsid w:val="00C128F7"/>
    <w:rsid w:val="00C13655"/>
    <w:rsid w:val="00C15A0A"/>
    <w:rsid w:val="00C21E8A"/>
    <w:rsid w:val="00C2637D"/>
    <w:rsid w:val="00C26623"/>
    <w:rsid w:val="00C272EE"/>
    <w:rsid w:val="00C30C39"/>
    <w:rsid w:val="00C32075"/>
    <w:rsid w:val="00C354D5"/>
    <w:rsid w:val="00C41A0C"/>
    <w:rsid w:val="00C4298E"/>
    <w:rsid w:val="00C43002"/>
    <w:rsid w:val="00C437B4"/>
    <w:rsid w:val="00C4439B"/>
    <w:rsid w:val="00C44F2E"/>
    <w:rsid w:val="00C53AD9"/>
    <w:rsid w:val="00C548E4"/>
    <w:rsid w:val="00C6769A"/>
    <w:rsid w:val="00C721FA"/>
    <w:rsid w:val="00C7233C"/>
    <w:rsid w:val="00C7416B"/>
    <w:rsid w:val="00C77710"/>
    <w:rsid w:val="00C77DA4"/>
    <w:rsid w:val="00C85EBE"/>
    <w:rsid w:val="00C85FC5"/>
    <w:rsid w:val="00C86368"/>
    <w:rsid w:val="00C86838"/>
    <w:rsid w:val="00C96C10"/>
    <w:rsid w:val="00C96D34"/>
    <w:rsid w:val="00CA12BF"/>
    <w:rsid w:val="00CA1562"/>
    <w:rsid w:val="00CA2D77"/>
    <w:rsid w:val="00CA4836"/>
    <w:rsid w:val="00CA7136"/>
    <w:rsid w:val="00CA7970"/>
    <w:rsid w:val="00CB0CC7"/>
    <w:rsid w:val="00CB4913"/>
    <w:rsid w:val="00CB572D"/>
    <w:rsid w:val="00CB6A16"/>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430A"/>
    <w:rsid w:val="00D44D37"/>
    <w:rsid w:val="00D458D7"/>
    <w:rsid w:val="00D52C7B"/>
    <w:rsid w:val="00D53E88"/>
    <w:rsid w:val="00D546BA"/>
    <w:rsid w:val="00D5474C"/>
    <w:rsid w:val="00D55B3C"/>
    <w:rsid w:val="00D562AB"/>
    <w:rsid w:val="00D601A7"/>
    <w:rsid w:val="00D60E37"/>
    <w:rsid w:val="00D60F05"/>
    <w:rsid w:val="00D62933"/>
    <w:rsid w:val="00D64022"/>
    <w:rsid w:val="00D6755C"/>
    <w:rsid w:val="00D70C86"/>
    <w:rsid w:val="00D7364F"/>
    <w:rsid w:val="00D73DEE"/>
    <w:rsid w:val="00D7554A"/>
    <w:rsid w:val="00D7593F"/>
    <w:rsid w:val="00D75DC8"/>
    <w:rsid w:val="00D76D4B"/>
    <w:rsid w:val="00D774C7"/>
    <w:rsid w:val="00D77785"/>
    <w:rsid w:val="00D806CC"/>
    <w:rsid w:val="00D8232D"/>
    <w:rsid w:val="00D87B9E"/>
    <w:rsid w:val="00D92DAD"/>
    <w:rsid w:val="00D97AB2"/>
    <w:rsid w:val="00DA0CE6"/>
    <w:rsid w:val="00DA2B06"/>
    <w:rsid w:val="00DA30E5"/>
    <w:rsid w:val="00DA3FAD"/>
    <w:rsid w:val="00DA50F2"/>
    <w:rsid w:val="00DA57B0"/>
    <w:rsid w:val="00DA7D31"/>
    <w:rsid w:val="00DA7FE0"/>
    <w:rsid w:val="00DB28E8"/>
    <w:rsid w:val="00DB2A46"/>
    <w:rsid w:val="00DB34B6"/>
    <w:rsid w:val="00DB4757"/>
    <w:rsid w:val="00DB5376"/>
    <w:rsid w:val="00DB58EB"/>
    <w:rsid w:val="00DC065A"/>
    <w:rsid w:val="00DC0F66"/>
    <w:rsid w:val="00DC36AE"/>
    <w:rsid w:val="00DC3D8F"/>
    <w:rsid w:val="00DC62DD"/>
    <w:rsid w:val="00DD2CCA"/>
    <w:rsid w:val="00DD5402"/>
    <w:rsid w:val="00DD6793"/>
    <w:rsid w:val="00DD7FDA"/>
    <w:rsid w:val="00DE29E0"/>
    <w:rsid w:val="00DE4CF8"/>
    <w:rsid w:val="00DF334C"/>
    <w:rsid w:val="00E0276B"/>
    <w:rsid w:val="00E02F16"/>
    <w:rsid w:val="00E044F2"/>
    <w:rsid w:val="00E167CB"/>
    <w:rsid w:val="00E16C74"/>
    <w:rsid w:val="00E1703B"/>
    <w:rsid w:val="00E2192E"/>
    <w:rsid w:val="00E21981"/>
    <w:rsid w:val="00E21B21"/>
    <w:rsid w:val="00E22E0B"/>
    <w:rsid w:val="00E23A8A"/>
    <w:rsid w:val="00E25066"/>
    <w:rsid w:val="00E26D68"/>
    <w:rsid w:val="00E300A5"/>
    <w:rsid w:val="00E31868"/>
    <w:rsid w:val="00E349CC"/>
    <w:rsid w:val="00E34AF1"/>
    <w:rsid w:val="00E40061"/>
    <w:rsid w:val="00E401A1"/>
    <w:rsid w:val="00E477A6"/>
    <w:rsid w:val="00E47FC2"/>
    <w:rsid w:val="00E47FED"/>
    <w:rsid w:val="00E52159"/>
    <w:rsid w:val="00E522D8"/>
    <w:rsid w:val="00E5460F"/>
    <w:rsid w:val="00E54F3C"/>
    <w:rsid w:val="00E6447C"/>
    <w:rsid w:val="00E66138"/>
    <w:rsid w:val="00E73E98"/>
    <w:rsid w:val="00E75B03"/>
    <w:rsid w:val="00E8024E"/>
    <w:rsid w:val="00E809D2"/>
    <w:rsid w:val="00E839DB"/>
    <w:rsid w:val="00E84822"/>
    <w:rsid w:val="00E85E38"/>
    <w:rsid w:val="00E93667"/>
    <w:rsid w:val="00E95DA7"/>
    <w:rsid w:val="00E962E6"/>
    <w:rsid w:val="00E97717"/>
    <w:rsid w:val="00EA03CD"/>
    <w:rsid w:val="00EA07C9"/>
    <w:rsid w:val="00EA439B"/>
    <w:rsid w:val="00EA47B7"/>
    <w:rsid w:val="00EA6540"/>
    <w:rsid w:val="00EB0A51"/>
    <w:rsid w:val="00EB30D7"/>
    <w:rsid w:val="00EB3FCB"/>
    <w:rsid w:val="00EB4683"/>
    <w:rsid w:val="00EB48AA"/>
    <w:rsid w:val="00EB6C89"/>
    <w:rsid w:val="00EC0197"/>
    <w:rsid w:val="00EC0CC9"/>
    <w:rsid w:val="00EC31A1"/>
    <w:rsid w:val="00EC655F"/>
    <w:rsid w:val="00EC7DD3"/>
    <w:rsid w:val="00ED0CFE"/>
    <w:rsid w:val="00ED2644"/>
    <w:rsid w:val="00ED59F6"/>
    <w:rsid w:val="00ED7E2B"/>
    <w:rsid w:val="00EE0358"/>
    <w:rsid w:val="00EE0A3C"/>
    <w:rsid w:val="00EE0C3C"/>
    <w:rsid w:val="00EE27BB"/>
    <w:rsid w:val="00EF19FA"/>
    <w:rsid w:val="00EF22AE"/>
    <w:rsid w:val="00EF3AF9"/>
    <w:rsid w:val="00F03119"/>
    <w:rsid w:val="00F0375D"/>
    <w:rsid w:val="00F03A38"/>
    <w:rsid w:val="00F11D9A"/>
    <w:rsid w:val="00F1231B"/>
    <w:rsid w:val="00F12D76"/>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644/10-MAMM-A-056.1" TargetMode="External"/><Relationship Id="rId1" Type="http://schemas.openxmlformats.org/officeDocument/2006/relationships/hyperlink" Target="https://link.springer.com/article/10.1007/s00265-016-2137-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28410</Words>
  <Characters>158248</Characters>
  <Application>Microsoft Office Word</Application>
  <DocSecurity>0</DocSecurity>
  <Lines>2877</Lines>
  <Paragraphs>1078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Giulia Masoero</cp:lastModifiedBy>
  <cp:revision>8</cp:revision>
  <cp:lastPrinted>2023-02-24T22:00:00Z</cp:lastPrinted>
  <dcterms:created xsi:type="dcterms:W3CDTF">2023-04-18T15:16:00Z</dcterms:created>
  <dcterms:modified xsi:type="dcterms:W3CDTF">2023-04-20T16:38:00Z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