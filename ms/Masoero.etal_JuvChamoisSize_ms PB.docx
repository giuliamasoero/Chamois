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C41A0C" w:rsidRDefault="00294694" w:rsidP="007A1405">
      <w:pPr>
        <w:pStyle w:val="Default"/>
        <w:spacing w:before="120" w:after="120" w:line="360" w:lineRule="auto"/>
        <w:rPr>
          <w:b/>
          <w:bCs/>
        </w:rPr>
      </w:pPr>
      <w:r w:rsidRPr="00C41A0C">
        <w:rPr>
          <w:b/>
          <w:bCs/>
        </w:rPr>
        <w:t>Why are chamois shrinking in the Alps: Investigating the effects of climate on the phenotype of chamois</w:t>
      </w:r>
    </w:p>
    <w:p w14:paraId="1D74633E" w14:textId="2AB851B4" w:rsidR="005D1C07" w:rsidRDefault="004E3AFB" w:rsidP="001A451F">
      <w:pPr>
        <w:pStyle w:val="Default"/>
        <w:spacing w:before="120" w:after="120" w:line="360" w:lineRule="auto"/>
        <w:rPr>
          <w:ins w:id="0" w:author="Pierre Bize" w:date="2022-11-09T11:11:00Z"/>
        </w:rPr>
      </w:pPr>
      <w:ins w:id="1" w:author="Pierre Bize" w:date="2022-11-09T11:11:00Z">
        <w:r>
          <w:t>Or</w:t>
        </w:r>
      </w:ins>
    </w:p>
    <w:p w14:paraId="56502D24" w14:textId="3DB1FE19" w:rsidR="006308E9" w:rsidRDefault="004E3AFB" w:rsidP="001A451F">
      <w:pPr>
        <w:pStyle w:val="Default"/>
        <w:spacing w:before="120" w:after="120" w:line="360" w:lineRule="auto"/>
        <w:rPr>
          <w:ins w:id="2" w:author="Giulia Masoero" w:date="2022-11-15T07:34:00Z"/>
        </w:rPr>
      </w:pPr>
      <w:commentRangeStart w:id="3"/>
      <w:commentRangeStart w:id="4"/>
      <w:ins w:id="5" w:author="Pierre Bize" w:date="2022-11-09T11:11:00Z">
        <w:r>
          <w:t xml:space="preserve">Climate warming </w:t>
        </w:r>
      </w:ins>
      <w:ins w:id="6" w:author="Pierre Bize" w:date="2022-11-09T11:12:00Z">
        <w:r w:rsidR="00697D26">
          <w:t xml:space="preserve">has </w:t>
        </w:r>
      </w:ins>
      <w:ins w:id="7" w:author="Pierre Bize" w:date="2022-11-09T11:11:00Z">
        <w:r>
          <w:t xml:space="preserve">led to the shrinking </w:t>
        </w:r>
      </w:ins>
      <w:ins w:id="8" w:author="Pierre Bize" w:date="2022-11-09T11:12:00Z">
        <w:r w:rsidR="00697D26">
          <w:t>by X</w:t>
        </w:r>
        <w:r w:rsidR="000920E3">
          <w:t xml:space="preserve"> kilos</w:t>
        </w:r>
        <w:r w:rsidR="00697D26">
          <w:t xml:space="preserve"> </w:t>
        </w:r>
      </w:ins>
      <w:ins w:id="9" w:author="Pierre Bize" w:date="2022-11-09T11:13:00Z">
        <w:r w:rsidR="006308E9">
          <w:t>in juv</w:t>
        </w:r>
        <w:r w:rsidR="00983769">
          <w:t xml:space="preserve">enile </w:t>
        </w:r>
      </w:ins>
      <w:ins w:id="10" w:author="Pierre Bize" w:date="2022-11-09T11:11:00Z">
        <w:r>
          <w:t xml:space="preserve">Alpine chamois </w:t>
        </w:r>
      </w:ins>
      <w:ins w:id="11" w:author="Pierre Bize" w:date="2022-11-09T11:12:00Z">
        <w:r w:rsidR="006308E9">
          <w:t>over the past X decades</w:t>
        </w:r>
      </w:ins>
      <w:commentRangeEnd w:id="3"/>
      <w:ins w:id="12" w:author="Pierre Bize" w:date="2022-11-09T11:15:00Z">
        <w:r w:rsidR="00D22222">
          <w:rPr>
            <w:rStyle w:val="CommentReference"/>
            <w:color w:val="auto"/>
            <w:lang w:val="en-US" w:eastAsia="en-US"/>
          </w:rPr>
          <w:commentReference w:id="3"/>
        </w:r>
      </w:ins>
      <w:commentRangeEnd w:id="4"/>
      <w:r w:rsidR="00265CA6">
        <w:rPr>
          <w:rStyle w:val="CommentReference"/>
          <w:color w:val="auto"/>
          <w:lang w:val="en-US" w:eastAsia="en-US"/>
        </w:rPr>
        <w:commentReference w:id="4"/>
      </w:r>
      <w:ins w:id="13" w:author="Pierre Bize" w:date="2022-11-09T21:27:00Z">
        <w:r w:rsidR="00C77DA4">
          <w:t xml:space="preserve"> in southern </w:t>
        </w:r>
      </w:ins>
      <w:ins w:id="14" w:author="Pierre Bize" w:date="2022-11-09T21:28:00Z">
        <w:r w:rsidR="00C77DA4">
          <w:t>Switzerland</w:t>
        </w:r>
      </w:ins>
    </w:p>
    <w:p w14:paraId="39998363" w14:textId="0E97FE6E" w:rsidR="00265CA6" w:rsidRDefault="00265CA6" w:rsidP="001A451F">
      <w:pPr>
        <w:pStyle w:val="Default"/>
        <w:spacing w:before="120" w:after="120" w:line="360" w:lineRule="auto"/>
        <w:rPr>
          <w:ins w:id="15" w:author="Pierre Bize" w:date="2022-11-09T11:13:00Z"/>
        </w:rPr>
      </w:pPr>
      <w:ins w:id="16" w:author="Giulia Masoero" w:date="2022-11-15T07:38:00Z">
        <w:r>
          <w:t xml:space="preserve">Shrinking Alpine </w:t>
        </w:r>
      </w:ins>
      <w:ins w:id="17" w:author="Giulia Masoero" w:date="2022-11-15T07:39:00Z">
        <w:r>
          <w:t>chamois: climate warming has led to a</w:t>
        </w:r>
      </w:ins>
      <w:ins w:id="18" w:author="Giulia Masoero" w:date="2022-11-15T07:50:00Z">
        <w:r w:rsidR="001F07E4">
          <w:t>n almost 3</w:t>
        </w:r>
      </w:ins>
      <w:ins w:id="19" w:author="Giulia Masoero" w:date="2022-11-15T07:39:00Z">
        <w:r>
          <w:t xml:space="preserve">kg decrease in juvenile body mass over </w:t>
        </w:r>
      </w:ins>
      <w:ins w:id="20" w:author="Giulia Masoero" w:date="2022-11-15T07:50:00Z">
        <w:r w:rsidR="001F07E4">
          <w:t>27 years</w:t>
        </w:r>
      </w:ins>
      <w:ins w:id="21" w:author="Giulia Masoero" w:date="2022-11-15T07:39:00Z">
        <w:r>
          <w:t xml:space="preserve"> in Southern Swit</w:t>
        </w:r>
      </w:ins>
      <w:ins w:id="22" w:author="Giulia Masoero" w:date="2022-11-15T07:40:00Z">
        <w:r>
          <w:t>zerland</w:t>
        </w:r>
      </w:ins>
    </w:p>
    <w:p w14:paraId="31B1C295" w14:textId="48CF5DD9" w:rsidR="004E3AFB" w:rsidRPr="00C41A0C" w:rsidRDefault="004E3AFB" w:rsidP="001A451F">
      <w:pPr>
        <w:pStyle w:val="Default"/>
        <w:spacing w:before="120" w:after="120" w:line="360" w:lineRule="auto"/>
      </w:pPr>
      <w:ins w:id="23" w:author="Pierre Bize" w:date="2022-11-09T11:11:00Z">
        <w:r>
          <w:t xml:space="preserve"> </w:t>
        </w:r>
      </w:ins>
    </w:p>
    <w:p w14:paraId="18167402" w14:textId="6D6F50EC" w:rsidR="005D1C07" w:rsidRPr="00265CA6"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8F4C16">
        <w:rPr>
          <w:rFonts w:ascii="Times New Roman" w:hAnsi="Times New Roman" w:cs="Times New Roman"/>
          <w:color w:val="000000" w:themeColor="text1"/>
          <w:lang w:val="en-GB"/>
        </w:rPr>
        <w:t xml:space="preserve">Giulia </w:t>
      </w:r>
      <w:commentRangeStart w:id="24"/>
      <w:r w:rsidRPr="008F4C16">
        <w:rPr>
          <w:rFonts w:ascii="Times New Roman" w:hAnsi="Times New Roman" w:cs="Times New Roman"/>
          <w:color w:val="000000" w:themeColor="text1"/>
          <w:lang w:val="en-GB"/>
        </w:rPr>
        <w:t>Masoero</w:t>
      </w:r>
      <w:r w:rsidRPr="008F4C16">
        <w:rPr>
          <w:rFonts w:ascii="Times New Roman" w:hAnsi="Times New Roman" w:cs="Times New Roman"/>
          <w:color w:val="000000" w:themeColor="text1"/>
          <w:vertAlign w:val="superscript"/>
          <w:lang w:val="en-GB"/>
        </w:rPr>
        <w:t>1</w:t>
      </w:r>
      <w:commentRangeEnd w:id="24"/>
      <w:r w:rsidR="00FC2025">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24"/>
      </w:r>
      <w:r w:rsidRPr="008F4C16">
        <w:rPr>
          <w:rFonts w:ascii="Times New Roman" w:hAnsi="Times New Roman" w:cs="Times New Roman"/>
          <w:color w:val="000000" w:themeColor="text1"/>
          <w:vertAlign w:val="superscript"/>
          <w:lang w:val="en-GB"/>
        </w:rPr>
        <w:t>*</w:t>
      </w:r>
      <w:r w:rsidRPr="008F4C16">
        <w:rPr>
          <w:rFonts w:ascii="Times New Roman" w:hAnsi="Times New Roman" w:cs="Times New Roman"/>
          <w:color w:val="000000" w:themeColor="text1"/>
          <w:lang w:val="en-GB"/>
        </w:rPr>
        <w:t xml:space="preserve">, </w:t>
      </w:r>
      <w:r w:rsidR="00E54F3C" w:rsidRPr="008F4C16">
        <w:rPr>
          <w:rFonts w:ascii="Times New Roman" w:hAnsi="Times New Roman" w:cs="Times New Roman"/>
          <w:lang w:val="en-GB"/>
        </w:rPr>
        <w:t>Kristina Georgieva Gencheva</w:t>
      </w:r>
      <w:r w:rsidR="00E54F3C" w:rsidRPr="008F4C16">
        <w:rPr>
          <w:rFonts w:ascii="Times New Roman" w:hAnsi="Times New Roman" w:cs="Times New Roman"/>
          <w:color w:val="000000" w:themeColor="text1"/>
          <w:vertAlign w:val="superscript"/>
          <w:lang w:val="en-GB"/>
        </w:rPr>
        <w:t>2</w:t>
      </w:r>
      <w:r w:rsidR="00E54F3C" w:rsidRPr="008F4C16">
        <w:rPr>
          <w:rFonts w:ascii="Times New Roman" w:hAnsi="Times New Roman" w:cs="Times New Roman"/>
          <w:color w:val="000000" w:themeColor="text1"/>
          <w:lang w:val="en-GB"/>
        </w:rPr>
        <w:t xml:space="preserve">, </w:t>
      </w:r>
      <w:proofErr w:type="spellStart"/>
      <w:r w:rsidR="0098258D" w:rsidRPr="008F4C16">
        <w:rPr>
          <w:rFonts w:ascii="Times New Roman" w:hAnsi="Times New Roman" w:cs="Times New Roman"/>
          <w:color w:val="000000" w:themeColor="text1"/>
          <w:lang w:val="en-GB"/>
        </w:rPr>
        <w:t>Noémie</w:t>
      </w:r>
      <w:proofErr w:type="spellEnd"/>
      <w:r w:rsidR="0098258D" w:rsidRPr="008F4C16">
        <w:rPr>
          <w:rFonts w:ascii="Times New Roman" w:hAnsi="Times New Roman" w:cs="Times New Roman"/>
          <w:color w:val="000000" w:themeColor="text1"/>
          <w:lang w:val="en-GB"/>
        </w:rPr>
        <w:t xml:space="preserve"> Ioset</w:t>
      </w:r>
      <w:r w:rsidR="003C3D17" w:rsidRPr="008F4C16">
        <w:rPr>
          <w:rFonts w:ascii="Times New Roman" w:hAnsi="Times New Roman" w:cs="Times New Roman"/>
          <w:color w:val="000000" w:themeColor="text1"/>
          <w:vertAlign w:val="superscript"/>
          <w:lang w:val="en-GB"/>
        </w:rPr>
        <w:t>3</w:t>
      </w:r>
      <w:r w:rsidR="0098258D" w:rsidRPr="008F4C16">
        <w:rPr>
          <w:rFonts w:ascii="Times New Roman" w:hAnsi="Times New Roman" w:cs="Times New Roman"/>
          <w:color w:val="000000" w:themeColor="text1"/>
          <w:lang w:val="en-GB"/>
        </w:rPr>
        <w:t xml:space="preserve">, </w:t>
      </w:r>
      <w:r w:rsidR="00560A92" w:rsidRPr="008F4C16">
        <w:rPr>
          <w:rFonts w:ascii="Times New Roman" w:hAnsi="Times New Roman" w:cs="Times New Roman"/>
          <w:color w:val="000000" w:themeColor="text1"/>
          <w:lang w:val="en-GB"/>
        </w:rPr>
        <w:t>Louis-Félix Be</w:t>
      </w:r>
      <w:r w:rsidR="00560A92">
        <w:rPr>
          <w:rFonts w:ascii="Times New Roman" w:hAnsi="Times New Roman" w:cs="Times New Roman"/>
          <w:color w:val="000000" w:themeColor="text1"/>
          <w:lang w:val="en-GB"/>
        </w:rPr>
        <w:t>rsier</w:t>
      </w:r>
      <w:r w:rsidR="003C3D17" w:rsidRPr="008F4C16">
        <w:rPr>
          <w:rFonts w:ascii="Times New Roman" w:hAnsi="Times New Roman" w:cs="Times New Roman"/>
          <w:color w:val="000000" w:themeColor="text1"/>
          <w:vertAlign w:val="superscript"/>
          <w:lang w:val="en-GB"/>
        </w:rPr>
        <w:t>3</w:t>
      </w:r>
      <w:r w:rsidR="00560A92">
        <w:rPr>
          <w:rFonts w:ascii="Times New Roman" w:hAnsi="Times New Roman" w:cs="Times New Roman"/>
          <w:color w:val="000000" w:themeColor="text1"/>
          <w:lang w:val="en-GB"/>
        </w:rPr>
        <w:t>, Federico Tettamanti</w:t>
      </w:r>
      <w:r w:rsidR="00DD6793" w:rsidRPr="008F4C16">
        <w:rPr>
          <w:rFonts w:ascii="Times New Roman" w:hAnsi="Times New Roman" w:cs="Times New Roman"/>
          <w:color w:val="000000" w:themeColor="text1"/>
          <w:vertAlign w:val="superscript"/>
          <w:lang w:val="en-GB"/>
        </w:rPr>
        <w:t>4</w:t>
      </w:r>
      <w:r w:rsidR="00560A92">
        <w:rPr>
          <w:rFonts w:ascii="Times New Roman" w:hAnsi="Times New Roman" w:cs="Times New Roman"/>
          <w:color w:val="000000" w:themeColor="text1"/>
          <w:lang w:val="en-GB"/>
        </w:rPr>
        <w:t xml:space="preserve">, </w:t>
      </w:r>
      <w:r w:rsidRPr="008F4C16">
        <w:rPr>
          <w:rFonts w:ascii="Times New Roman" w:hAnsi="Times New Roman" w:cs="Times New Roman"/>
          <w:color w:val="000000" w:themeColor="text1"/>
          <w:lang w:val="en-GB"/>
        </w:rPr>
        <w:t>Pierre Bize</w:t>
      </w:r>
      <w:r w:rsidR="00DD6793">
        <w:rPr>
          <w:rFonts w:ascii="Times New Roman" w:hAnsi="Times New Roman" w:cs="Times New Roman"/>
          <w:color w:val="000000" w:themeColor="text1"/>
          <w:vertAlign w:val="superscript"/>
          <w:lang w:val="en-GB"/>
        </w:rPr>
        <w:t>5</w:t>
      </w:r>
    </w:p>
    <w:p w14:paraId="4701B1D1" w14:textId="6874C5DA"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Department of Biology, University of Ottawa, Canada</w:t>
      </w:r>
    </w:p>
    <w:p w14:paraId="17092547" w14:textId="78F615D9" w:rsidR="00E54F3C" w:rsidRDefault="005D1C07" w:rsidP="00BD5F31">
      <w:pPr>
        <w:pStyle w:val="Body"/>
        <w:spacing w:before="120" w:after="120" w:line="360" w:lineRule="auto"/>
        <w:rPr>
          <w:ins w:id="25" w:author="Giulia Masoero" w:date="2022-11-15T07:36:00Z"/>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2</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color w:val="000000" w:themeColor="text1"/>
          <w:highlight w:val="yellow"/>
          <w:lang w:val="en-GB"/>
        </w:rPr>
        <w:t>AFFILIATION</w:t>
      </w:r>
    </w:p>
    <w:p w14:paraId="13B1231D" w14:textId="037CB561" w:rsidR="00265CA6" w:rsidRPr="00C41A0C" w:rsidRDefault="00265CA6" w:rsidP="00BD5F31">
      <w:pPr>
        <w:pStyle w:val="Body"/>
        <w:spacing w:before="120" w:after="120" w:line="360" w:lineRule="auto"/>
        <w:rPr>
          <w:rFonts w:ascii="Times New Roman" w:hAnsi="Times New Roman" w:cs="Times New Roman"/>
          <w:color w:val="000000" w:themeColor="text1"/>
          <w:lang w:val="en-GB"/>
        </w:rPr>
      </w:pPr>
      <w:ins w:id="26" w:author="Giulia Masoero" w:date="2022-11-15T07:36:00Z">
        <w:r>
          <w:rPr>
            <w:rFonts w:ascii="Times New Roman" w:hAnsi="Times New Roman" w:cs="Times New Roman"/>
            <w:color w:val="000000" w:themeColor="text1"/>
            <w:vertAlign w:val="superscript"/>
            <w:lang w:val="en-GB"/>
          </w:rPr>
          <w:t>3</w:t>
        </w:r>
      </w:ins>
    </w:p>
    <w:p w14:paraId="366157DF" w14:textId="540CCB46" w:rsidR="00265CA6" w:rsidRDefault="00265CA6" w:rsidP="00BD5F31">
      <w:pPr>
        <w:pStyle w:val="Body"/>
        <w:spacing w:before="120" w:after="120" w:line="360" w:lineRule="auto"/>
        <w:rPr>
          <w:ins w:id="27" w:author="Giulia Masoero" w:date="2022-11-15T07:36:00Z"/>
          <w:rFonts w:ascii="Times New Roman" w:hAnsi="Times New Roman" w:cs="Times New Roman"/>
          <w:color w:val="000000" w:themeColor="text1"/>
          <w:vertAlign w:val="superscript"/>
          <w:lang w:val="en-GB"/>
        </w:rPr>
      </w:pPr>
      <w:ins w:id="28" w:author="Giulia Masoero" w:date="2022-11-15T07:36:00Z">
        <w:r>
          <w:rPr>
            <w:rFonts w:ascii="Times New Roman" w:hAnsi="Times New Roman" w:cs="Times New Roman"/>
            <w:color w:val="000000" w:themeColor="text1"/>
            <w:vertAlign w:val="superscript"/>
            <w:lang w:val="en-GB"/>
          </w:rPr>
          <w:t>4</w:t>
        </w:r>
      </w:ins>
    </w:p>
    <w:p w14:paraId="10B49E88" w14:textId="3C341DA0" w:rsidR="001F7321" w:rsidRPr="00C41A0C" w:rsidRDefault="00265CA6" w:rsidP="00BD5F31">
      <w:pPr>
        <w:pStyle w:val="Body"/>
        <w:spacing w:before="120" w:after="120" w:line="360" w:lineRule="auto"/>
        <w:rPr>
          <w:rFonts w:ascii="Times New Roman" w:hAnsi="Times New Roman" w:cs="Times New Roman"/>
          <w:color w:val="000000" w:themeColor="text1"/>
          <w:lang w:val="en-GB"/>
        </w:rPr>
      </w:pPr>
      <w:ins w:id="29" w:author="Giulia Masoero" w:date="2022-11-15T07:36:00Z">
        <w:r>
          <w:rPr>
            <w:rFonts w:ascii="Times New Roman" w:hAnsi="Times New Roman" w:cs="Times New Roman"/>
            <w:color w:val="000000" w:themeColor="text1"/>
            <w:vertAlign w:val="superscript"/>
            <w:lang w:val="en-GB"/>
          </w:rPr>
          <w:t>5</w:t>
        </w:r>
      </w:ins>
      <w:del w:id="30" w:author="Giulia Masoero" w:date="2022-11-15T07:36:00Z">
        <w:r w:rsidR="00E54F3C" w:rsidRPr="00C41A0C" w:rsidDel="00265CA6">
          <w:rPr>
            <w:rFonts w:ascii="Times New Roman" w:hAnsi="Times New Roman" w:cs="Times New Roman"/>
            <w:color w:val="000000" w:themeColor="text1"/>
            <w:vertAlign w:val="superscript"/>
            <w:lang w:val="en-GB"/>
          </w:rPr>
          <w:delText>3</w:delText>
        </w:r>
      </w:del>
      <w:r w:rsidR="00E54F3C" w:rsidRPr="00C41A0C">
        <w:rPr>
          <w:rFonts w:ascii="Times New Roman" w:hAnsi="Times New Roman" w:cs="Times New Roman"/>
          <w:color w:val="000000" w:themeColor="text1"/>
          <w:vertAlign w:val="superscript"/>
          <w:lang w:val="en-GB"/>
        </w:rPr>
        <w:t xml:space="preserve"> </w:t>
      </w:r>
      <w:r w:rsidR="001F7321" w:rsidRPr="00C41A0C">
        <w:rPr>
          <w:rFonts w:ascii="Times New Roman" w:hAnsi="Times New Roman" w:cs="Times New Roman"/>
          <w:color w:val="000000" w:themeColor="text1"/>
          <w:lang w:val="en-GB"/>
        </w:rPr>
        <w:t xml:space="preserve">Swiss Ornithological Institute, </w:t>
      </w:r>
      <w:proofErr w:type="spellStart"/>
      <w:r w:rsidR="001F7321" w:rsidRPr="00C41A0C">
        <w:rPr>
          <w:rFonts w:ascii="Times New Roman" w:hAnsi="Times New Roman" w:cs="Times New Roman"/>
          <w:color w:val="000000" w:themeColor="text1"/>
          <w:lang w:val="en-GB"/>
        </w:rPr>
        <w:t>Seerose</w:t>
      </w:r>
      <w:proofErr w:type="spellEnd"/>
      <w:r w:rsidR="001F7321" w:rsidRPr="00C41A0C">
        <w:rPr>
          <w:rFonts w:ascii="Times New Roman" w:hAnsi="Times New Roman" w:cs="Times New Roman"/>
          <w:color w:val="000000" w:themeColor="text1"/>
          <w:lang w:val="en-GB"/>
        </w:rPr>
        <w:t xml:space="preserve"> 1, 6204 Sempach, Switzerland</w:t>
      </w:r>
    </w:p>
    <w:p w14:paraId="65BD373A" w14:textId="1642F745"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 xml:space="preserve">* Corresponding author: </w:t>
      </w:r>
      <w:hyperlink r:id="rId12" w:history="1">
        <w:r w:rsidR="001F7321" w:rsidRPr="00C41A0C">
          <w:rPr>
            <w:rStyle w:val="Hyperlink"/>
            <w:rFonts w:ascii="Times New Roman" w:hAnsi="Times New Roman" w:cs="Times New Roman"/>
            <w:lang w:val="en-GB"/>
          </w:rPr>
          <w:t>giulia.masoero@gmail.com</w:t>
        </w:r>
      </w:hyperlink>
      <w:r w:rsidR="001F7321"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highlight w:val="yellow"/>
          <w:lang w:val="en-GB"/>
        </w:rPr>
        <w:t>(?)</w:t>
      </w:r>
    </w:p>
    <w:p w14:paraId="4567B2BA" w14:textId="4D5CA791" w:rsidR="00294694" w:rsidRPr="00C41A0C" w:rsidRDefault="00294694" w:rsidP="001A451F">
      <w:pPr>
        <w:pStyle w:val="Default"/>
        <w:spacing w:before="120" w:after="120" w:line="360" w:lineRule="auto"/>
        <w:ind w:firstLine="426"/>
      </w:pPr>
    </w:p>
    <w:p w14:paraId="6BDCA12B" w14:textId="797FB27A" w:rsidR="005D1C07" w:rsidRPr="00C41A0C" w:rsidRDefault="005D1C07" w:rsidP="00BD5F31">
      <w:pPr>
        <w:pStyle w:val="Body"/>
        <w:spacing w:before="120" w:after="120" w:line="360" w:lineRule="auto"/>
        <w:rPr>
          <w:rFonts w:ascii="Times New Roman" w:hAnsi="Times New Roman" w:cs="Times New Roman"/>
          <w:b/>
          <w:bCs/>
          <w:color w:val="000000" w:themeColor="text1"/>
          <w:lang w:val="en-GB"/>
        </w:rPr>
      </w:pPr>
      <w:r w:rsidRPr="00C41A0C">
        <w:rPr>
          <w:rFonts w:ascii="Times New Roman" w:hAnsi="Times New Roman" w:cs="Times New Roman"/>
          <w:b/>
          <w:bCs/>
          <w:color w:val="000000" w:themeColor="text1"/>
          <w:lang w:val="en-GB"/>
        </w:rPr>
        <w:t>ORCID</w:t>
      </w:r>
      <w:r w:rsidR="008E0486">
        <w:rPr>
          <w:rFonts w:ascii="Times New Roman" w:hAnsi="Times New Roman" w:cs="Times New Roman"/>
          <w:b/>
          <w:bCs/>
          <w:color w:val="000000" w:themeColor="text1"/>
          <w:lang w:val="en-GB"/>
        </w:rPr>
        <w:t xml:space="preserve"> (</w:t>
      </w:r>
      <w:r w:rsidR="008E0486" w:rsidRPr="00265CA6">
        <w:rPr>
          <w:rFonts w:ascii="Times New Roman" w:hAnsi="Times New Roman" w:cs="Times New Roman"/>
          <w:b/>
          <w:bCs/>
          <w:color w:val="000000" w:themeColor="text1"/>
          <w:highlight w:val="yellow"/>
          <w:lang w:val="en-GB"/>
        </w:rPr>
        <w:t>LFB and FT, please add your ORCID if you have one. Thanks</w:t>
      </w:r>
      <w:r w:rsidR="008E0486">
        <w:rPr>
          <w:rFonts w:ascii="Times New Roman" w:hAnsi="Times New Roman" w:cs="Times New Roman"/>
          <w:b/>
          <w:bCs/>
          <w:color w:val="000000" w:themeColor="text1"/>
          <w:lang w:val="en-GB"/>
        </w:rPr>
        <w:t>)</w:t>
      </w:r>
    </w:p>
    <w:p w14:paraId="0A1FCC5C"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GM: 0000-0003-4429-7726</w:t>
      </w:r>
    </w:p>
    <w:p w14:paraId="042271B6" w14:textId="0D0C990C" w:rsidR="005D1C07"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PB: 0000-0002-6759-4371</w:t>
      </w:r>
    </w:p>
    <w:p w14:paraId="3758106A" w14:textId="77777777" w:rsidR="003D28B6" w:rsidRPr="00C41A0C"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C41A0C" w:rsidRDefault="005D1C07">
      <w:pPr>
        <w:pStyle w:val="Default"/>
        <w:spacing w:before="120" w:after="120" w:line="360" w:lineRule="auto"/>
        <w:ind w:firstLine="426"/>
      </w:pPr>
    </w:p>
    <w:p w14:paraId="15AEC6F4" w14:textId="77777777" w:rsidR="00942763" w:rsidRPr="00C41A0C" w:rsidRDefault="00942763" w:rsidP="00942763">
      <w:pPr>
        <w:pStyle w:val="Default"/>
        <w:spacing w:before="120" w:after="120" w:line="360" w:lineRule="auto"/>
        <w:rPr>
          <w:color w:val="auto"/>
        </w:rPr>
      </w:pPr>
      <w:r w:rsidRPr="00C41A0C">
        <w:rPr>
          <w:b/>
          <w:bCs/>
          <w:color w:val="auto"/>
        </w:rPr>
        <w:t>Key words</w:t>
      </w:r>
      <w:r w:rsidRPr="00C41A0C">
        <w:rPr>
          <w:color w:val="auto"/>
        </w:rPr>
        <w:t xml:space="preserve">: climate change, </w:t>
      </w:r>
      <w:r w:rsidRPr="00C41A0C">
        <w:rPr>
          <w:i/>
          <w:iCs/>
          <w:color w:val="auto"/>
        </w:rPr>
        <w:t>climwin</w:t>
      </w:r>
      <w:r w:rsidRPr="00C41A0C">
        <w:rPr>
          <w:color w:val="auto"/>
        </w:rPr>
        <w:t xml:space="preserve">, gestation, juveniles, lactation, large ungulates, life stages, Switzerland, Ticino canton </w:t>
      </w:r>
    </w:p>
    <w:p w14:paraId="0C0B1C13" w14:textId="02EBBD6C" w:rsidR="00075185" w:rsidRPr="00C41A0C" w:rsidRDefault="00075185">
      <w:pPr>
        <w:pStyle w:val="Default"/>
        <w:spacing w:before="120" w:after="120" w:line="360" w:lineRule="auto"/>
        <w:ind w:firstLine="426"/>
      </w:pPr>
    </w:p>
    <w:p w14:paraId="08E9F9BA" w14:textId="3B346BFA" w:rsidR="00075185" w:rsidRPr="00C41A0C" w:rsidRDefault="00075185" w:rsidP="00942763">
      <w:pPr>
        <w:pStyle w:val="Default"/>
        <w:spacing w:before="120" w:after="120" w:line="360" w:lineRule="auto"/>
      </w:pPr>
      <w:r w:rsidRPr="00942763">
        <w:rPr>
          <w:b/>
          <w:bCs/>
        </w:rPr>
        <w:t>Journal</w:t>
      </w:r>
      <w:r w:rsidRPr="00C41A0C">
        <w:t>:</w:t>
      </w:r>
      <w:r w:rsidR="00942763">
        <w:t xml:space="preserve"> </w:t>
      </w:r>
      <w:r w:rsidRPr="00C41A0C">
        <w:t>Biology letters</w:t>
      </w:r>
    </w:p>
    <w:p w14:paraId="617F4835" w14:textId="77777777" w:rsidR="00075185" w:rsidRPr="00C41A0C" w:rsidRDefault="00075185" w:rsidP="00075185">
      <w:pPr>
        <w:pStyle w:val="NormalWeb"/>
        <w:shd w:val="clear" w:color="auto" w:fill="FFFFFF"/>
        <w:rPr>
          <w:color w:val="333132"/>
          <w:lang w:val="en-GB"/>
        </w:rPr>
      </w:pPr>
      <w:r w:rsidRPr="00C41A0C">
        <w:rPr>
          <w:color w:val="333132"/>
          <w:lang w:val="en-GB"/>
        </w:rPr>
        <w:lastRenderedPageBreak/>
        <w:t>A research article is the presentation of the author’s own work, including methods and results. Articles published in </w:t>
      </w:r>
      <w:r w:rsidRPr="00C41A0C">
        <w:rPr>
          <w:rStyle w:val="Emphasis"/>
          <w:color w:val="333132"/>
          <w:lang w:val="en-GB"/>
        </w:rPr>
        <w:t>Biology Letters</w:t>
      </w:r>
      <w:r w:rsidRPr="00C41A0C">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C41A0C" w:rsidRDefault="00075185" w:rsidP="00075185">
      <w:pPr>
        <w:pStyle w:val="NormalWeb"/>
        <w:shd w:val="clear" w:color="auto" w:fill="FFFFFF"/>
        <w:rPr>
          <w:color w:val="333132"/>
          <w:lang w:val="en-GB"/>
        </w:rPr>
      </w:pPr>
      <w:r w:rsidRPr="00C41A0C">
        <w:rPr>
          <w:color w:val="333132"/>
          <w:lang w:val="en-GB"/>
        </w:rPr>
        <w:t>The word limit for research articles is 2500 words.</w:t>
      </w:r>
    </w:p>
    <w:p w14:paraId="6F0EBA2C" w14:textId="651F2B50" w:rsidR="00523B06" w:rsidRDefault="00523B06" w:rsidP="00523B06">
      <w:pPr>
        <w:rPr>
          <w:rFonts w:ascii="Arial" w:hAnsi="Arial" w:cs="Arial"/>
          <w:color w:val="333132"/>
          <w:u w:val="single"/>
          <w:shd w:val="clear" w:color="auto" w:fill="FFFFFF"/>
          <w:lang w:val="en-GB"/>
        </w:rPr>
      </w:pPr>
      <w:r w:rsidRPr="00C41A0C">
        <w:rPr>
          <w:rFonts w:ascii="Arial" w:hAnsi="Arial" w:cs="Arial"/>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DC065A">
        <w:rPr>
          <w:rFonts w:ascii="Arial" w:hAnsi="Arial" w:cs="Arial"/>
          <w:color w:val="333132"/>
          <w:u w:val="single"/>
          <w:shd w:val="clear" w:color="auto" w:fill="FFFFFF"/>
          <w:lang w:val="en-GB"/>
        </w:rPr>
        <w:t>Please note that figure/table legends, acknowledgements and funding statements </w:t>
      </w:r>
      <w:r w:rsidRPr="00DC065A">
        <w:rPr>
          <w:rStyle w:val="Strong"/>
          <w:rFonts w:ascii="Arial" w:hAnsi="Arial" w:cs="Arial"/>
          <w:color w:val="333132"/>
          <w:u w:val="single"/>
          <w:shd w:val="clear" w:color="auto" w:fill="FFFFFF"/>
          <w:lang w:val="en-GB"/>
        </w:rPr>
        <w:t>are</w:t>
      </w:r>
      <w:r w:rsidRPr="00DC065A">
        <w:rPr>
          <w:rFonts w:ascii="Arial" w:hAnsi="Arial" w:cs="Arial"/>
          <w:color w:val="333132"/>
          <w:u w:val="single"/>
          <w:shd w:val="clear" w:color="auto" w:fill="FFFFFF"/>
          <w:lang w:val="en-GB"/>
        </w:rPr>
        <w:t> included in the word count.</w:t>
      </w:r>
    </w:p>
    <w:p w14:paraId="77CD7F90" w14:textId="77777777" w:rsidR="00942763" w:rsidRPr="00DC065A" w:rsidRDefault="00942763" w:rsidP="00523B06">
      <w:pPr>
        <w:rPr>
          <w:u w:val="single"/>
          <w:lang w:val="en-GB"/>
        </w:rPr>
      </w:pPr>
    </w:p>
    <w:p w14:paraId="2CA4DFDE" w14:textId="77777777" w:rsidR="00DE4CF8" w:rsidRDefault="00DE4CF8" w:rsidP="00DE4CF8">
      <w:pPr>
        <w:pStyle w:val="Default"/>
        <w:spacing w:before="120" w:after="120" w:line="360" w:lineRule="auto"/>
        <w:ind w:firstLine="426"/>
      </w:pPr>
      <w:r>
        <w:t>MAX WORDS 2500</w:t>
      </w:r>
    </w:p>
    <w:p w14:paraId="4C2D0803" w14:textId="77777777" w:rsidR="00DE4CF8" w:rsidRDefault="00DE4CF8" w:rsidP="00DE4CF8">
      <w:pPr>
        <w:pStyle w:val="Default"/>
        <w:spacing w:before="120" w:after="120" w:line="360" w:lineRule="auto"/>
      </w:pPr>
      <w:r>
        <w:t xml:space="preserve">Now the file is: …. But: </w:t>
      </w:r>
    </w:p>
    <w:p w14:paraId="7699360D" w14:textId="017FEF3D" w:rsidR="00DE4CF8" w:rsidRDefault="00DE4CF8" w:rsidP="00DE4CF8">
      <w:pPr>
        <w:pStyle w:val="Default"/>
        <w:numPr>
          <w:ilvl w:val="0"/>
          <w:numId w:val="8"/>
        </w:numPr>
        <w:spacing w:before="120" w:after="120" w:line="360" w:lineRule="auto"/>
      </w:pPr>
      <w:r>
        <w:t xml:space="preserve">changing the </w:t>
      </w:r>
      <w:r w:rsidR="00EA47B7">
        <w:t>reference</w:t>
      </w:r>
      <w:r>
        <w:t xml:space="preserve"> style to </w:t>
      </w:r>
      <w:proofErr w:type="spellStart"/>
      <w:r>
        <w:t>BiolLett</w:t>
      </w:r>
      <w:proofErr w:type="spellEnd"/>
      <w:r>
        <w:t xml:space="preserve"> makes us save 2</w:t>
      </w:r>
      <w:r w:rsidR="007A1405">
        <w:t>1</w:t>
      </w:r>
      <w:r>
        <w:t xml:space="preserve">0+ words (for now I kept this one for your first reading so it’s easier for you to see the authors I’m citing). </w:t>
      </w:r>
    </w:p>
    <w:p w14:paraId="6EBB7E31" w14:textId="6035B6ED" w:rsidR="00DE4CF8" w:rsidRDefault="00DE4CF8" w:rsidP="00DE4CF8">
      <w:pPr>
        <w:pStyle w:val="Default"/>
        <w:numPr>
          <w:ilvl w:val="0"/>
          <w:numId w:val="8"/>
        </w:numPr>
        <w:spacing w:before="120" w:after="120" w:line="360" w:lineRule="auto"/>
      </w:pPr>
      <w:r>
        <w:t xml:space="preserve">Author </w:t>
      </w:r>
      <w:r w:rsidR="009D58CA">
        <w:t xml:space="preserve">and my notes </w:t>
      </w:r>
      <w:r>
        <w:t>page not counting (</w:t>
      </w:r>
      <w:r w:rsidR="009D58CA">
        <w:t>300</w:t>
      </w:r>
      <w:r>
        <w:t xml:space="preserve"> words).</w:t>
      </w:r>
    </w:p>
    <w:p w14:paraId="29E5062D" w14:textId="1864CFE7" w:rsidR="00DE4CF8" w:rsidRDefault="00DE4CF8" w:rsidP="00DE4CF8">
      <w:pPr>
        <w:pStyle w:val="Default"/>
        <w:numPr>
          <w:ilvl w:val="0"/>
          <w:numId w:val="8"/>
        </w:numPr>
        <w:spacing w:before="120" w:after="120" w:line="360" w:lineRule="auto"/>
      </w:pPr>
      <w:r>
        <w:t>Last sections (Data accessibility, Ethics, Author contributions, Competing interests and references not counting (1</w:t>
      </w:r>
      <w:r w:rsidR="007A1405">
        <w:t>7</w:t>
      </w:r>
      <w:r>
        <w:t>00 words).</w:t>
      </w:r>
    </w:p>
    <w:p w14:paraId="522AC73C" w14:textId="11C597AD" w:rsidR="00DE4CF8" w:rsidRDefault="00DE4CF8" w:rsidP="00DE4CF8">
      <w:pPr>
        <w:pStyle w:val="Default"/>
        <w:spacing w:before="120" w:after="120" w:line="360" w:lineRule="auto"/>
        <w:rPr>
          <w:b/>
          <w:bCs/>
        </w:rPr>
      </w:pPr>
      <w:r w:rsidRPr="00942763">
        <w:rPr>
          <w:b/>
          <w:bCs/>
        </w:rPr>
        <w:t>So we without those 2</w:t>
      </w:r>
      <w:r w:rsidR="00784173">
        <w:rPr>
          <w:b/>
          <w:bCs/>
        </w:rPr>
        <w:t>21</w:t>
      </w:r>
      <w:r w:rsidRPr="00942763">
        <w:rPr>
          <w:b/>
          <w:bCs/>
        </w:rPr>
        <w:t>0 words we have …</w:t>
      </w:r>
      <w:r w:rsidR="00942763" w:rsidRPr="00942763">
        <w:rPr>
          <w:b/>
          <w:bCs/>
        </w:rPr>
        <w:t xml:space="preserve"> ca.</w:t>
      </w:r>
      <w:r w:rsidR="007A1405">
        <w:rPr>
          <w:b/>
          <w:bCs/>
        </w:rPr>
        <w:t>2900</w:t>
      </w:r>
      <w:r w:rsidR="00942763" w:rsidRPr="00942763">
        <w:rPr>
          <w:b/>
          <w:bCs/>
        </w:rPr>
        <w:t xml:space="preserve"> words… need to cut </w:t>
      </w:r>
      <w:r w:rsidR="007A1405">
        <w:rPr>
          <w:b/>
          <w:bCs/>
        </w:rPr>
        <w:t>4</w:t>
      </w:r>
      <w:r w:rsidR="00942763" w:rsidRPr="00942763">
        <w:rPr>
          <w:b/>
          <w:bCs/>
        </w:rPr>
        <w:t>00</w:t>
      </w:r>
      <w:r w:rsidR="007A1405">
        <w:rPr>
          <w:b/>
          <w:bCs/>
        </w:rPr>
        <w:t>:</w:t>
      </w:r>
    </w:p>
    <w:p w14:paraId="5406D314" w14:textId="5C2574E3" w:rsidR="007A1405" w:rsidRDefault="007A1405" w:rsidP="007A1405">
      <w:pPr>
        <w:pStyle w:val="Default"/>
        <w:numPr>
          <w:ilvl w:val="0"/>
          <w:numId w:val="8"/>
        </w:numPr>
        <w:spacing w:before="120" w:after="120" w:line="360" w:lineRule="auto"/>
        <w:rPr>
          <w:b/>
          <w:bCs/>
        </w:rPr>
      </w:pPr>
      <w:r>
        <w:rPr>
          <w:b/>
          <w:bCs/>
        </w:rPr>
        <w:t xml:space="preserve">As seen in other articles using climwin in </w:t>
      </w:r>
      <w:proofErr w:type="spellStart"/>
      <w:r>
        <w:rPr>
          <w:b/>
          <w:bCs/>
        </w:rPr>
        <w:t>BiolLett</w:t>
      </w:r>
      <w:proofErr w:type="spellEnd"/>
      <w:r>
        <w:rPr>
          <w:b/>
          <w:bCs/>
        </w:rPr>
        <w:t xml:space="preserve"> I can cut ca. 150 words from the Stat analysis and wrote most of it in the supplementary materials. </w:t>
      </w:r>
    </w:p>
    <w:p w14:paraId="63BE9C19" w14:textId="5BCA4384" w:rsidR="00EA47B7" w:rsidRPr="00942763" w:rsidDel="008C6E48" w:rsidRDefault="00EA47B7" w:rsidP="00DE4CF8">
      <w:pPr>
        <w:pStyle w:val="Default"/>
        <w:spacing w:before="120" w:after="120" w:line="360" w:lineRule="auto"/>
        <w:rPr>
          <w:del w:id="31" w:author="Pierre Bize" w:date="2022-11-09T09:54:00Z"/>
          <w:b/>
          <w:bCs/>
        </w:rPr>
      </w:pPr>
    </w:p>
    <w:p w14:paraId="2F8182F9" w14:textId="77777777" w:rsidR="008E18DE" w:rsidRPr="00C41A0C" w:rsidRDefault="008E18DE" w:rsidP="00915D34">
      <w:pPr>
        <w:pStyle w:val="Default"/>
        <w:spacing w:before="120" w:after="120" w:line="360" w:lineRule="auto"/>
        <w:ind w:firstLine="426"/>
      </w:pPr>
    </w:p>
    <w:p w14:paraId="6037032D" w14:textId="0DDC5830" w:rsidR="00D41520" w:rsidRPr="00C41A0C" w:rsidRDefault="00D41520" w:rsidP="00915D34">
      <w:pPr>
        <w:pStyle w:val="Default"/>
        <w:spacing w:before="120" w:after="120" w:line="360" w:lineRule="auto"/>
        <w:ind w:firstLine="426"/>
        <w:rPr>
          <w:b/>
          <w:bCs/>
        </w:rPr>
      </w:pPr>
      <w:r w:rsidRPr="00C41A0C">
        <w:rPr>
          <w:b/>
          <w:bCs/>
        </w:rPr>
        <w:t>Abstract</w:t>
      </w:r>
      <w:r w:rsidR="00125019" w:rsidRPr="00C41A0C">
        <w:rPr>
          <w:b/>
          <w:bCs/>
        </w:rPr>
        <w:t xml:space="preserve"> </w:t>
      </w:r>
    </w:p>
    <w:p w14:paraId="4CBBA1A8" w14:textId="03EF0CD5" w:rsidR="00294694" w:rsidRDefault="00294694" w:rsidP="00375816">
      <w:pPr>
        <w:pStyle w:val="Default"/>
        <w:spacing w:before="120" w:after="120" w:line="360" w:lineRule="auto"/>
      </w:pPr>
      <w:r w:rsidRPr="00C41A0C">
        <w:t xml:space="preserve">Over the past decades, climate change has driven changes in body size in numerous species, including the </w:t>
      </w:r>
      <w:r w:rsidR="007A1405">
        <w:t>A</w:t>
      </w:r>
      <w:r w:rsidRPr="00C41A0C">
        <w:t>lpine chamois (</w:t>
      </w:r>
      <w:r w:rsidRPr="00C41A0C">
        <w:rPr>
          <w:i/>
          <w:iCs/>
        </w:rPr>
        <w:t>Rupicapra rupicapra</w:t>
      </w:r>
      <w:r w:rsidRPr="00C41A0C">
        <w:t xml:space="preserve">). Here, we analyse </w:t>
      </w:r>
      <w:r w:rsidR="00EA47B7" w:rsidRPr="00C41A0C">
        <w:rPr>
          <w:color w:val="auto"/>
        </w:rPr>
        <w:t xml:space="preserve">5635 </w:t>
      </w:r>
      <w:r w:rsidRPr="00C41A0C">
        <w:t xml:space="preserve">1.5-year-old individuals from a population in the Ticino canton in the Swiss Alps from 1992 to 2018. </w:t>
      </w:r>
      <w:r w:rsidR="00375816" w:rsidRPr="00C41A0C">
        <w:t xml:space="preserve">Using the package </w:t>
      </w:r>
      <w:r w:rsidR="00375816" w:rsidRPr="00C41A0C">
        <w:rPr>
          <w:i/>
          <w:iCs/>
        </w:rPr>
        <w:t xml:space="preserve">climwin </w:t>
      </w:r>
      <w:r w:rsidR="00375816" w:rsidRPr="00C41A0C">
        <w:t xml:space="preserve">in R, </w:t>
      </w:r>
      <w:r w:rsidR="007A1405">
        <w:t>we</w:t>
      </w:r>
      <w:r w:rsidRPr="00C41A0C">
        <w:t xml:space="preserve"> aim to find </w:t>
      </w:r>
      <w:r w:rsidR="00375816" w:rsidRPr="00C41A0C">
        <w:t xml:space="preserve">the exact time window when average ambient </w:t>
      </w:r>
      <w:r w:rsidR="007A1405">
        <w:t xml:space="preserve">temperature </w:t>
      </w:r>
      <w:r w:rsidR="00375816" w:rsidRPr="00C41A0C">
        <w:t xml:space="preserve">mostly affects the body mass of juvenile </w:t>
      </w:r>
      <w:r w:rsidR="007A1405">
        <w:t>A</w:t>
      </w:r>
      <w:r w:rsidR="00375816" w:rsidRPr="00C41A0C">
        <w:t>lpine chamois</w:t>
      </w:r>
      <w:r w:rsidRPr="007A1405">
        <w:t>. The results show that the temperatures during the</w:t>
      </w:r>
      <w:r w:rsidR="00BD273E" w:rsidRPr="007A1405">
        <w:t xml:space="preserve"> early</w:t>
      </w:r>
      <w:r w:rsidRPr="007A1405">
        <w:t xml:space="preserve"> lactation period</w:t>
      </w:r>
      <w:r w:rsidR="00BD273E" w:rsidRPr="007A1405">
        <w:t xml:space="preserve"> (May 9</w:t>
      </w:r>
      <w:r w:rsidR="00BD273E" w:rsidRPr="007A1405">
        <w:rPr>
          <w:vertAlign w:val="superscript"/>
        </w:rPr>
        <w:t>th</w:t>
      </w:r>
      <w:r w:rsidR="00BD273E" w:rsidRPr="007A1405">
        <w:t xml:space="preserve"> - July 2</w:t>
      </w:r>
      <w:r w:rsidR="00BD273E" w:rsidRPr="007A1405">
        <w:rPr>
          <w:vertAlign w:val="superscript"/>
        </w:rPr>
        <w:t>nd</w:t>
      </w:r>
      <w:r w:rsidR="00BD273E" w:rsidRPr="007A1405">
        <w:t>)</w:t>
      </w:r>
      <w:r w:rsidRPr="007A1405">
        <w:t xml:space="preserve"> are of particular importance for the growth of chamois. </w:t>
      </w:r>
      <w:r w:rsidR="00BD273E" w:rsidRPr="007A1405">
        <w:t>We also found</w:t>
      </w:r>
      <w:r w:rsidR="00BD273E">
        <w:t xml:space="preserve"> a decline in</w:t>
      </w:r>
      <w:r w:rsidR="00203ECD">
        <w:t xml:space="preserve"> average</w:t>
      </w:r>
      <w:r w:rsidR="00BD273E">
        <w:t xml:space="preserve"> temperatures over this temporal window of 1.6°</w:t>
      </w:r>
      <w:r w:rsidR="00EA47B7">
        <w:t xml:space="preserve"> </w:t>
      </w:r>
      <w:proofErr w:type="spellStart"/>
      <w:r w:rsidR="00BD273E">
        <w:t>C over</w:t>
      </w:r>
      <w:proofErr w:type="spellEnd"/>
      <w:r w:rsidR="00BD273E">
        <w:t xml:space="preserve"> less than 30 years. </w:t>
      </w:r>
      <w:r w:rsidR="00203ECD">
        <w:t xml:space="preserve">These results suggest that the rising temperatures in the alpine regions could have important </w:t>
      </w:r>
      <w:proofErr w:type="spellStart"/>
      <w:r w:rsidR="00203ECD">
        <w:t>consequesnces</w:t>
      </w:r>
      <w:proofErr w:type="spellEnd"/>
      <w:r w:rsidR="00203ECD">
        <w:t xml:space="preserve"> on the ecology and evolution of wild ungulates.</w:t>
      </w:r>
    </w:p>
    <w:p w14:paraId="344A9A21" w14:textId="77777777" w:rsidR="00203ECD" w:rsidRDefault="00203ECD" w:rsidP="00BD5F31">
      <w:pPr>
        <w:pStyle w:val="Default"/>
        <w:spacing w:before="120" w:after="120" w:line="360" w:lineRule="auto"/>
        <w:ind w:firstLine="426"/>
      </w:pPr>
    </w:p>
    <w:p w14:paraId="50DB40A5" w14:textId="10FC2600" w:rsidR="00294694" w:rsidRPr="00C41A0C" w:rsidRDefault="00294694" w:rsidP="00BD5F31">
      <w:pPr>
        <w:pStyle w:val="Default"/>
        <w:spacing w:before="120" w:after="120" w:line="360" w:lineRule="auto"/>
        <w:ind w:firstLine="426"/>
        <w:rPr>
          <w:color w:val="auto"/>
        </w:rPr>
      </w:pPr>
      <w:r w:rsidRPr="00C41A0C">
        <w:rPr>
          <w:b/>
          <w:bCs/>
          <w:color w:val="auto"/>
        </w:rPr>
        <w:t xml:space="preserve">Introduction </w:t>
      </w:r>
    </w:p>
    <w:p w14:paraId="1AC5722C" w14:textId="723E57CC" w:rsidR="00294694" w:rsidRPr="00C41A0C" w:rsidRDefault="00294694" w:rsidP="008963E1">
      <w:pPr>
        <w:pStyle w:val="Default"/>
        <w:spacing w:before="120" w:after="120" w:line="360" w:lineRule="auto"/>
        <w:ind w:firstLine="426"/>
        <w:rPr>
          <w:color w:val="auto"/>
        </w:rPr>
      </w:pPr>
      <w:r w:rsidRPr="00C41A0C">
        <w:rPr>
          <w:color w:val="auto"/>
        </w:rPr>
        <w:t xml:space="preserve">As global </w:t>
      </w:r>
      <w:del w:id="32" w:author="Pierre Bize" w:date="2022-11-09T10:50:00Z">
        <w:r w:rsidR="00D37992" w:rsidRPr="00C41A0C" w:rsidDel="00FE1899">
          <w:rPr>
            <w:color w:val="auto"/>
          </w:rPr>
          <w:delText xml:space="preserve">environmental </w:delText>
        </w:r>
      </w:del>
      <w:r w:rsidR="00D37992" w:rsidRPr="00C41A0C">
        <w:rPr>
          <w:color w:val="auto"/>
        </w:rPr>
        <w:t>change</w:t>
      </w:r>
      <w:ins w:id="33" w:author="Pierre Bize" w:date="2022-11-09T10:50:00Z">
        <w:r w:rsidR="00FE1899">
          <w:rPr>
            <w:color w:val="auto"/>
          </w:rPr>
          <w:t>s</w:t>
        </w:r>
      </w:ins>
      <w:r w:rsidR="00D37992" w:rsidRPr="00C41A0C">
        <w:rPr>
          <w:color w:val="auto"/>
        </w:rPr>
        <w:t xml:space="preserve"> </w:t>
      </w:r>
      <w:ins w:id="34" w:author="Pierre Bize" w:date="2022-11-09T14:31:00Z">
        <w:r w:rsidR="0036021A">
          <w:rPr>
            <w:color w:val="auto"/>
          </w:rPr>
          <w:t xml:space="preserve">induced by human activities </w:t>
        </w:r>
      </w:ins>
      <w:r w:rsidRPr="00C41A0C">
        <w:rPr>
          <w:color w:val="auto"/>
        </w:rPr>
        <w:t>accelerate</w:t>
      </w:r>
      <w:del w:id="35" w:author="Pierre Bize" w:date="2022-11-09T10:50:00Z">
        <w:r w:rsidRPr="00C41A0C" w:rsidDel="00FE1899">
          <w:rPr>
            <w:color w:val="auto"/>
          </w:rPr>
          <w:delText>s</w:delText>
        </w:r>
      </w:del>
      <w:r w:rsidRPr="00C41A0C">
        <w:rPr>
          <w:color w:val="auto"/>
        </w:rPr>
        <w:t>, many species</w:t>
      </w:r>
      <w:r w:rsidR="00D37992" w:rsidRPr="00C41A0C">
        <w:rPr>
          <w:color w:val="auto"/>
        </w:rPr>
        <w:t xml:space="preserve"> </w:t>
      </w:r>
      <w:del w:id="36" w:author="Pierre Bize" w:date="2022-11-09T10:50:00Z">
        <w:r w:rsidR="00D37992" w:rsidRPr="00C41A0C" w:rsidDel="0092170A">
          <w:rPr>
            <w:color w:val="auto"/>
          </w:rPr>
          <w:delText xml:space="preserve">have </w:delText>
        </w:r>
      </w:del>
      <w:commentRangeStart w:id="37"/>
      <w:ins w:id="38" w:author="Pierre Bize" w:date="2022-11-09T10:50:00Z">
        <w:r w:rsidR="0092170A">
          <w:rPr>
            <w:color w:val="auto"/>
          </w:rPr>
          <w:t>are</w:t>
        </w:r>
        <w:r w:rsidR="0092170A" w:rsidRPr="00C41A0C">
          <w:rPr>
            <w:color w:val="auto"/>
          </w:rPr>
          <w:t xml:space="preserve"> </w:t>
        </w:r>
        <w:commentRangeEnd w:id="37"/>
        <w:r w:rsidR="0092170A">
          <w:rPr>
            <w:rStyle w:val="CommentReference"/>
            <w:color w:val="auto"/>
            <w:lang w:val="en-US" w:eastAsia="en-US"/>
          </w:rPr>
          <w:commentReference w:id="37"/>
        </w:r>
      </w:ins>
      <w:r w:rsidR="00D37992" w:rsidRPr="00C41A0C">
        <w:rPr>
          <w:color w:val="auto"/>
        </w:rPr>
        <w:t>underg</w:t>
      </w:r>
      <w:ins w:id="39" w:author="Pierre Bize" w:date="2022-11-09T10:51:00Z">
        <w:r w:rsidR="000B3650">
          <w:rPr>
            <w:color w:val="auto"/>
          </w:rPr>
          <w:t>oing</w:t>
        </w:r>
      </w:ins>
      <w:ins w:id="40" w:author="Pierre Bize" w:date="2022-11-09T10:52:00Z">
        <w:r w:rsidR="000B3650">
          <w:rPr>
            <w:color w:val="auto"/>
          </w:rPr>
          <w:t xml:space="preserve"> </w:t>
        </w:r>
      </w:ins>
      <w:del w:id="41" w:author="Pierre Bize" w:date="2022-11-09T10:51:00Z">
        <w:r w:rsidR="00D37992" w:rsidRPr="00C41A0C" w:rsidDel="0011710D">
          <w:rPr>
            <w:color w:val="auto"/>
          </w:rPr>
          <w:delText>one</w:delText>
        </w:r>
      </w:del>
      <w:del w:id="42" w:author="Pierre Bize" w:date="2022-11-09T10:52:00Z">
        <w:r w:rsidRPr="00C41A0C" w:rsidDel="000B3650">
          <w:rPr>
            <w:color w:val="auto"/>
          </w:rPr>
          <w:delText xml:space="preserve"> </w:delText>
        </w:r>
      </w:del>
      <w:r w:rsidRPr="00C41A0C">
        <w:rPr>
          <w:color w:val="auto"/>
        </w:rPr>
        <w:t xml:space="preserve">phenotypic changes </w:t>
      </w:r>
      <w:del w:id="43" w:author="Pierre Bize" w:date="2022-11-09T10:51:00Z">
        <w:r w:rsidRPr="00C41A0C" w:rsidDel="0011710D">
          <w:rPr>
            <w:color w:val="auto"/>
          </w:rPr>
          <w:delText xml:space="preserve">as a result of </w:delText>
        </w:r>
      </w:del>
      <w:ins w:id="44" w:author="Pierre Bize" w:date="2022-11-09T10:51:00Z">
        <w:r w:rsidR="0011710D">
          <w:rPr>
            <w:color w:val="auto"/>
          </w:rPr>
          <w:t xml:space="preserve">to </w:t>
        </w:r>
      </w:ins>
      <w:r w:rsidRPr="00C41A0C">
        <w:rPr>
          <w:color w:val="auto"/>
        </w:rPr>
        <w:t>adapt</w:t>
      </w:r>
      <w:del w:id="45" w:author="Pierre Bize" w:date="2022-11-09T10:51:00Z">
        <w:r w:rsidRPr="00C41A0C" w:rsidDel="000B3650">
          <w:rPr>
            <w:color w:val="auto"/>
          </w:rPr>
          <w:delText>at</w:delText>
        </w:r>
        <w:r w:rsidRPr="00C41A0C" w:rsidDel="0011710D">
          <w:rPr>
            <w:color w:val="auto"/>
          </w:rPr>
          <w:delText>ions</w:delText>
        </w:r>
      </w:del>
      <w:r w:rsidRPr="00C41A0C">
        <w:rPr>
          <w:color w:val="auto"/>
        </w:rPr>
        <w:t xml:space="preserve"> to their new environment</w:t>
      </w:r>
      <w:r w:rsidR="00581B1B" w:rsidRPr="00C41A0C">
        <w:rPr>
          <w:color w:val="auto"/>
        </w:rPr>
        <w:t xml:space="preserve"> </w:t>
      </w:r>
      <w:r w:rsidR="00581B1B" w:rsidRPr="00C41A0C">
        <w:rPr>
          <w:color w:val="auto"/>
        </w:rPr>
        <w:fldChar w:fldCharType="begin"/>
      </w:r>
      <w:r w:rsidR="00052439">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C41A0C">
        <w:rPr>
          <w:color w:val="auto"/>
        </w:rPr>
        <w:fldChar w:fldCharType="separate"/>
      </w:r>
      <w:r w:rsidR="00052439">
        <w:rPr>
          <w:color w:val="auto"/>
        </w:rPr>
        <w:t>(Hetem et al. 2014)</w:t>
      </w:r>
      <w:r w:rsidR="00581B1B" w:rsidRPr="00C41A0C">
        <w:rPr>
          <w:color w:val="auto"/>
        </w:rPr>
        <w:fldChar w:fldCharType="end"/>
      </w:r>
      <w:r w:rsidR="00581B1B" w:rsidRPr="00C41A0C">
        <w:rPr>
          <w:color w:val="auto"/>
        </w:rPr>
        <w:t>.</w:t>
      </w:r>
      <w:r w:rsidRPr="00C41A0C">
        <w:rPr>
          <w:color w:val="auto"/>
        </w:rPr>
        <w:t xml:space="preserve"> </w:t>
      </w:r>
      <w:ins w:id="46" w:author="Pierre Bize" w:date="2022-11-09T10:52:00Z">
        <w:r w:rsidR="00E73E98">
          <w:rPr>
            <w:color w:val="auto"/>
          </w:rPr>
          <w:t>For example, o</w:t>
        </w:r>
        <w:r w:rsidR="002F2064">
          <w:rPr>
            <w:color w:val="auto"/>
          </w:rPr>
          <w:t xml:space="preserve">ne </w:t>
        </w:r>
      </w:ins>
      <w:ins w:id="47" w:author="Pierre Bize" w:date="2022-11-09T11:28:00Z">
        <w:r w:rsidR="008A51ED">
          <w:rPr>
            <w:color w:val="auto"/>
          </w:rPr>
          <w:t>f</w:t>
        </w:r>
      </w:ins>
      <w:ins w:id="48" w:author="Pierre Bize" w:date="2022-11-09T11:27:00Z">
        <w:r w:rsidR="00344E0F">
          <w:rPr>
            <w:color w:val="auto"/>
          </w:rPr>
          <w:t>requently reported</w:t>
        </w:r>
      </w:ins>
      <w:ins w:id="49" w:author="Pierre Bize" w:date="2022-11-09T10:58:00Z">
        <w:r w:rsidR="00EA03CD">
          <w:rPr>
            <w:color w:val="auto"/>
          </w:rPr>
          <w:t xml:space="preserve"> </w:t>
        </w:r>
      </w:ins>
      <w:ins w:id="50" w:author="Pierre Bize" w:date="2022-11-09T11:01:00Z">
        <w:r w:rsidR="00CB7DE4">
          <w:rPr>
            <w:color w:val="auto"/>
          </w:rPr>
          <w:t>responses</w:t>
        </w:r>
      </w:ins>
      <w:ins w:id="51" w:author="Pierre Bize" w:date="2022-11-09T10:58:00Z">
        <w:r w:rsidR="00EA03CD">
          <w:rPr>
            <w:color w:val="auto"/>
          </w:rPr>
          <w:t xml:space="preserve"> to </w:t>
        </w:r>
      </w:ins>
      <w:ins w:id="52" w:author="Pierre Bize" w:date="2022-11-09T10:59:00Z">
        <w:r w:rsidR="008D7980">
          <w:rPr>
            <w:color w:val="auto"/>
          </w:rPr>
          <w:t xml:space="preserve">climate </w:t>
        </w:r>
      </w:ins>
      <w:ins w:id="53" w:author="Pierre Bize" w:date="2022-11-09T11:01:00Z">
        <w:r w:rsidR="00CB7DE4">
          <w:rPr>
            <w:color w:val="auto"/>
          </w:rPr>
          <w:t xml:space="preserve">warming is the </w:t>
        </w:r>
      </w:ins>
      <w:del w:id="54" w:author="Pierre Bize" w:date="2022-11-09T11:01:00Z">
        <w:r w:rsidRPr="00C41A0C" w:rsidDel="00CB7DE4">
          <w:rPr>
            <w:color w:val="auto"/>
          </w:rPr>
          <w:delText xml:space="preserve">A known response to </w:delText>
        </w:r>
        <w:r w:rsidR="00D37992" w:rsidRPr="00C41A0C" w:rsidDel="00CB7DE4">
          <w:rPr>
            <w:color w:val="auto"/>
          </w:rPr>
          <w:delText>cope with</w:delText>
        </w:r>
        <w:r w:rsidRPr="00C41A0C" w:rsidDel="00CB7DE4">
          <w:rPr>
            <w:color w:val="auto"/>
          </w:rPr>
          <w:delText xml:space="preserve"> climate warming is the change in body size </w:delText>
        </w:r>
        <w:r w:rsidR="00581B1B" w:rsidRPr="00C41A0C" w:rsidDel="00CB7DE4">
          <w:rPr>
            <w:color w:val="auto"/>
          </w:rPr>
          <w:fldChar w:fldCharType="begin"/>
        </w:r>
        <w:r w:rsidR="00052439" w:rsidDel="00CB7DE4">
          <w:rPr>
            <w:color w:val="auto"/>
          </w:rPr>
          <w:delInstrText xml:space="preserve"> ADDIN ZOTERO_ITEM CSL_CITATION {"citationID":"imBHeMZw","properties":{"formattedCitation":"(Salewski et al. 2010; Sheridan and Bickford 2011)","plainCitation":"(Salewski et al. 2010; Sheridan and Bickford 2011)","noteIndex":0},"citationItems":[{"id":3528,"uris":["http://zotero.org/users/3388363/items/4TDRQF8J"],"itemData":{"id":3528,"type":"article-journal","abstract":"Recent climate change has caused diverse ecological responses in plants and animals. However, relatively little is known about homeothermic animals’ ability to adapt to changing temperature regimes through changes in body size, in accordance with Bergmann’s rule. We used fluctuations in mean annual temperatures in south-west Germany since 1972 in order to look for direct links between temperature and two aspects of body size: body mass and flight feather length. Data from regionally born juveniles of 12 passerine bird species were analysed. Body mass and feather length varied significantly among years in eight and nine species, respectively. Typically the inter-annual changes in morphology were complexly non-linear, as was inter-annual variation in temperature. For six (body mass) and seven species (feather length), these inter-annual fluctuations were significantly correlated with temperature fluctuations. However, negative correlations consistent with Bergmann’s rule were only found for five species, either for body mass or feather length. In several of the species for which body mass and feather length was significantly associated with temperature, morphological responses were better predicted by temperature data that were smoothed across multiple years than by the actual mean breeding season temperatures of the year of birth. This was found in five species for body mass and three species for feather length. These results suggest that changes in body size may not merely be the result of phenotypic plasticity but may hint at genetically based microevolutionary adaptations.","container-title":"Oecologia","DOI":"10.1007/s00442-009-1446-2","ISSN":"1432-1939","issue":"1","journalAbbreviation":"Oecologia","language":"en","page":"247-260","source":"Springer Link","title":"Global warming and Bergmann’s rule: do central European passerines adjust their body size to rising temperatures?","title-short":"Global warming and Bergmann’s rule","volume":"162","author":[{"family":"Salewski","given":"Volker"},{"family":"Hochachka","given":"Wesley M."},{"family":"Fiedler","given":"Wolfgang"}],"issued":{"date-parts":[["2010",1,1]]},"citation-key":"salewskiGlobalWarmingBergmann2010"}},{"id":1268,"uris":["http://zotero.org/users/3388363/items/BS6FBUSE"],"itemData":{"id":1268,"type":"article-journal","abstract":"Determining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delInstrText>
        </w:r>
        <w:r w:rsidR="00581B1B" w:rsidRPr="00C41A0C" w:rsidDel="00CB7DE4">
          <w:rPr>
            <w:color w:val="auto"/>
          </w:rPr>
          <w:fldChar w:fldCharType="separate"/>
        </w:r>
        <w:r w:rsidR="00052439" w:rsidDel="00CB7DE4">
          <w:rPr>
            <w:color w:val="auto"/>
          </w:rPr>
          <w:delText>(Salewski et al. 2010; Sheridan and Bickford 2011)</w:delText>
        </w:r>
        <w:r w:rsidR="00581B1B" w:rsidRPr="00C41A0C" w:rsidDel="00CB7DE4">
          <w:rPr>
            <w:color w:val="auto"/>
          </w:rPr>
          <w:fldChar w:fldCharType="end"/>
        </w:r>
        <w:r w:rsidR="00B4364F" w:rsidRPr="00C41A0C" w:rsidDel="00CB7DE4">
          <w:rPr>
            <w:color w:val="auto"/>
          </w:rPr>
          <w:delText>,</w:delText>
        </w:r>
        <w:r w:rsidR="0097733D" w:rsidDel="00CB7DE4">
          <w:rPr>
            <w:color w:val="auto"/>
          </w:rPr>
          <w:delText xml:space="preserve"> </w:delText>
        </w:r>
        <w:r w:rsidR="00B4364F" w:rsidRPr="00C41A0C" w:rsidDel="00CB7DE4">
          <w:rPr>
            <w:color w:val="auto"/>
          </w:rPr>
          <w:delText xml:space="preserve">reported </w:delText>
        </w:r>
        <w:r w:rsidR="0097733D" w:rsidDel="00CB7DE4">
          <w:rPr>
            <w:color w:val="auto"/>
          </w:rPr>
          <w:delText>for</w:delText>
        </w:r>
        <w:r w:rsidR="00B4364F" w:rsidRPr="00C41A0C" w:rsidDel="00CB7DE4">
          <w:rPr>
            <w:color w:val="auto"/>
          </w:rPr>
          <w:delText xml:space="preserve"> an increasing number taxa</w:delText>
        </w:r>
        <w:r w:rsidR="00384F59" w:rsidRPr="00C41A0C" w:rsidDel="00CB7DE4">
          <w:rPr>
            <w:color w:val="auto"/>
          </w:rPr>
          <w:delText xml:space="preserve"> (e.g.)</w:delText>
        </w:r>
        <w:r w:rsidR="00B4364F" w:rsidRPr="00C41A0C" w:rsidDel="00CB7DE4">
          <w:rPr>
            <w:color w:val="auto"/>
          </w:rPr>
          <w:delText xml:space="preserve"> </w:delText>
        </w:r>
        <w:r w:rsidR="00B4364F" w:rsidRPr="00C41A0C" w:rsidDel="00CB7DE4">
          <w:rPr>
            <w:color w:val="auto"/>
          </w:rPr>
          <w:fldChar w:fldCharType="begin"/>
        </w:r>
        <w:r w:rsidR="00052439" w:rsidDel="00CB7DE4">
          <w:rPr>
            <w:color w:val="auto"/>
          </w:rPr>
          <w:delInstrText xml:space="preserve"> ADDIN ZOTERO_ITEM CSL_CITATION {"citationID":"Gfc6TG2n","properties":{"formattedCitation":"(Yom-Tov 2001; Daufresne et al. 2009; Ozgul et al. 2009; Gardner et al. 2011; Weeks et al. 2020)","plainCitation":"(Yom-Tov 2001; Daufresne et al. 2009; Ozgul et al. 2009; Gardner et al. 2011; Weeks et al. 2020)","noteIndex":0},"citationItems":[{"id":1296,"uris":["http://zotero.org/users/3388363/items/W62I3VKB"],"itemData":{"id":1296,"type":"article-journal","abstract":"Global warming may affect the physiology, distributions, phenology and adaptations of plants and animals. In Israel, minimum summer temperatures increased by an average of 0.26 °C per decade during the second half of the 20th century. Bergmann's rule predicts that, in warm-blooded animals, races from warm regions are smaller than races from cold regions. Numerous studies have reported general correlations between body mass in fossil animals and independently established palaeoclimatic changes from various parts of the world in accordance with this rule. Using museum specimens, I tested the prediction that the body mass and tarsus length of five resident passerine species in Israel declined between 1950 and 1999. The body mass of four species (the graceful warbler Prinia gracilis, the house sparrow Passer domesticus, the yellow-vented bulbul Pycnonotus xanthopygos and the Sardinian warbler Sylvia melanocephala, but not of the crested lark Galerida cristata) declined significantly during this period. Tarsus length also declined significantly during this period for two species (the graceful warbler and the house sparrow). Body condition (body mass-to-tarsus length ratio) decreased in the Sardinian warbler, the yellow-vented bulbul and the crested lark. It is suggested that the above declines in body mass and tarsus length are due to global warming and also in accordance with Bergmann's rule. The above explanation does not exclude the possibility that other factors, such as a decrease in food availability, contributed to the decline in body mass. These declines may have serious implications for community structure and competition among bird species and may affect the survival of small passerines.","container-title":"Proceedings of the Royal Society B: Biological Sciences","DOI":"10.1098/rspb.2001.1592","ISSN":"14712970","issue":"1470","page":"947–952","title":"Global warming and body mass decline in Israeli passerine birds","volume":"268","author":[{"family":"Yom-Tov","given":"Yoram"}],"issued":{"date-parts":[["2001"]]},"citation-key":"yom-tovGlobalWarmingBody2001"},"locator":"-"},{"id":3629,"uris":["http://zotero.org/users/3388363/items/5PJXT8AW"],"itemData":{"id":3629,"type":"article-journal","container-title":"Proceedings of the National Academy of Sciences","DOI":"10.1073/pnas.0902080106","issue":"31","note":"publisher: Proceedings of the National Academy of Sciences","page":"12788-12793","source":"pnas.org (Atypon)","title":"Global warming benefits the small in aquatic ecosystems","volume":"106","author":[{"family":"Daufresne","given":"Martin"},{"family":"Lengfellner","given":"Kathrin"},{"family":"Sommer","given":"Ulrich"}],"issued":{"date-parts":[["2009",8,4]]},"citation-key":"daufresneGlobalWarmingBenefits2009"}},{"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3043,"uris":["http://zotero.org/users/3388363/items/TEFPHZ24"],"itemData":{"id":3043,"type":"article-journal","abstract":"Increasing temperatures associated with climate change are predicted to cause reductions in body size, a key determinant of animal physiology and ecology. Using a four-decade specimen series of 70 716 individuals of 52 North American migratory bird species, we demonstrate that increasing annual summer temperature over the 40-year period predicts consistent reductions i</w:delInstrText>
        </w:r>
        <w:r w:rsidR="00052439" w:rsidRPr="0098258D" w:rsidDel="00CB7DE4">
          <w:rPr>
            <w:color w:val="auto"/>
            <w:lang w:val="fr-CH"/>
          </w:rPr>
          <w:delInstrText>n body size across these diverse taxa. Concurrently, wing length – an index of body shape that impacts numerous aspects of avian e</w:delInstrText>
        </w:r>
        <w:r w:rsidR="00052439" w:rsidRPr="00CB7DE4" w:rsidDel="00CB7DE4">
          <w:rPr>
            <w:color w:val="auto"/>
            <w:rPrChange w:id="55" w:author="Pierre Bize" w:date="2022-11-09T11:01:00Z">
              <w:rPr>
                <w:color w:val="auto"/>
                <w:lang w:val="fr-CH"/>
              </w:rPr>
            </w:rPrChange>
          </w:rPr>
          <w:delInstrText xml:space="preserve">cology and behaviour – has consistently increased across species. Our </w:delInstrText>
        </w:r>
        <w:r w:rsidR="00052439" w:rsidDel="00CB7DE4">
          <w:rPr>
            <w:color w:val="auto"/>
          </w:rPr>
          <w:delInstrText>ﬁ</w:delInstrText>
        </w:r>
        <w:r w:rsidR="00052439" w:rsidRPr="00CB7DE4" w:rsidDel="00CB7DE4">
          <w:rPr>
            <w:color w:val="auto"/>
            <w:rPrChange w:id="56" w:author="Pierre Bize" w:date="2022-11-09T11:01:00Z">
              <w:rPr>
                <w:color w:val="auto"/>
                <w:lang w:val="fr-CH"/>
              </w:rPr>
            </w:rPrChange>
          </w:rPr>
          <w:delInstrText xml:space="preserve">ndings suggest that warming-induced body size reduction is a general response to climate change, and reveal a similarly consistent and unexpected shift in body shape. We hypothesise that increasing wing length represents a compensatory adaptation to maintain migration as reductions in body size have increased the metabolic cost of </w:delInstrText>
        </w:r>
        <w:r w:rsidR="00052439" w:rsidDel="00CB7DE4">
          <w:rPr>
            <w:color w:val="auto"/>
          </w:rPr>
          <w:delInstrText>ﬂ</w:delInstrText>
        </w:r>
        <w:r w:rsidR="00052439" w:rsidRPr="00CB7DE4" w:rsidDel="00CB7DE4">
          <w:rPr>
            <w:color w:val="auto"/>
            <w:rPrChange w:id="57" w:author="Pierre Bize" w:date="2022-11-09T11:01:00Z">
              <w:rPr>
                <w:color w:val="auto"/>
                <w:lang w:val="fr-CH"/>
              </w:rPr>
            </w:rPrChange>
          </w:rPr>
          <w:delInstrText xml:space="preserve">ight. An improved understanding of warming-induced morphological changes is important for predicting biotic responses to global change.","container-title":"Ecology Letters","DOI":"10.1111/ele.13434","ISSN":"1461-023X, 1461-0248","issue":"2","journalAbbreviation":"Ecol Lett","language":"en","page":"316-325","source":"DOI.org (Crossref)","title":"Shared morphological consequences of global warming in North American migratory birds","volume":"23","author":[{"family":"Weeks","given":"Brian C."},{"family":"Willard","given":"David E."},{"family":"Zimova","given":"Marketa"},{"family":"Ellis","given":"Aspen A."},{"family":"Witynski","given":"Max L."},{"family":"Hennen","given":"Mary"},{"family":"Winger","given":"Benjamin M."}],"editor":[{"family":"Norris","given":"Ryan"}],"issued":{"date-parts":[["2020",2]]},"citation-key":"weeksSharedMorphologicalConsequences2020"}}],"schema":"https://github.com/citation-style-language/schema/raw/master/csl-citation.json"} </w:delInstrText>
        </w:r>
        <w:r w:rsidR="00B4364F" w:rsidRPr="00C41A0C" w:rsidDel="00CB7DE4">
          <w:rPr>
            <w:color w:val="auto"/>
          </w:rPr>
          <w:fldChar w:fldCharType="separate"/>
        </w:r>
        <w:r w:rsidR="00052439" w:rsidRPr="00CB7DE4" w:rsidDel="00CB7DE4">
          <w:rPr>
            <w:color w:val="auto"/>
            <w:rPrChange w:id="58" w:author="Pierre Bize" w:date="2022-11-09T11:01:00Z">
              <w:rPr>
                <w:color w:val="auto"/>
                <w:lang w:val="fr-CH"/>
              </w:rPr>
            </w:rPrChange>
          </w:rPr>
          <w:delText>(Yom-Tov 2001; Daufresne et al. 2009; Ozgul et al. 2009; Gardner et al. 2011; Weeks et al. 2020)</w:delText>
        </w:r>
        <w:r w:rsidR="00B4364F" w:rsidRPr="00C41A0C" w:rsidDel="00CB7DE4">
          <w:rPr>
            <w:color w:val="auto"/>
          </w:rPr>
          <w:fldChar w:fldCharType="end"/>
        </w:r>
        <w:r w:rsidRPr="00CB7DE4" w:rsidDel="00CB7DE4">
          <w:rPr>
            <w:color w:val="auto"/>
            <w:rPrChange w:id="59" w:author="Pierre Bize" w:date="2022-11-09T11:01:00Z">
              <w:rPr>
                <w:color w:val="auto"/>
                <w:lang w:val="fr-CH"/>
              </w:rPr>
            </w:rPrChange>
          </w:rPr>
          <w:delText xml:space="preserve">. </w:delText>
        </w:r>
        <w:r w:rsidRPr="00C41A0C" w:rsidDel="00CB7DE4">
          <w:rPr>
            <w:color w:val="auto"/>
          </w:rPr>
          <w:delText xml:space="preserve">Specifically, it is known that </w:delText>
        </w:r>
      </w:del>
      <w:r w:rsidRPr="00C41A0C">
        <w:rPr>
          <w:color w:val="auto"/>
        </w:rPr>
        <w:t xml:space="preserve">shrinking </w:t>
      </w:r>
      <w:ins w:id="60" w:author="Pierre Bize" w:date="2022-11-09T11:01:00Z">
        <w:r w:rsidR="00CB7DE4">
          <w:rPr>
            <w:color w:val="auto"/>
          </w:rPr>
          <w:t xml:space="preserve">in </w:t>
        </w:r>
        <w:r w:rsidR="002837BC">
          <w:rPr>
            <w:color w:val="auto"/>
          </w:rPr>
          <w:t xml:space="preserve">animal </w:t>
        </w:r>
      </w:ins>
      <w:r w:rsidRPr="00C41A0C">
        <w:rPr>
          <w:color w:val="auto"/>
        </w:rPr>
        <w:t xml:space="preserve">body size </w:t>
      </w:r>
      <w:del w:id="61" w:author="Pierre Bize" w:date="2022-11-09T11:02:00Z">
        <w:r w:rsidRPr="00C41A0C" w:rsidDel="002837BC">
          <w:rPr>
            <w:color w:val="auto"/>
          </w:rPr>
          <w:delText>has been suggested to</w:delText>
        </w:r>
        <w:commentRangeStart w:id="62"/>
        <w:r w:rsidRPr="00C41A0C" w:rsidDel="002837BC">
          <w:rPr>
            <w:color w:val="auto"/>
          </w:rPr>
          <w:delText xml:space="preserve"> be the third most common response</w:delText>
        </w:r>
      </w:del>
      <w:commentRangeEnd w:id="62"/>
      <w:r w:rsidR="002837BC">
        <w:rPr>
          <w:rStyle w:val="CommentReference"/>
          <w:color w:val="auto"/>
          <w:lang w:val="en-US" w:eastAsia="en-US"/>
        </w:rPr>
        <w:commentReference w:id="62"/>
      </w:r>
      <w:del w:id="63" w:author="Pierre Bize" w:date="2022-11-09T11:02:00Z">
        <w:r w:rsidRPr="00C41A0C" w:rsidDel="002837BC">
          <w:rPr>
            <w:color w:val="auto"/>
          </w:rPr>
          <w:delText xml:space="preserve"> of animals to rising temperatures </w:delText>
        </w:r>
      </w:del>
      <w:commentRangeStart w:id="64"/>
      <w:r w:rsidR="00581B1B" w:rsidRPr="00C41A0C">
        <w:rPr>
          <w:color w:val="auto"/>
        </w:rPr>
        <w:fldChar w:fldCharType="begin"/>
      </w:r>
      <w:r w:rsidR="00052439">
        <w:rPr>
          <w:color w:val="auto"/>
        </w:rPr>
        <w:instrText xml:space="preserve"> ADDIN ZOTERO_ITEM CSL_CITATION {"citationID":"rCWp8Gqd","properties":{"formattedCitation":"(Gardner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581B1B" w:rsidRPr="00C41A0C">
        <w:rPr>
          <w:color w:val="auto"/>
        </w:rPr>
        <w:fldChar w:fldCharType="separate"/>
      </w:r>
      <w:r w:rsidR="00052439">
        <w:rPr>
          <w:color w:val="auto"/>
        </w:rPr>
        <w:t>(Gardner et al. 2011)</w:t>
      </w:r>
      <w:r w:rsidR="00581B1B" w:rsidRPr="00C41A0C">
        <w:rPr>
          <w:color w:val="auto"/>
        </w:rPr>
        <w:fldChar w:fldCharType="end"/>
      </w:r>
      <w:commentRangeEnd w:id="64"/>
      <w:r w:rsidR="002B282A">
        <w:rPr>
          <w:rStyle w:val="CommentReference"/>
          <w:color w:val="auto"/>
          <w:lang w:val="en-US" w:eastAsia="en-US"/>
        </w:rPr>
        <w:commentReference w:id="64"/>
      </w:r>
      <w:del w:id="65" w:author="Pierre Bize" w:date="2022-11-09T14:38:00Z">
        <w:r w:rsidRPr="00C41A0C" w:rsidDel="001B51D1">
          <w:rPr>
            <w:color w:val="auto"/>
          </w:rPr>
          <w:delText>.</w:delText>
        </w:r>
      </w:del>
      <w:r w:rsidRPr="00C41A0C">
        <w:rPr>
          <w:color w:val="auto"/>
        </w:rPr>
        <w:t xml:space="preserve"> </w:t>
      </w:r>
      <w:del w:id="66" w:author="Pierre Bize" w:date="2022-11-09T14:38:00Z">
        <w:r w:rsidR="00CA1562" w:rsidRPr="00C41A0C" w:rsidDel="001B51D1">
          <w:rPr>
            <w:color w:val="auto"/>
          </w:rPr>
          <w:delText>Indeed</w:delText>
        </w:r>
      </w:del>
      <w:ins w:id="67" w:author="Pierre Bize" w:date="2022-11-09T14:38:00Z">
        <w:r w:rsidR="001B51D1">
          <w:rPr>
            <w:color w:val="auto"/>
          </w:rPr>
          <w:t xml:space="preserve">since </w:t>
        </w:r>
        <w:r w:rsidR="00F150B5">
          <w:rPr>
            <w:color w:val="auto"/>
          </w:rPr>
          <w:t xml:space="preserve">a change in </w:t>
        </w:r>
      </w:ins>
      <w:del w:id="68" w:author="Pierre Bize" w:date="2022-11-09T14:38:00Z">
        <w:r w:rsidR="00CA1562" w:rsidRPr="00C41A0C" w:rsidDel="001B51D1">
          <w:rPr>
            <w:color w:val="auto"/>
          </w:rPr>
          <w:delText xml:space="preserve"> </w:delText>
        </w:r>
      </w:del>
      <w:del w:id="69" w:author="Pierre Bize" w:date="2022-11-09T11:08:00Z">
        <w:r w:rsidR="00CA1562" w:rsidRPr="00C41A0C" w:rsidDel="000C10D4">
          <w:rPr>
            <w:color w:val="auto"/>
          </w:rPr>
          <w:delText>as</w:delText>
        </w:r>
        <w:r w:rsidRPr="00C41A0C" w:rsidDel="009E2ED8">
          <w:rPr>
            <w:color w:val="auto"/>
          </w:rPr>
          <w:delText xml:space="preserve"> </w:delText>
        </w:r>
      </w:del>
      <w:commentRangeStart w:id="70"/>
      <w:ins w:id="71" w:author="Pierre Bize" w:date="2022-11-09T11:04:00Z">
        <w:r w:rsidR="001D088F">
          <w:rPr>
            <w:color w:val="auto"/>
          </w:rPr>
          <w:t xml:space="preserve">size </w:t>
        </w:r>
      </w:ins>
      <w:ins w:id="72" w:author="Pierre Bize" w:date="2022-11-09T11:05:00Z">
        <w:r w:rsidR="00771AF7">
          <w:rPr>
            <w:color w:val="auto"/>
          </w:rPr>
          <w:t>ha</w:t>
        </w:r>
      </w:ins>
      <w:ins w:id="73" w:author="Pierre Bize" w:date="2022-11-09T14:39:00Z">
        <w:r w:rsidR="00F150B5">
          <w:rPr>
            <w:color w:val="auto"/>
          </w:rPr>
          <w:t>s</w:t>
        </w:r>
      </w:ins>
      <w:ins w:id="74" w:author="Pierre Bize" w:date="2022-11-09T11:04:00Z">
        <w:r w:rsidR="001D088F">
          <w:rPr>
            <w:color w:val="auto"/>
          </w:rPr>
          <w:t xml:space="preserve"> </w:t>
        </w:r>
      </w:ins>
      <w:ins w:id="75" w:author="Pierre Bize" w:date="2022-11-09T14:39:00Z">
        <w:r w:rsidR="00F150B5">
          <w:rPr>
            <w:color w:val="auto"/>
          </w:rPr>
          <w:t xml:space="preserve">a </w:t>
        </w:r>
      </w:ins>
      <w:del w:id="76" w:author="Pierre Bize" w:date="2022-11-09T11:04:00Z">
        <w:r w:rsidRPr="00C41A0C" w:rsidDel="001D088F">
          <w:rPr>
            <w:color w:val="auto"/>
          </w:rPr>
          <w:delText xml:space="preserve">thermoregulation </w:delText>
        </w:r>
      </w:del>
      <w:del w:id="77" w:author="Pierre Bize" w:date="2022-11-09T11:05:00Z">
        <w:r w:rsidRPr="00C41A0C" w:rsidDel="00741A9F">
          <w:rPr>
            <w:color w:val="auto"/>
          </w:rPr>
          <w:delText>is</w:delText>
        </w:r>
      </w:del>
      <w:del w:id="78" w:author="Pierre Bize" w:date="2022-11-09T11:27:00Z">
        <w:r w:rsidRPr="00C41A0C" w:rsidDel="00D17DCD">
          <w:rPr>
            <w:color w:val="auto"/>
          </w:rPr>
          <w:delText xml:space="preserve"> </w:delText>
        </w:r>
      </w:del>
      <w:r w:rsidRPr="00C41A0C">
        <w:rPr>
          <w:color w:val="auto"/>
        </w:rPr>
        <w:t>direct</w:t>
      </w:r>
      <w:ins w:id="79" w:author="Pierre Bize" w:date="2022-11-09T11:05:00Z">
        <w:r w:rsidR="00741A9F">
          <w:rPr>
            <w:color w:val="auto"/>
          </w:rPr>
          <w:t xml:space="preserve"> consequence </w:t>
        </w:r>
      </w:ins>
      <w:ins w:id="80" w:author="Pierre Bize" w:date="2022-11-09T11:28:00Z">
        <w:r w:rsidR="00437C21">
          <w:rPr>
            <w:color w:val="auto"/>
          </w:rPr>
          <w:t>on</w:t>
        </w:r>
      </w:ins>
      <w:ins w:id="81" w:author="Pierre Bize" w:date="2022-11-09T11:05:00Z">
        <w:r w:rsidR="00741A9F">
          <w:rPr>
            <w:color w:val="auto"/>
          </w:rPr>
          <w:t xml:space="preserve"> thermoregulation</w:t>
        </w:r>
      </w:ins>
      <w:ins w:id="82" w:author="Pierre Bize" w:date="2022-11-09T14:51:00Z">
        <w:r w:rsidR="00954F3B">
          <w:rPr>
            <w:color w:val="auto"/>
          </w:rPr>
          <w:t xml:space="preserve"> (</w:t>
        </w:r>
        <w:commentRangeStart w:id="83"/>
        <w:r w:rsidR="00954F3B">
          <w:rPr>
            <w:color w:val="auto"/>
          </w:rPr>
          <w:t>REF</w:t>
        </w:r>
      </w:ins>
      <w:commentRangeEnd w:id="83"/>
      <w:ins w:id="84" w:author="Pierre Bize" w:date="2022-11-09T14:53:00Z">
        <w:r w:rsidR="003042CB">
          <w:rPr>
            <w:rStyle w:val="CommentReference"/>
            <w:color w:val="auto"/>
            <w:lang w:val="en-US" w:eastAsia="en-US"/>
          </w:rPr>
          <w:commentReference w:id="83"/>
        </w:r>
      </w:ins>
      <w:ins w:id="85" w:author="Pierre Bize" w:date="2022-11-09T14:51:00Z">
        <w:r w:rsidR="00954F3B">
          <w:rPr>
            <w:color w:val="auto"/>
          </w:rPr>
          <w:t>)</w:t>
        </w:r>
      </w:ins>
      <w:del w:id="86" w:author="Pierre Bize" w:date="2022-11-09T11:05:00Z">
        <w:r w:rsidRPr="00C41A0C" w:rsidDel="00741A9F">
          <w:rPr>
            <w:color w:val="auto"/>
          </w:rPr>
          <w:delText xml:space="preserve">ly </w:delText>
        </w:r>
      </w:del>
      <w:commentRangeEnd w:id="70"/>
      <w:r w:rsidR="009F46A2">
        <w:rPr>
          <w:rStyle w:val="CommentReference"/>
          <w:color w:val="auto"/>
          <w:lang w:val="en-US" w:eastAsia="en-US"/>
        </w:rPr>
        <w:commentReference w:id="70"/>
      </w:r>
      <w:del w:id="87" w:author="Pierre Bize" w:date="2022-11-09T11:05:00Z">
        <w:r w:rsidRPr="00C41A0C" w:rsidDel="00741A9F">
          <w:rPr>
            <w:color w:val="auto"/>
          </w:rPr>
          <w:delText>affect</w:delText>
        </w:r>
      </w:del>
      <w:del w:id="88" w:author="Pierre Bize" w:date="2022-11-09T11:04:00Z">
        <w:r w:rsidRPr="00C41A0C" w:rsidDel="001D088F">
          <w:rPr>
            <w:color w:val="auto"/>
          </w:rPr>
          <w:delText>ed</w:delText>
        </w:r>
      </w:del>
      <w:del w:id="89" w:author="Pierre Bize" w:date="2022-11-09T11:05:00Z">
        <w:r w:rsidRPr="00C41A0C" w:rsidDel="00741A9F">
          <w:rPr>
            <w:color w:val="auto"/>
          </w:rPr>
          <w:delText xml:space="preserve"> by body size</w:delText>
        </w:r>
      </w:del>
      <w:ins w:id="90" w:author="Pierre Bize" w:date="2022-11-09T14:38:00Z">
        <w:r w:rsidR="001B51D1">
          <w:rPr>
            <w:color w:val="auto"/>
          </w:rPr>
          <w:t xml:space="preserve">. </w:t>
        </w:r>
      </w:ins>
      <w:ins w:id="91" w:author="Pierre Bize" w:date="2022-11-09T14:39:00Z">
        <w:r w:rsidR="00F150B5">
          <w:rPr>
            <w:color w:val="auto"/>
          </w:rPr>
          <w:t xml:space="preserve">Indeed, </w:t>
        </w:r>
      </w:ins>
      <w:del w:id="92" w:author="Pierre Bize" w:date="2022-11-09T14:38:00Z">
        <w:r w:rsidR="00CA1562" w:rsidRPr="00C41A0C" w:rsidDel="001B51D1">
          <w:rPr>
            <w:color w:val="auto"/>
          </w:rPr>
          <w:delText>,</w:delText>
        </w:r>
      </w:del>
      <w:del w:id="93" w:author="Pierre Bize" w:date="2022-11-09T14:39:00Z">
        <w:r w:rsidR="00CA1562" w:rsidRPr="00C41A0C" w:rsidDel="008D4299">
          <w:rPr>
            <w:color w:val="auto"/>
          </w:rPr>
          <w:delText xml:space="preserve"> </w:delText>
        </w:r>
      </w:del>
      <w:ins w:id="94" w:author="Pierre Bize" w:date="2022-11-09T11:29:00Z">
        <w:r w:rsidR="00D97AB2">
          <w:rPr>
            <w:color w:val="auto"/>
          </w:rPr>
          <w:t xml:space="preserve">a </w:t>
        </w:r>
      </w:ins>
      <w:ins w:id="95" w:author="Pierre Bize" w:date="2022-11-09T14:39:00Z">
        <w:r w:rsidR="008D4299">
          <w:rPr>
            <w:color w:val="auto"/>
          </w:rPr>
          <w:t>shrinking</w:t>
        </w:r>
      </w:ins>
      <w:ins w:id="96" w:author="Pierre Bize" w:date="2022-11-09T11:29:00Z">
        <w:r w:rsidR="00D97AB2">
          <w:rPr>
            <w:color w:val="auto"/>
          </w:rPr>
          <w:t xml:space="preserve"> in </w:t>
        </w:r>
      </w:ins>
      <w:del w:id="97" w:author="Pierre Bize" w:date="2022-11-09T11:29:00Z">
        <w:r w:rsidR="00CA1562" w:rsidRPr="00C41A0C" w:rsidDel="00D97AB2">
          <w:rPr>
            <w:color w:val="auto"/>
          </w:rPr>
          <w:delText xml:space="preserve">having a </w:delText>
        </w:r>
        <w:r w:rsidRPr="00C41A0C" w:rsidDel="00D97AB2">
          <w:rPr>
            <w:color w:val="auto"/>
          </w:rPr>
          <w:delText xml:space="preserve">smaller </w:delText>
        </w:r>
      </w:del>
      <w:r w:rsidRPr="00C41A0C">
        <w:rPr>
          <w:color w:val="auto"/>
        </w:rPr>
        <w:t>bod</w:t>
      </w:r>
      <w:r w:rsidR="00CA1562" w:rsidRPr="00C41A0C">
        <w:rPr>
          <w:color w:val="auto"/>
        </w:rPr>
        <w:t>y size</w:t>
      </w:r>
      <w:ins w:id="98" w:author="Pierre Bize" w:date="2022-11-09T11:29:00Z">
        <w:r w:rsidR="00D97AB2">
          <w:rPr>
            <w:color w:val="auto"/>
          </w:rPr>
          <w:t xml:space="preserve"> leads to </w:t>
        </w:r>
      </w:ins>
      <w:del w:id="99" w:author="Pierre Bize" w:date="2022-11-09T11:29:00Z">
        <w:r w:rsidR="00CA1562" w:rsidRPr="00C41A0C" w:rsidDel="00D97AB2">
          <w:rPr>
            <w:color w:val="auto"/>
          </w:rPr>
          <w:delText xml:space="preserve">, and therefore </w:delText>
        </w:r>
      </w:del>
      <w:r w:rsidRPr="00C41A0C">
        <w:rPr>
          <w:color w:val="auto"/>
        </w:rPr>
        <w:t>a larger surface-area-to-volume ratio</w:t>
      </w:r>
      <w:r w:rsidR="00FC6BE1" w:rsidRPr="00C41A0C">
        <w:rPr>
          <w:color w:val="auto"/>
        </w:rPr>
        <w:t>,</w:t>
      </w:r>
      <w:r w:rsidRPr="00C41A0C">
        <w:rPr>
          <w:color w:val="auto"/>
        </w:rPr>
        <w:t xml:space="preserve"> </w:t>
      </w:r>
      <w:del w:id="100" w:author="Pierre Bize" w:date="2022-11-09T11:29:00Z">
        <w:r w:rsidR="00CA1562" w:rsidRPr="00C41A0C" w:rsidDel="009A1E27">
          <w:rPr>
            <w:color w:val="auto"/>
          </w:rPr>
          <w:delText xml:space="preserve">would </w:delText>
        </w:r>
      </w:del>
      <w:ins w:id="101" w:author="Pierre Bize" w:date="2022-11-09T11:29:00Z">
        <w:r w:rsidR="009A1E27">
          <w:rPr>
            <w:color w:val="auto"/>
          </w:rPr>
          <w:t>which</w:t>
        </w:r>
        <w:r w:rsidR="009A1E27" w:rsidRPr="00C41A0C">
          <w:rPr>
            <w:color w:val="auto"/>
          </w:rPr>
          <w:t xml:space="preserve"> </w:t>
        </w:r>
      </w:ins>
      <w:r w:rsidR="00CA1562" w:rsidRPr="00C41A0C">
        <w:rPr>
          <w:color w:val="auto"/>
        </w:rPr>
        <w:t>allow</w:t>
      </w:r>
      <w:ins w:id="102" w:author="Pierre Bize" w:date="2022-11-09T11:29:00Z">
        <w:r w:rsidR="009A1E27">
          <w:rPr>
            <w:color w:val="auto"/>
          </w:rPr>
          <w:t>s</w:t>
        </w:r>
      </w:ins>
      <w:r w:rsidR="00CA1562" w:rsidRPr="00C41A0C">
        <w:rPr>
          <w:color w:val="auto"/>
        </w:rPr>
        <w:t xml:space="preserve"> </w:t>
      </w:r>
      <w:del w:id="103" w:author="Pierre Bize" w:date="2022-11-09T14:39:00Z">
        <w:r w:rsidR="0097733D" w:rsidDel="00E97717">
          <w:rPr>
            <w:color w:val="auto"/>
          </w:rPr>
          <w:delText>individuals</w:delText>
        </w:r>
        <w:r w:rsidRPr="00C41A0C" w:rsidDel="00E97717">
          <w:rPr>
            <w:color w:val="auto"/>
          </w:rPr>
          <w:delText xml:space="preserve"> </w:delText>
        </w:r>
      </w:del>
      <w:ins w:id="104" w:author="Pierre Bize" w:date="2022-11-09T14:39:00Z">
        <w:r w:rsidR="00E97717">
          <w:rPr>
            <w:color w:val="auto"/>
          </w:rPr>
          <w:t>animals</w:t>
        </w:r>
        <w:r w:rsidR="00E97717" w:rsidRPr="00C41A0C">
          <w:rPr>
            <w:color w:val="auto"/>
          </w:rPr>
          <w:t xml:space="preserve"> </w:t>
        </w:r>
      </w:ins>
      <w:r w:rsidRPr="00C41A0C">
        <w:rPr>
          <w:color w:val="auto"/>
        </w:rPr>
        <w:t xml:space="preserve">to </w:t>
      </w:r>
      <w:del w:id="105" w:author="Pierre Bize" w:date="2022-11-09T11:30:00Z">
        <w:r w:rsidRPr="00C41A0C" w:rsidDel="006F4474">
          <w:rPr>
            <w:color w:val="auto"/>
          </w:rPr>
          <w:delText xml:space="preserve">shed </w:delText>
        </w:r>
      </w:del>
      <w:ins w:id="106" w:author="Pierre Bize" w:date="2022-11-09T11:30:00Z">
        <w:r w:rsidR="006F4474">
          <w:rPr>
            <w:color w:val="auto"/>
          </w:rPr>
          <w:t>dissipate</w:t>
        </w:r>
        <w:r w:rsidR="006F4474" w:rsidRPr="00C41A0C">
          <w:rPr>
            <w:color w:val="auto"/>
          </w:rPr>
          <w:t xml:space="preserve"> </w:t>
        </w:r>
      </w:ins>
      <w:r w:rsidRPr="00C41A0C">
        <w:rPr>
          <w:color w:val="auto"/>
        </w:rPr>
        <w:t>heat more efficiently</w:t>
      </w:r>
      <w:ins w:id="107" w:author="Pierre Bize" w:date="2022-11-09T11:30:00Z">
        <w:r w:rsidR="00C06C85">
          <w:rPr>
            <w:color w:val="auto"/>
          </w:rPr>
          <w:t xml:space="preserve"> </w:t>
        </w:r>
      </w:ins>
      <w:ins w:id="108" w:author="Pierre Bize" w:date="2022-11-09T11:31:00Z">
        <w:r w:rsidR="00C06C85">
          <w:rPr>
            <w:color w:val="auto"/>
          </w:rPr>
          <w:t xml:space="preserve">in </w:t>
        </w:r>
        <w:r w:rsidR="00F55976">
          <w:rPr>
            <w:color w:val="auto"/>
          </w:rPr>
          <w:t>warmer environments</w:t>
        </w:r>
      </w:ins>
      <w:r w:rsidRPr="00C41A0C">
        <w:rPr>
          <w:color w:val="auto"/>
        </w:rPr>
        <w:t xml:space="preserve"> </w:t>
      </w:r>
      <w:ins w:id="109" w:author="Pierre Bize" w:date="2022-11-09T14:40:00Z">
        <w:r w:rsidR="00E97717">
          <w:rPr>
            <w:color w:val="auto"/>
          </w:rPr>
          <w:t>(known as the Bergman rule</w:t>
        </w:r>
        <w:r w:rsidR="003F7F26">
          <w:rPr>
            <w:color w:val="auto"/>
          </w:rPr>
          <w:t>;</w:t>
        </w:r>
        <w:r w:rsidR="00E97717">
          <w:rPr>
            <w:color w:val="auto"/>
          </w:rPr>
          <w:t xml:space="preserve"> </w:t>
        </w:r>
      </w:ins>
      <w:r w:rsidR="00052439">
        <w:rPr>
          <w:color w:val="auto"/>
        </w:rPr>
        <w:fldChar w:fldCharType="begin"/>
      </w:r>
      <w:r w:rsidR="00052439">
        <w:rPr>
          <w:color w:val="auto"/>
        </w:rPr>
        <w:instrText xml:space="preserve"> ADDIN ZOTERO_ITEM CSL_CITATION {"citationID":"TrDMPljZ","properties":{"formattedCitation":"(Bergmann 1847)","plainCitation":"(Bergmann 1847)","noteIndex":0},"citationItems":[{"id":3160,"uris":["http://zotero.org/users/3388363/items/DM3XELCQ"],"itemData":{"id":3160,"type":"article-journal","container-title":"Abgedruckt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Pr>
          <w:color w:val="auto"/>
        </w:rPr>
        <w:fldChar w:fldCharType="separate"/>
      </w:r>
      <w:del w:id="110" w:author="Pierre Bize" w:date="2022-11-09T14:40:00Z">
        <w:r w:rsidR="00052439" w:rsidDel="003F7F26">
          <w:rPr>
            <w:noProof/>
            <w:color w:val="auto"/>
          </w:rPr>
          <w:delText>(</w:delText>
        </w:r>
      </w:del>
      <w:r w:rsidR="00052439">
        <w:rPr>
          <w:noProof/>
          <w:color w:val="auto"/>
        </w:rPr>
        <w:t>Bergmann 1847)</w:t>
      </w:r>
      <w:r w:rsidR="00052439">
        <w:rPr>
          <w:color w:val="auto"/>
        </w:rPr>
        <w:fldChar w:fldCharType="end"/>
      </w:r>
      <w:r w:rsidRPr="00C41A0C">
        <w:rPr>
          <w:color w:val="auto"/>
        </w:rPr>
        <w:t xml:space="preserve">. </w:t>
      </w:r>
      <w:ins w:id="111" w:author="Pierre Bize" w:date="2022-11-09T14:41:00Z">
        <w:r w:rsidR="000603C6">
          <w:rPr>
            <w:color w:val="auto"/>
          </w:rPr>
          <w:t>In addition to</w:t>
        </w:r>
      </w:ins>
      <w:ins w:id="112" w:author="Pierre Bize" w:date="2022-11-09T11:32:00Z">
        <w:r w:rsidR="000C0093">
          <w:rPr>
            <w:color w:val="auto"/>
          </w:rPr>
          <w:t xml:space="preserve"> heat dissipation, climate warming </w:t>
        </w:r>
      </w:ins>
      <w:ins w:id="113" w:author="Pierre Bize" w:date="2022-11-09T11:33:00Z">
        <w:r w:rsidR="00995585">
          <w:rPr>
            <w:color w:val="auto"/>
          </w:rPr>
          <w:t>is also likely to</w:t>
        </w:r>
        <w:r w:rsidR="00C53AD9">
          <w:rPr>
            <w:color w:val="auto"/>
          </w:rPr>
          <w:t xml:space="preserve"> affect</w:t>
        </w:r>
      </w:ins>
      <w:ins w:id="114" w:author="Pierre Bize" w:date="2022-11-09T11:34:00Z">
        <w:r w:rsidR="00DA7FE0">
          <w:rPr>
            <w:color w:val="auto"/>
          </w:rPr>
          <w:t xml:space="preserve"> body size through changes in </w:t>
        </w:r>
      </w:ins>
      <w:ins w:id="115" w:author="Pierre Bize" w:date="2022-11-09T11:33:00Z">
        <w:r w:rsidR="00C53AD9">
          <w:rPr>
            <w:color w:val="auto"/>
          </w:rPr>
          <w:t>food availability and quality</w:t>
        </w:r>
        <w:r w:rsidR="008D7983">
          <w:rPr>
            <w:color w:val="auto"/>
          </w:rPr>
          <w:t xml:space="preserve">, </w:t>
        </w:r>
      </w:ins>
      <w:ins w:id="116" w:author="Pierre Bize" w:date="2022-11-09T11:35:00Z">
        <w:r w:rsidR="007D562D">
          <w:rPr>
            <w:color w:val="auto"/>
          </w:rPr>
          <w:t xml:space="preserve">with </w:t>
        </w:r>
      </w:ins>
      <w:ins w:id="117" w:author="Pierre Bize" w:date="2022-11-09T14:42:00Z">
        <w:r w:rsidR="00956E05">
          <w:rPr>
            <w:color w:val="auto"/>
          </w:rPr>
          <w:t xml:space="preserve">heat dissipation and </w:t>
        </w:r>
      </w:ins>
      <w:ins w:id="118" w:author="Pierre Bize" w:date="2022-11-09T11:35:00Z">
        <w:r w:rsidR="007D562D">
          <w:rPr>
            <w:color w:val="auto"/>
          </w:rPr>
          <w:t xml:space="preserve">nutrition </w:t>
        </w:r>
      </w:ins>
      <w:ins w:id="119" w:author="Pierre Bize" w:date="2022-11-09T14:42:00Z">
        <w:r w:rsidR="00956E05">
          <w:rPr>
            <w:color w:val="auto"/>
          </w:rPr>
          <w:t xml:space="preserve">likely to conjointly drive the </w:t>
        </w:r>
        <w:r w:rsidR="00027F1D">
          <w:rPr>
            <w:color w:val="auto"/>
          </w:rPr>
          <w:t xml:space="preserve">phenotypic responses </w:t>
        </w:r>
      </w:ins>
      <w:ins w:id="120" w:author="Pierre Bize" w:date="2022-11-09T14:56:00Z">
        <w:r w:rsidR="00E23A8A">
          <w:rPr>
            <w:color w:val="auto"/>
          </w:rPr>
          <w:t xml:space="preserve">observed </w:t>
        </w:r>
      </w:ins>
      <w:ins w:id="121" w:author="Pierre Bize" w:date="2022-11-09T14:42:00Z">
        <w:r w:rsidR="00027F1D">
          <w:rPr>
            <w:color w:val="auto"/>
          </w:rPr>
          <w:t>in free living animals (</w:t>
        </w:r>
        <w:commentRangeStart w:id="122"/>
        <w:r w:rsidR="00027F1D">
          <w:rPr>
            <w:color w:val="auto"/>
          </w:rPr>
          <w:t>REF</w:t>
        </w:r>
      </w:ins>
      <w:commentRangeEnd w:id="122"/>
      <w:ins w:id="123" w:author="Pierre Bize" w:date="2022-11-09T14:51:00Z">
        <w:r w:rsidR="002940EB">
          <w:rPr>
            <w:rStyle w:val="CommentReference"/>
            <w:color w:val="auto"/>
            <w:lang w:val="en-US" w:eastAsia="en-US"/>
          </w:rPr>
          <w:commentReference w:id="122"/>
        </w:r>
      </w:ins>
      <w:ins w:id="124" w:author="Pierre Bize" w:date="2022-11-09T14:42:00Z">
        <w:r w:rsidR="00027F1D">
          <w:rPr>
            <w:color w:val="auto"/>
          </w:rPr>
          <w:t>).</w:t>
        </w:r>
      </w:ins>
      <w:ins w:id="125" w:author="Pierre Bize" w:date="2022-11-09T11:35:00Z">
        <w:r w:rsidR="007D562D">
          <w:rPr>
            <w:color w:val="auto"/>
          </w:rPr>
          <w:t xml:space="preserve"> </w:t>
        </w:r>
      </w:ins>
      <w:ins w:id="126" w:author="Pierre Bize" w:date="2022-11-09T11:33:00Z">
        <w:r w:rsidR="008D7983">
          <w:rPr>
            <w:color w:val="auto"/>
          </w:rPr>
          <w:t xml:space="preserve"> </w:t>
        </w:r>
      </w:ins>
    </w:p>
    <w:p w14:paraId="43F804FA" w14:textId="6C9D023F" w:rsidR="002940EB" w:rsidRDefault="002940EB" w:rsidP="00375816">
      <w:pPr>
        <w:spacing w:before="120" w:after="120" w:line="360" w:lineRule="auto"/>
        <w:ind w:firstLine="426"/>
        <w:rPr>
          <w:ins w:id="127" w:author="Pierre Bize" w:date="2022-11-09T20:46:00Z"/>
          <w:lang w:val="en-GB"/>
        </w:rPr>
      </w:pPr>
    </w:p>
    <w:p w14:paraId="2FB5FECC" w14:textId="2FAFD136" w:rsidR="004B0BCD" w:rsidRPr="008963E1" w:rsidRDefault="004B0BCD" w:rsidP="004B0BCD">
      <w:pPr>
        <w:pStyle w:val="Default"/>
        <w:spacing w:before="120" w:after="120" w:line="360" w:lineRule="auto"/>
        <w:ind w:firstLine="426"/>
        <w:rPr>
          <w:ins w:id="128" w:author="Pierre Bize" w:date="2022-11-09T20:46:00Z"/>
          <w:color w:val="auto"/>
        </w:rPr>
      </w:pPr>
      <w:commentRangeStart w:id="129"/>
      <w:ins w:id="130" w:author="Pierre Bize" w:date="2022-11-09T20:46:00Z">
        <w:r w:rsidRPr="008963E1">
          <w:rPr>
            <w:color w:val="auto"/>
          </w:rPr>
          <w:t xml:space="preserve">In </w:t>
        </w:r>
      </w:ins>
      <w:commentRangeEnd w:id="129"/>
      <w:ins w:id="131" w:author="Pierre Bize" w:date="2022-11-09T20:55:00Z">
        <w:r w:rsidR="003B30B0">
          <w:rPr>
            <w:rStyle w:val="CommentReference"/>
            <w:color w:val="auto"/>
            <w:lang w:val="en-US" w:eastAsia="en-US"/>
          </w:rPr>
          <w:commentReference w:id="129"/>
        </w:r>
      </w:ins>
      <w:ins w:id="132" w:author="Pierre Bize" w:date="2022-11-09T20:46:00Z">
        <w:r w:rsidRPr="008963E1">
          <w:rPr>
            <w:color w:val="auto"/>
          </w:rPr>
          <w:t xml:space="preserve">response to global </w:t>
        </w:r>
        <w:r>
          <w:rPr>
            <w:color w:val="auto"/>
          </w:rPr>
          <w:t xml:space="preserve">environmental </w:t>
        </w:r>
        <w:r w:rsidRPr="008963E1">
          <w:rPr>
            <w:color w:val="auto"/>
          </w:rPr>
          <w:t xml:space="preserve">changes induced by human activities, many species show changes in their distribution and abundance, phenology, and </w:t>
        </w:r>
        <w:r>
          <w:rPr>
            <w:color w:val="auto"/>
          </w:rPr>
          <w:t>morphology</w:t>
        </w:r>
        <w:r w:rsidRPr="008963E1">
          <w:rPr>
            <w:color w:val="auto"/>
          </w:rPr>
          <w:t xml:space="preserve"> (</w:t>
        </w:r>
        <w:proofErr w:type="spellStart"/>
        <w:r w:rsidRPr="008963E1">
          <w:rPr>
            <w:color w:val="auto"/>
          </w:rPr>
          <w:t>Hetem</w:t>
        </w:r>
        <w:proofErr w:type="spellEnd"/>
        <w:r w:rsidRPr="008963E1">
          <w:rPr>
            <w:color w:val="auto"/>
          </w:rPr>
          <w:t xml:space="preserve"> et al. 2014). One of the most frequently reported</w:t>
        </w:r>
        <w:r>
          <w:rPr>
            <w:color w:val="auto"/>
          </w:rPr>
          <w:t xml:space="preserve"> morphological</w:t>
        </w:r>
        <w:r w:rsidRPr="008963E1">
          <w:rPr>
            <w:color w:val="auto"/>
          </w:rPr>
          <w:t xml:space="preserve"> changes in response to global warming is </w:t>
        </w:r>
        <w:r>
          <w:rPr>
            <w:color w:val="auto"/>
          </w:rPr>
          <w:t>the</w:t>
        </w:r>
        <w:r w:rsidRPr="008963E1">
          <w:rPr>
            <w:color w:val="auto"/>
          </w:rPr>
          <w:t xml:space="preserve"> decrease in body size of animals (Gardner et al. 2011). This is because a decrease in body size leads to an increase in the surface-to-volume ratio, which allows animals to dissipate heat more efficiently in warmer environments (the so-called Bergman rule; Bergmann 1847). In addition to heat dissipation, global warming is also likely to affect body size through changes in food availability and quality, with heat dissipation and nutrition likely to jointly drive the phenotypic responses observed in free-ranging animals (</w:t>
        </w:r>
      </w:ins>
      <w:ins w:id="133" w:author="Pierre Bize" w:date="2022-11-09T20:47:00Z">
        <w:r w:rsidR="0090023D" w:rsidRPr="008963E1">
          <w:rPr>
            <w:color w:val="auto"/>
          </w:rPr>
          <w:t>Gardner et al. 2011</w:t>
        </w:r>
      </w:ins>
      <w:ins w:id="134" w:author="Pierre Bize" w:date="2022-11-09T20:46:00Z">
        <w:r w:rsidRPr="008963E1">
          <w:rPr>
            <w:color w:val="auto"/>
          </w:rPr>
          <w:t>).</w:t>
        </w:r>
      </w:ins>
      <w:ins w:id="135" w:author="Pierre Bize" w:date="2022-11-09T20:47:00Z">
        <w:r w:rsidR="005C6261">
          <w:rPr>
            <w:color w:val="auto"/>
          </w:rPr>
          <w:t xml:space="preserve"> </w:t>
        </w:r>
      </w:ins>
      <w:ins w:id="136" w:author="Pierre Bize" w:date="2022-11-09T20:49:00Z">
        <w:r w:rsidR="00E1703B">
          <w:rPr>
            <w:color w:val="auto"/>
          </w:rPr>
          <w:t>This mig</w:t>
        </w:r>
        <w:r w:rsidR="00363127">
          <w:rPr>
            <w:color w:val="auto"/>
          </w:rPr>
          <w:t>ht be especially tru</w:t>
        </w:r>
      </w:ins>
      <w:ins w:id="137" w:author="Pierre Bize" w:date="2022-11-09T20:50:00Z">
        <w:r w:rsidR="00363127">
          <w:rPr>
            <w:color w:val="auto"/>
          </w:rPr>
          <w:t xml:space="preserve">e in mammals where </w:t>
        </w:r>
      </w:ins>
      <w:ins w:id="138" w:author="Pierre Bize" w:date="2022-11-09T20:52:00Z">
        <w:r w:rsidR="00C13655">
          <w:rPr>
            <w:color w:val="auto"/>
          </w:rPr>
          <w:t xml:space="preserve">ambient temperature and the ability to dissipate heat </w:t>
        </w:r>
      </w:ins>
      <w:ins w:id="139" w:author="Pierre Bize" w:date="2022-11-09T20:53:00Z">
        <w:r w:rsidR="00595A0D">
          <w:rPr>
            <w:color w:val="auto"/>
          </w:rPr>
          <w:t xml:space="preserve">has been demonstrated to </w:t>
        </w:r>
      </w:ins>
      <w:ins w:id="140" w:author="Pierre Bize" w:date="2022-11-09T20:56:00Z">
        <w:r w:rsidR="00C7233C">
          <w:rPr>
            <w:color w:val="auto"/>
          </w:rPr>
          <w:t xml:space="preserve">constraint </w:t>
        </w:r>
      </w:ins>
      <w:ins w:id="141" w:author="Pierre Bize" w:date="2022-11-09T21:00:00Z">
        <w:r w:rsidR="00627CD2">
          <w:rPr>
            <w:color w:val="auto"/>
          </w:rPr>
          <w:t>maternal</w:t>
        </w:r>
      </w:ins>
      <w:ins w:id="142" w:author="Pierre Bize" w:date="2022-11-09T20:54:00Z">
        <w:r w:rsidR="00B9239D">
          <w:rPr>
            <w:color w:val="auto"/>
          </w:rPr>
          <w:t xml:space="preserve"> milk production </w:t>
        </w:r>
      </w:ins>
      <w:ins w:id="143" w:author="Pierre Bize" w:date="2022-11-09T21:00:00Z">
        <w:r w:rsidR="00627CD2">
          <w:rPr>
            <w:color w:val="auto"/>
          </w:rPr>
          <w:t xml:space="preserve">and </w:t>
        </w:r>
        <w:r w:rsidR="008368E0">
          <w:rPr>
            <w:color w:val="auto"/>
          </w:rPr>
          <w:t>offspring</w:t>
        </w:r>
      </w:ins>
      <w:ins w:id="144" w:author="Pierre Bize" w:date="2022-11-09T20:58:00Z">
        <w:r w:rsidR="00F756AC">
          <w:rPr>
            <w:color w:val="auto"/>
          </w:rPr>
          <w:t xml:space="preserve"> </w:t>
        </w:r>
      </w:ins>
      <w:ins w:id="145" w:author="Pierre Bize" w:date="2022-11-09T20:54:00Z">
        <w:r w:rsidR="00B9239D">
          <w:rPr>
            <w:color w:val="auto"/>
          </w:rPr>
          <w:t>growth</w:t>
        </w:r>
        <w:r w:rsidR="00D77785">
          <w:rPr>
            <w:color w:val="auto"/>
          </w:rPr>
          <w:t xml:space="preserve"> (</w:t>
        </w:r>
        <w:commentRangeStart w:id="146"/>
        <w:r w:rsidR="00D77785">
          <w:rPr>
            <w:color w:val="auto"/>
          </w:rPr>
          <w:t>REF</w:t>
        </w:r>
      </w:ins>
      <w:commentRangeEnd w:id="146"/>
      <w:ins w:id="147" w:author="Pierre Bize" w:date="2022-11-09T20:56:00Z">
        <w:r w:rsidR="001A5BD9">
          <w:rPr>
            <w:rStyle w:val="CommentReference"/>
            <w:color w:val="auto"/>
            <w:lang w:val="en-US" w:eastAsia="en-US"/>
          </w:rPr>
          <w:commentReference w:id="146"/>
        </w:r>
      </w:ins>
      <w:ins w:id="148" w:author="Pierre Bize" w:date="2022-11-09T20:54:00Z">
        <w:r w:rsidR="00D77785">
          <w:rPr>
            <w:color w:val="auto"/>
          </w:rPr>
          <w:t>).</w:t>
        </w:r>
        <w:r w:rsidR="00B9239D">
          <w:rPr>
            <w:color w:val="auto"/>
          </w:rPr>
          <w:t xml:space="preserve"> </w:t>
        </w:r>
      </w:ins>
    </w:p>
    <w:p w14:paraId="3DE9FC98" w14:textId="5216D164" w:rsidR="00556FDD" w:rsidRDefault="0027218C" w:rsidP="00375816">
      <w:pPr>
        <w:spacing w:before="120" w:after="120" w:line="360" w:lineRule="auto"/>
        <w:ind w:firstLine="426"/>
        <w:rPr>
          <w:ins w:id="149" w:author="Pierre Bize" w:date="2022-11-09T22:07:00Z"/>
          <w:lang w:val="en-GB"/>
        </w:rPr>
      </w:pPr>
      <w:ins w:id="150" w:author="Pierre Bize" w:date="2022-11-09T21:34:00Z">
        <w:r w:rsidRPr="0027218C">
          <w:rPr>
            <w:lang w:val="en-GB"/>
          </w:rPr>
          <w:t xml:space="preserve">Mammals have </w:t>
        </w:r>
        <w:r>
          <w:rPr>
            <w:lang w:val="en-GB"/>
          </w:rPr>
          <w:t>finite</w:t>
        </w:r>
        <w:r w:rsidRPr="0027218C">
          <w:rPr>
            <w:lang w:val="en-GB"/>
          </w:rPr>
          <w:t xml:space="preserve"> growth, and the size that an individual reaches as an adult has critical consequences for reproductive success and overall fitness</w:t>
        </w:r>
        <w:r w:rsidR="00EF19FA">
          <w:rPr>
            <w:lang w:val="en-GB"/>
          </w:rPr>
          <w:t xml:space="preserve"> </w:t>
        </w:r>
      </w:ins>
      <w:del w:id="151" w:author="Pierre Bize" w:date="2022-11-09T21:24:00Z">
        <w:r w:rsidR="00294694" w:rsidRPr="00C41A0C" w:rsidDel="00914CDF">
          <w:rPr>
            <w:lang w:val="en-GB"/>
          </w:rPr>
          <w:delText>In</w:delText>
        </w:r>
        <w:r w:rsidR="00D37992" w:rsidRPr="00C41A0C" w:rsidDel="00914CDF">
          <w:rPr>
            <w:lang w:val="en-GB"/>
          </w:rPr>
          <w:delText xml:space="preserve"> </w:delText>
        </w:r>
        <w:r w:rsidR="00BD47C6" w:rsidRPr="00C41A0C" w:rsidDel="00914CDF">
          <w:rPr>
            <w:lang w:val="en-GB"/>
          </w:rPr>
          <w:delText>vertebrates</w:delText>
        </w:r>
        <w:r w:rsidR="00D37992" w:rsidRPr="00C41A0C" w:rsidDel="00914CDF">
          <w:rPr>
            <w:lang w:val="en-GB"/>
          </w:rPr>
          <w:delText xml:space="preserve"> with </w:delText>
        </w:r>
      </w:del>
      <w:del w:id="152" w:author="Pierre Bize" w:date="2022-11-09T21:34:00Z">
        <w:r w:rsidR="00D37992" w:rsidRPr="00C41A0C" w:rsidDel="0027218C">
          <w:rPr>
            <w:lang w:val="en-GB"/>
          </w:rPr>
          <w:delText>finite growth</w:delText>
        </w:r>
        <w:r w:rsidR="00294694" w:rsidRPr="00C41A0C" w:rsidDel="0027218C">
          <w:rPr>
            <w:lang w:val="en-GB"/>
          </w:rPr>
          <w:delText xml:space="preserve">, </w:delText>
        </w:r>
      </w:del>
      <w:del w:id="153" w:author="Pierre Bize" w:date="2022-11-09T21:30:00Z">
        <w:r w:rsidR="000801CA" w:rsidDel="003A5D17">
          <w:rPr>
            <w:lang w:val="en-GB"/>
          </w:rPr>
          <w:delText xml:space="preserve">the </w:delText>
        </w:r>
      </w:del>
      <w:del w:id="154" w:author="Pierre Bize" w:date="2022-11-09T21:34:00Z">
        <w:r w:rsidR="00294694" w:rsidRPr="00C41A0C" w:rsidDel="0027218C">
          <w:rPr>
            <w:lang w:val="en-GB"/>
          </w:rPr>
          <w:delText xml:space="preserve">body </w:delText>
        </w:r>
        <w:r w:rsidR="007F3565" w:rsidDel="0027218C">
          <w:rPr>
            <w:lang w:val="en-GB"/>
          </w:rPr>
          <w:delText>mass</w:delText>
        </w:r>
        <w:r w:rsidR="00FC6BE1" w:rsidRPr="00C41A0C" w:rsidDel="0027218C">
          <w:rPr>
            <w:lang w:val="en-GB"/>
          </w:rPr>
          <w:delText xml:space="preserve"> </w:delText>
        </w:r>
      </w:del>
      <w:del w:id="155" w:author="Pierre Bize" w:date="2022-11-09T21:32:00Z">
        <w:r w:rsidR="00294694" w:rsidRPr="00C41A0C" w:rsidDel="00BE568D">
          <w:rPr>
            <w:lang w:val="en-GB"/>
          </w:rPr>
          <w:delText xml:space="preserve">is an </w:delText>
        </w:r>
        <w:r w:rsidR="00BD47C6" w:rsidRPr="00C41A0C" w:rsidDel="00BE568D">
          <w:rPr>
            <w:lang w:val="en-GB"/>
          </w:rPr>
          <w:delText xml:space="preserve">important </w:delText>
        </w:r>
        <w:r w:rsidR="00294694" w:rsidRPr="00C41A0C" w:rsidDel="00BE568D">
          <w:rPr>
            <w:lang w:val="en-GB"/>
          </w:rPr>
          <w:delText>indicat</w:delText>
        </w:r>
        <w:r w:rsidR="00BD47C6" w:rsidRPr="00C41A0C" w:rsidDel="00BE568D">
          <w:rPr>
            <w:lang w:val="en-GB"/>
          </w:rPr>
          <w:delText>or</w:delText>
        </w:r>
        <w:r w:rsidR="0045550A" w:rsidDel="00BE568D">
          <w:rPr>
            <w:lang w:val="en-GB"/>
          </w:rPr>
          <w:delText xml:space="preserve"> of</w:delText>
        </w:r>
        <w:r w:rsidR="00294694" w:rsidRPr="00C41A0C" w:rsidDel="00BE568D">
          <w:rPr>
            <w:lang w:val="en-GB"/>
          </w:rPr>
          <w:delText xml:space="preserve"> reproductive success</w:delText>
        </w:r>
      </w:del>
      <w:del w:id="156" w:author="Pierre Bize" w:date="2022-11-09T21:34:00Z">
        <w:r w:rsidR="000B22D7" w:rsidDel="0027218C">
          <w:rPr>
            <w:lang w:val="en-GB"/>
          </w:rPr>
          <w:delText xml:space="preserve"> and overall fitness</w:delText>
        </w:r>
      </w:del>
      <w:ins w:id="157" w:author="Pierre Bize" w:date="2022-11-09T21:31:00Z">
        <w:r w:rsidR="00CE0D1F" w:rsidRPr="00C41A0C">
          <w:rPr>
            <w:lang w:val="en-GB"/>
          </w:rPr>
          <w:fldChar w:fldCharType="begin"/>
        </w:r>
        <w:r w:rsidR="00CE0D1F">
          <w:rPr>
            <w:lang w:val="en-GB"/>
          </w:rPr>
          <w: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C41A0C">
          <w:rPr>
            <w:lang w:val="en-GB"/>
          </w:rPr>
          <w:fldChar w:fldCharType="separate"/>
        </w:r>
        <w:r w:rsidR="00CE0D1F">
          <w:rPr>
            <w:lang w:val="en-GB"/>
          </w:rPr>
          <w:t>(Beauplet and Guinet 2007)</w:t>
        </w:r>
        <w:r w:rsidR="00CE0D1F" w:rsidRPr="00C41A0C">
          <w:rPr>
            <w:lang w:val="en-GB"/>
          </w:rPr>
          <w:fldChar w:fldCharType="end"/>
        </w:r>
        <w:r w:rsidR="00DD5402">
          <w:rPr>
            <w:lang w:val="en-GB"/>
          </w:rPr>
          <w:t>.</w:t>
        </w:r>
      </w:ins>
      <w:del w:id="158" w:author="Pierre Bize" w:date="2022-11-09T21:31:00Z">
        <w:r w:rsidR="00BD47C6" w:rsidRPr="00C41A0C" w:rsidDel="00DD5402">
          <w:rPr>
            <w:lang w:val="en-GB"/>
          </w:rPr>
          <w:delText>,</w:delText>
        </w:r>
      </w:del>
      <w:r w:rsidR="00294694" w:rsidRPr="00C41A0C">
        <w:rPr>
          <w:lang w:val="en-GB"/>
        </w:rPr>
        <w:t xml:space="preserve"> </w:t>
      </w:r>
      <w:ins w:id="159" w:author="Pierre Bize" w:date="2022-11-09T22:23:00Z">
        <w:r w:rsidR="00F74BEF">
          <w:rPr>
            <w:lang w:val="en-GB"/>
          </w:rPr>
          <w:t xml:space="preserve">As adult </w:t>
        </w:r>
      </w:ins>
      <w:ins w:id="160" w:author="Pierre Bize" w:date="2022-11-10T21:59:00Z">
        <w:r w:rsidR="00B21BD5">
          <w:rPr>
            <w:lang w:val="en-GB"/>
          </w:rPr>
          <w:t xml:space="preserve">size and </w:t>
        </w:r>
      </w:ins>
      <w:ins w:id="161" w:author="Pierre Bize" w:date="2022-11-09T22:23:00Z">
        <w:r w:rsidR="00F74BEF">
          <w:rPr>
            <w:lang w:val="en-GB"/>
          </w:rPr>
          <w:t xml:space="preserve">mass is </w:t>
        </w:r>
      </w:ins>
      <w:ins w:id="162" w:author="Pierre Bize" w:date="2022-11-09T22:24:00Z">
        <w:r w:rsidR="00F74BEF">
          <w:rPr>
            <w:lang w:val="en-GB"/>
          </w:rPr>
          <w:t xml:space="preserve">largely </w:t>
        </w:r>
      </w:ins>
      <w:ins w:id="163" w:author="Pierre Bize" w:date="2022-11-09T22:23:00Z">
        <w:r w:rsidR="00F74BEF">
          <w:rPr>
            <w:lang w:val="en-GB"/>
          </w:rPr>
          <w:t xml:space="preserve">determined by </w:t>
        </w:r>
      </w:ins>
      <w:ins w:id="164" w:author="Pierre Bize" w:date="2022-11-09T22:24:00Z">
        <w:r w:rsidR="00BB1BEA">
          <w:rPr>
            <w:lang w:val="en-GB"/>
          </w:rPr>
          <w:t xml:space="preserve">early growth conditions and </w:t>
        </w:r>
      </w:ins>
      <w:ins w:id="165" w:author="Pierre Bize" w:date="2022-11-09T22:23:00Z">
        <w:r w:rsidR="00F74BEF">
          <w:rPr>
            <w:lang w:val="en-GB"/>
          </w:rPr>
          <w:t xml:space="preserve">juvenile </w:t>
        </w:r>
      </w:ins>
      <w:ins w:id="166" w:author="Pierre Bize" w:date="2022-11-10T22:00:00Z">
        <w:r w:rsidR="00693100">
          <w:rPr>
            <w:lang w:val="en-GB"/>
          </w:rPr>
          <w:t>size</w:t>
        </w:r>
      </w:ins>
      <w:ins w:id="167" w:author="Pierre Bize" w:date="2022-11-09T22:23:00Z">
        <w:r w:rsidR="00F74BEF">
          <w:rPr>
            <w:lang w:val="en-GB"/>
          </w:rPr>
          <w:t xml:space="preserve"> (REF)</w:t>
        </w:r>
        <w:r w:rsidR="00F74BEF" w:rsidRPr="000B22D7">
          <w:rPr>
            <w:lang w:val="en-GB"/>
          </w:rPr>
          <w:t>, it becomes fundamental to investigate the effect of climatic condition</w:t>
        </w:r>
      </w:ins>
      <w:ins w:id="168" w:author="Pierre Bize" w:date="2022-11-09T22:30:00Z">
        <w:r w:rsidR="00EC7DD3">
          <w:rPr>
            <w:lang w:val="en-GB"/>
          </w:rPr>
          <w:t>s</w:t>
        </w:r>
      </w:ins>
      <w:ins w:id="169" w:author="Pierre Bize" w:date="2022-11-09T22:23:00Z">
        <w:r w:rsidR="00F74BEF" w:rsidRPr="000B22D7">
          <w:rPr>
            <w:lang w:val="en-GB"/>
          </w:rPr>
          <w:t xml:space="preserve"> on </w:t>
        </w:r>
        <w:r w:rsidR="00F74BEF">
          <w:rPr>
            <w:lang w:val="en-GB"/>
          </w:rPr>
          <w:t xml:space="preserve">juvenile </w:t>
        </w:r>
      </w:ins>
      <w:ins w:id="170" w:author="Pierre Bize" w:date="2022-11-10T22:00:00Z">
        <w:r w:rsidR="00693100">
          <w:rPr>
            <w:lang w:val="en-GB"/>
          </w:rPr>
          <w:t>size</w:t>
        </w:r>
      </w:ins>
      <w:ins w:id="171" w:author="Pierre Bize" w:date="2022-11-09T22:23:00Z">
        <w:r w:rsidR="00F74BEF" w:rsidRPr="00C41A0C">
          <w:rPr>
            <w:lang w:val="en-GB"/>
          </w:rPr>
          <w:t xml:space="preserve"> </w:t>
        </w:r>
        <w:r w:rsidR="00F74BEF" w:rsidRPr="00C41A0C">
          <w:rPr>
            <w:lang w:val="en-GB"/>
          </w:rPr>
          <w:fldChar w:fldCharType="begin"/>
        </w:r>
        <w:r w:rsidR="00F74BEF">
          <w:rPr>
            <w:lang w:val="en-GB"/>
          </w:rPr>
          <w: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C41A0C">
          <w:rPr>
            <w:lang w:val="en-GB"/>
          </w:rPr>
          <w:fldChar w:fldCharType="separate"/>
        </w:r>
        <w:r w:rsidR="00F74BEF">
          <w:rPr>
            <w:lang w:val="en-GB"/>
          </w:rPr>
          <w:t>(Garel et al. 2011)</w:t>
        </w:r>
        <w:r w:rsidR="00F74BEF" w:rsidRPr="00C41A0C">
          <w:rPr>
            <w:lang w:val="en-GB"/>
          </w:rPr>
          <w:fldChar w:fldCharType="end"/>
        </w:r>
        <w:r w:rsidR="00F74BEF" w:rsidRPr="00C41A0C">
          <w:rPr>
            <w:lang w:val="en-GB"/>
          </w:rPr>
          <w:t>.</w:t>
        </w:r>
      </w:ins>
      <w:ins w:id="172" w:author="Pierre Bize" w:date="2022-11-09T22:24:00Z">
        <w:r w:rsidR="002E7B2A" w:rsidRPr="00C41A0C" w:rsidDel="00EF19FA">
          <w:rPr>
            <w:lang w:val="en-GB"/>
          </w:rPr>
          <w:t xml:space="preserve"> </w:t>
        </w:r>
      </w:ins>
      <w:del w:id="173" w:author="Pierre Bize" w:date="2022-11-09T21:34:00Z">
        <w:r w:rsidR="00294694" w:rsidRPr="00C41A0C" w:rsidDel="00EF19FA">
          <w:rPr>
            <w:lang w:val="en-GB"/>
          </w:rPr>
          <w:delText>and</w:delText>
        </w:r>
        <w:r w:rsidR="00C721FA" w:rsidDel="00EF19FA">
          <w:rPr>
            <w:lang w:val="en-GB"/>
          </w:rPr>
          <w:delText xml:space="preserve"> it is</w:delText>
        </w:r>
        <w:r w:rsidR="00294694" w:rsidRPr="00C41A0C" w:rsidDel="00EF19FA">
          <w:rPr>
            <w:lang w:val="en-GB"/>
          </w:rPr>
          <w:delText xml:space="preserve"> </w:delText>
        </w:r>
        <w:r w:rsidR="00BD47C6" w:rsidRPr="00C41A0C" w:rsidDel="00EF19FA">
          <w:rPr>
            <w:lang w:val="en-GB"/>
          </w:rPr>
          <w:delText xml:space="preserve">therefore pivotal </w:delText>
        </w:r>
        <w:r w:rsidR="00294694" w:rsidRPr="00C41A0C" w:rsidDel="00EF19FA">
          <w:rPr>
            <w:lang w:val="en-GB"/>
          </w:rPr>
          <w:delText xml:space="preserve">to </w:delText>
        </w:r>
        <w:r w:rsidR="008873A4" w:rsidRPr="00C41A0C" w:rsidDel="00EF19FA">
          <w:rPr>
            <w:lang w:val="en-GB"/>
          </w:rPr>
          <w:delText>understanding</w:delText>
        </w:r>
        <w:r w:rsidR="00294694" w:rsidRPr="00C41A0C" w:rsidDel="00EF19FA">
          <w:rPr>
            <w:lang w:val="en-GB"/>
          </w:rPr>
          <w:delText xml:space="preserve"> factors that influence it</w:delText>
        </w:r>
        <w:r w:rsidR="00581B1B" w:rsidRPr="00C41A0C" w:rsidDel="00EF19FA">
          <w:rPr>
            <w:lang w:val="en-GB"/>
          </w:rPr>
          <w:delText xml:space="preserve"> </w:delText>
        </w:r>
        <w:r w:rsidR="00581B1B" w:rsidRPr="00C41A0C" w:rsidDel="00EF19FA">
          <w:rPr>
            <w:lang w:val="en-GB"/>
          </w:rPr>
          <w:fldChar w:fldCharType="begin"/>
        </w:r>
        <w:r w:rsidR="00052439" w:rsidDel="00EF19FA">
          <w:rPr>
            <w:lang w:val="en-GB"/>
          </w:rPr>
          <w:del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delInstrText>
        </w:r>
        <w:r w:rsidR="00581B1B" w:rsidRPr="00C41A0C" w:rsidDel="00EF19FA">
          <w:rPr>
            <w:lang w:val="en-GB"/>
          </w:rPr>
          <w:fldChar w:fldCharType="separate"/>
        </w:r>
        <w:r w:rsidR="00052439" w:rsidDel="00EF19FA">
          <w:rPr>
            <w:lang w:val="en-GB"/>
          </w:rPr>
          <w:delText>(Beauplet and Guinet 2007; Garel et al. 2011)</w:delText>
        </w:r>
        <w:r w:rsidR="00581B1B" w:rsidRPr="00C41A0C" w:rsidDel="00EF19FA">
          <w:rPr>
            <w:lang w:val="en-GB"/>
          </w:rPr>
          <w:fldChar w:fldCharType="end"/>
        </w:r>
        <w:r w:rsidR="00294694" w:rsidRPr="00C41A0C" w:rsidDel="00EF19FA">
          <w:rPr>
            <w:lang w:val="en-GB"/>
          </w:rPr>
          <w:delText>.</w:delText>
        </w:r>
        <w:r w:rsidR="007F3565" w:rsidDel="00EF19FA">
          <w:rPr>
            <w:lang w:val="en-GB"/>
          </w:rPr>
          <w:delText xml:space="preserve"> </w:delText>
        </w:r>
      </w:del>
      <w:del w:id="174" w:author="Pierre Bize" w:date="2022-11-09T22:24:00Z">
        <w:r w:rsidR="000B22D7" w:rsidDel="002E7B2A">
          <w:rPr>
            <w:lang w:val="en-GB"/>
          </w:rPr>
          <w:delText>Adult b</w:delText>
        </w:r>
        <w:r w:rsidR="007F3565" w:rsidDel="002E7B2A">
          <w:rPr>
            <w:lang w:val="en-GB"/>
          </w:rPr>
          <w:delText>ody mass is generally the result of structural body size</w:delText>
        </w:r>
        <w:r w:rsidR="0069217C" w:rsidDel="002E7B2A">
          <w:rPr>
            <w:lang w:val="en-GB"/>
          </w:rPr>
          <w:delText>, depend</w:delText>
        </w:r>
      </w:del>
      <w:del w:id="175" w:author="Pierre Bize" w:date="2022-11-09T21:36:00Z">
        <w:r w:rsidR="0069217C" w:rsidDel="00351EFE">
          <w:rPr>
            <w:lang w:val="en-GB"/>
          </w:rPr>
          <w:delText>ent</w:delText>
        </w:r>
      </w:del>
      <w:del w:id="176" w:author="Pierre Bize" w:date="2022-11-09T22:24:00Z">
        <w:r w:rsidR="0069217C" w:rsidDel="002E7B2A">
          <w:rPr>
            <w:lang w:val="en-GB"/>
          </w:rPr>
          <w:delText xml:space="preserve"> on</w:delText>
        </w:r>
        <w:r w:rsidR="007F3565" w:rsidDel="002E7B2A">
          <w:rPr>
            <w:lang w:val="en-GB"/>
          </w:rPr>
          <w:delText xml:space="preserve"> </w:delText>
        </w:r>
        <w:r w:rsidR="0069217C" w:rsidRPr="00C41A0C" w:rsidDel="002E7B2A">
          <w:rPr>
            <w:lang w:val="en-GB"/>
          </w:rPr>
          <w:delText xml:space="preserve">environmental conditions during </w:delText>
        </w:r>
      </w:del>
      <w:del w:id="177" w:author="Pierre Bize" w:date="2022-11-09T21:36:00Z">
        <w:r w:rsidR="0069217C" w:rsidRPr="00C41A0C" w:rsidDel="002C02EF">
          <w:rPr>
            <w:lang w:val="en-GB"/>
          </w:rPr>
          <w:delText xml:space="preserve">the </w:delText>
        </w:r>
      </w:del>
      <w:del w:id="178" w:author="Pierre Bize" w:date="2022-11-09T22:24:00Z">
        <w:r w:rsidR="0069217C" w:rsidRPr="00C41A0C" w:rsidDel="002E7B2A">
          <w:rPr>
            <w:lang w:val="en-GB"/>
          </w:rPr>
          <w:delText xml:space="preserve">growth </w:delText>
        </w:r>
        <w:r w:rsidR="0069217C" w:rsidRPr="00C41A0C" w:rsidDel="002E7B2A">
          <w:rPr>
            <w:lang w:val="en-GB"/>
          </w:rPr>
          <w:fldChar w:fldCharType="begin"/>
        </w:r>
        <w:r w:rsidR="00052439" w:rsidDel="002E7B2A">
          <w:rPr>
            <w:lang w:val="en-GB"/>
          </w:rPr>
          <w:delInstrText xml:space="preserve"> ADDIN ZOTERO_ITEM CSL_CITATION {"citationID":"PhAGF6ia","properties":{"formattedCitation":"(Festa-Bianchet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delInstrText>
        </w:r>
        <w:r w:rsidR="0069217C" w:rsidRPr="00C41A0C" w:rsidDel="002E7B2A">
          <w:rPr>
            <w:lang w:val="en-GB"/>
          </w:rPr>
          <w:fldChar w:fldCharType="separate"/>
        </w:r>
        <w:r w:rsidR="00052439" w:rsidDel="002E7B2A">
          <w:rPr>
            <w:lang w:val="en-GB"/>
          </w:rPr>
          <w:delText>(Festa-Bianchet et al. 2000)</w:delText>
        </w:r>
        <w:r w:rsidR="0069217C" w:rsidRPr="00C41A0C" w:rsidDel="002E7B2A">
          <w:rPr>
            <w:lang w:val="en-GB"/>
          </w:rPr>
          <w:fldChar w:fldCharType="end"/>
        </w:r>
        <w:r w:rsidR="0069217C" w:rsidDel="002E7B2A">
          <w:rPr>
            <w:lang w:val="en-GB"/>
          </w:rPr>
          <w:delText xml:space="preserve">, </w:delText>
        </w:r>
        <w:r w:rsidR="007F3565" w:rsidDel="002E7B2A">
          <w:rPr>
            <w:lang w:val="en-GB"/>
          </w:rPr>
          <w:delText>and</w:delText>
        </w:r>
        <w:r w:rsidR="0069217C" w:rsidDel="002E7B2A">
          <w:rPr>
            <w:lang w:val="en-GB"/>
          </w:rPr>
          <w:delText xml:space="preserve"> current</w:delText>
        </w:r>
        <w:r w:rsidR="007F3565" w:rsidDel="002E7B2A">
          <w:rPr>
            <w:lang w:val="en-GB"/>
          </w:rPr>
          <w:delText xml:space="preserve"> body condition</w:delText>
        </w:r>
        <w:r w:rsidR="0069217C" w:rsidDel="002E7B2A">
          <w:rPr>
            <w:lang w:val="en-GB"/>
          </w:rPr>
          <w:delText xml:space="preserve">, </w:delText>
        </w:r>
      </w:del>
      <w:del w:id="179" w:author="Pierre Bize" w:date="2022-11-09T21:36:00Z">
        <w:r w:rsidR="0069217C" w:rsidDel="002C02EF">
          <w:rPr>
            <w:lang w:val="en-GB"/>
          </w:rPr>
          <w:delText xml:space="preserve">dependent </w:delText>
        </w:r>
      </w:del>
      <w:del w:id="180" w:author="Pierre Bize" w:date="2022-11-09T22:24:00Z">
        <w:r w:rsidR="0069217C" w:rsidDel="002E7B2A">
          <w:rPr>
            <w:lang w:val="en-GB"/>
          </w:rPr>
          <w:delText xml:space="preserve">on current </w:delText>
        </w:r>
        <w:r w:rsidR="0069217C" w:rsidRPr="00C41A0C" w:rsidDel="002E7B2A">
          <w:rPr>
            <w:lang w:val="en-GB"/>
          </w:rPr>
          <w:delText xml:space="preserve">environmental conditions (e.g. </w:delText>
        </w:r>
        <w:commentRangeStart w:id="181"/>
        <w:r w:rsidR="0069217C" w:rsidRPr="00C41A0C" w:rsidDel="002E7B2A">
          <w:rPr>
            <w:lang w:val="en-GB"/>
          </w:rPr>
          <w:fldChar w:fldCharType="begin"/>
        </w:r>
        <w:r w:rsidR="00052439" w:rsidDel="002E7B2A">
          <w:rPr>
            <w:lang w:val="en-GB"/>
          </w:rPr>
          <w:delInstrText xml:space="preserve"> ADDIN ZOTERO_ITEM CSL_CITATION {"citationID":"ayhsSIU4","properties":{"formattedCitation":"(To\\uc0\\u239{}go et al. 2006; Tveraa et al. 2013; Herfindal et al. 2020)","plainCitation":"(Toïgo et al. 2006; Tveraa et al. 2013; Herfindal et al. 2020)","noteIndex":0},"citationItems":[{"id":3610,"uris":["http://zotero.org/users/3388363/items/CIHWEC45"],"itemData":{"id":3610,"type":"article-journal","abstract":"We tested the influence of population density and of drought intensity (measured as the Gaussen Index in spring and summer of the year of birth) on winter body mass, hind foot length, and body condition of roe deer fawns. Body mass decreased with increasing density and increased with increasing Gaussen Index in summer, in a similar way for both males and females. Hind foot length of males showed the same response. On the other hand, hind foot length of females decreased with increasing density only after dry summers, hence when environmental conditions were very harsh. Body condition was affected neither by density nor by drought intensity. Our results indicate that body mass and size are much better indicators of phenotypic quality than body condition in roe deer. The sex-specific responses of body size to environmental conditions could correspond to a differential allocation in favour of daughters by heavier than average roe deer mothers.","container-title":"Ecography","DOI":"10.1111/j.2006.0906-7590.04394.x","ISSN":"1600-0587","issue":"3","language":"en","note":"_eprint: https://onlinelibrary.wiley.com/doi/pdf/10.1111/j.2006.0906-7590.04394.x","page":"301-308","source":"Wiley Online Library","title":"How does environmental variation influence body mass, body size, and body condition? Roe deer as a case study","title-short":"How does environmental variation influence body mass, body size, and body condition?","volume":"29","author":[{"family":"Toïgo","given":"Carole"},{"family":"Gaillard","given":"Jean-Michel"},{"family":"Van Laere","given":"Guy"},{"family":"Hewison","given":"Mark"},{"family":"Morellet","given":"Nicolas"}],"issued":{"date-parts":[["2006"]]},"citation-key":"toigoHowDoesEnvironmental2006"}},{"id":3599,"uris":["http://zotero.org/users/3388363/items/HD5WIMTQ"],"itemData":{"id":3599,"type":"article-journal","abstract":"Global warming is expected to cause earlier springs and increased primary productivity in the Arctic. These changes may improve food availability for Arctic herbivores, but may also have negative effects by generating a mismatch between the surge of high quality food in the spring and the timing of reproduction. We analyzed a 10 year dataset of satellite derived measures of vegetation green-up, population densities, calf body masses and female reproductive success in 19 reindeer (Rangifer tarandus) populations in Northern Norway. An early onset of spring and high peak plant productivity had positive effects on calf autumn body masses and female reproductive success. In addition, body masses and reproductive success were both negatively related to population density. The quantity of food available, as determined by the onset of vegetation green-up and plant productivity over the summer were the main drivers of body mass growth and reproductive success. We found no evidence for an effect of the speed of spring green-up. Nor did we detect a negative mismatch between early springs and subsequent recruitment. Effects of global warming on plant productivity and onset of spring is likely to positively affect sub-Arctic reindeer.","container-title":"PLOS ONE","DOI":"10.1371/journal.pone.0056450","ISSN":"1932-6203","issue":"2","journalAbbreviation":"PLOS ONE","language":"en","note":"publisher: Public Library of Science","page":"e56450","source":"PLoS Journals","title":"Population Densities, Vegetation Green-Up, and Plant Productivity: Impacts on Reproductive Success and Juvenile Body Mass in Reindeer","title-short":"Population Densities, Vegetation Green-Up, and Plant Productivity","volume":"8","author":[{"family":"Tveraa","given":"Torkild"},{"family":"Stien","given":"Audun"},{"family":"Bårdsen","given":"Bård-J."},{"family":"Fauchald","given":"Per"}],"issued":{"date-parts":[["2013",2,22]]},"citation-key":"tveraaPopulationDensitiesVegetation2013"}},{"id":3605,"uris":["http://zotero.org/users/3388363/items/KFLA9T5K"],"itemData":{"id":3605,"type":"article-journal","abstract":"Theory predicts that animal populations will be synchronized over large distances by weather and climatic conditions with high spatial synchrony. However, local variation in population responses to weather, and low synchrony in key weather variables or in other ecological processes may reduce the population synchrony. We investigated to what extent temperature and precipitation during different periods of the year synchronized juvenile body mass of moose and reindeer in Norway. We expected high synchronizing effect of weather variables with a high and consistent explanatory power on body mass dynamics across populations, and a weaker synchronizing effect of weather variables whose effect on body mass varied among populations. Juvenile body mass in both species was related to temperature and precipitation during several periods of the year. Temperature had the strongest explanatory power in both species, with a similar effect across all populations. There was higher spatial synchrony in temperature compared to precipitation, and accordingly temperature had the strongest synchronizing effect on juvenile body mass. Moreover, periods with strong explanatory power had stronger synchronizing effect on juvenile body mass in both species. However, weather variables with large variation in the effects on body mass among populations had weak synchronizing effect. The results confirm that weather has a large impact on the spatial structure of population properties but also that spatial heterogeneity, for instance, in environmental change or population density may affect how and to what extent populations are synchronized.","container-title":"Journal of Animal Ecology","DOI":"10.1111/1365-2656.13192","ISSN":"1365-2656","issue":"6","language":"en","note":"_eprint: https://onlinelibrary.wiley.com/doi/pdf/10.1111/1365-2656.13192","page":"1419-1432","source":"Wiley Online Library","title":"When does weather synchronize life-history traits? Spatiotemporal patterns in juvenile body mass of two ungulates","title-short":"When does weather synchronize life-history traits?","volume":"89","author":[{"family":"Herfindal","given":"Ivar"},{"family":"Tveraa","given":"Torkild"},{"family":"Stien","given":"Audun"},{"family":"Solberg","given":"Erling J."},{"family":"Grøtan","given":"Vidar"}],"issued":{"date-parts":[["2020"]]},"citation-key":"herfindalWhenDoesWeather2020"}}],"schema":"https://github.com/citation-style-language/schema/raw/master/csl-citation.json"} </w:delInstrText>
        </w:r>
        <w:r w:rsidR="0069217C" w:rsidRPr="00C41A0C" w:rsidDel="002E7B2A">
          <w:rPr>
            <w:lang w:val="en-GB"/>
          </w:rPr>
          <w:fldChar w:fldCharType="separate"/>
        </w:r>
      </w:del>
      <w:del w:id="182" w:author="Pierre Bize" w:date="2022-11-09T21:23:00Z">
        <w:r w:rsidR="00052439" w:rsidRPr="00052439" w:rsidDel="007F25B1">
          <w:rPr>
            <w:lang w:val="en-GB"/>
          </w:rPr>
          <w:delText>(</w:delText>
        </w:r>
      </w:del>
      <w:del w:id="183" w:author="Pierre Bize" w:date="2022-11-09T22:24:00Z">
        <w:r w:rsidR="00052439" w:rsidRPr="00052439" w:rsidDel="002E7B2A">
          <w:rPr>
            <w:lang w:val="en-GB"/>
          </w:rPr>
          <w:delText>Toïgo et al. 2006; Tveraa et al. 2013; Herfindal et al. 2020)</w:delText>
        </w:r>
        <w:r w:rsidR="0069217C" w:rsidRPr="00C41A0C" w:rsidDel="002E7B2A">
          <w:rPr>
            <w:lang w:val="en-GB"/>
          </w:rPr>
          <w:fldChar w:fldCharType="end"/>
        </w:r>
        <w:commentRangeEnd w:id="181"/>
        <w:r w:rsidR="00493F5C" w:rsidDel="002E7B2A">
          <w:rPr>
            <w:rStyle w:val="CommentReference"/>
            <w:rFonts w:eastAsia="Arial Unicode MS"/>
            <w:bdr w:val="nil"/>
            <w:lang w:val="en-US" w:eastAsia="en-US"/>
          </w:rPr>
          <w:commentReference w:id="181"/>
        </w:r>
      </w:del>
      <w:del w:id="184" w:author="Pierre Bize" w:date="2022-11-09T21:23:00Z">
        <w:r w:rsidR="0045550A" w:rsidDel="007F25B1">
          <w:rPr>
            <w:lang w:val="en-GB"/>
          </w:rPr>
          <w:delText>)</w:delText>
        </w:r>
      </w:del>
      <w:del w:id="185" w:author="Pierre Bize" w:date="2022-11-09T22:24:00Z">
        <w:r w:rsidR="007F3565" w:rsidDel="002E7B2A">
          <w:rPr>
            <w:lang w:val="en-GB"/>
          </w:rPr>
          <w:delText>.</w:delText>
        </w:r>
        <w:r w:rsidR="000B22D7" w:rsidDel="002E7B2A">
          <w:rPr>
            <w:lang w:val="en-GB"/>
          </w:rPr>
          <w:delText xml:space="preserve"> </w:delText>
        </w:r>
      </w:del>
      <w:del w:id="186" w:author="Pierre Bize" w:date="2022-11-09T22:23:00Z">
        <w:r w:rsidR="000B22D7" w:rsidDel="00F74BEF">
          <w:rPr>
            <w:lang w:val="en-GB"/>
          </w:rPr>
          <w:delText xml:space="preserve">As mass </w:delText>
        </w:r>
      </w:del>
      <w:del w:id="187" w:author="Pierre Bize" w:date="2022-11-09T22:04:00Z">
        <w:r w:rsidR="000B22D7" w:rsidDel="00BD13DD">
          <w:rPr>
            <w:lang w:val="en-GB"/>
          </w:rPr>
          <w:delText xml:space="preserve">at adulthood </w:delText>
        </w:r>
      </w:del>
      <w:del w:id="188" w:author="Pierre Bize" w:date="2022-11-09T22:23:00Z">
        <w:r w:rsidR="000B22D7" w:rsidDel="00F74BEF">
          <w:rPr>
            <w:lang w:val="en-GB"/>
          </w:rPr>
          <w:delText xml:space="preserve">is determined by </w:delText>
        </w:r>
      </w:del>
      <w:del w:id="189" w:author="Pierre Bize" w:date="2022-11-09T22:04:00Z">
        <w:r w:rsidR="000B22D7" w:rsidDel="00BD13DD">
          <w:rPr>
            <w:lang w:val="en-GB"/>
          </w:rPr>
          <w:delText xml:space="preserve">the </w:delText>
        </w:r>
      </w:del>
      <w:del w:id="190" w:author="Pierre Bize" w:date="2022-11-09T22:23:00Z">
        <w:r w:rsidR="000B22D7" w:rsidDel="00F74BEF">
          <w:rPr>
            <w:lang w:val="en-GB"/>
          </w:rPr>
          <w:delText xml:space="preserve">mass </w:delText>
        </w:r>
      </w:del>
      <w:del w:id="191" w:author="Pierre Bize" w:date="2022-11-09T22:04:00Z">
        <w:r w:rsidR="000B22D7" w:rsidDel="00BD13DD">
          <w:rPr>
            <w:lang w:val="en-GB"/>
          </w:rPr>
          <w:delText xml:space="preserve">at </w:delText>
        </w:r>
        <w:r w:rsidR="000B22D7" w:rsidRPr="000B22D7" w:rsidDel="00BD13DD">
          <w:rPr>
            <w:lang w:val="en-GB"/>
          </w:rPr>
          <w:delText>juvenile</w:delText>
        </w:r>
      </w:del>
      <w:del w:id="192" w:author="Pierre Bize" w:date="2022-11-09T22:23:00Z">
        <w:r w:rsidR="000B22D7" w:rsidRPr="000B22D7" w:rsidDel="00F74BEF">
          <w:rPr>
            <w:lang w:val="en-GB"/>
          </w:rPr>
          <w:delText xml:space="preserve">, it becomes fundamental to investigate </w:delText>
        </w:r>
        <w:r w:rsidR="0069217C" w:rsidRPr="000B22D7" w:rsidDel="00F74BEF">
          <w:rPr>
            <w:lang w:val="en-GB"/>
          </w:rPr>
          <w:delText xml:space="preserve">the effect of past and current </w:delText>
        </w:r>
        <w:r w:rsidR="008B480A" w:rsidRPr="000B22D7" w:rsidDel="00F74BEF">
          <w:rPr>
            <w:lang w:val="en-GB"/>
          </w:rPr>
          <w:delText>climatic</w:delText>
        </w:r>
        <w:r w:rsidR="0069217C" w:rsidRPr="000B22D7" w:rsidDel="00F74BEF">
          <w:rPr>
            <w:lang w:val="en-GB"/>
          </w:rPr>
          <w:delText xml:space="preserve"> condition on </w:delText>
        </w:r>
      </w:del>
      <w:del w:id="193" w:author="Pierre Bize" w:date="2022-11-09T22:21:00Z">
        <w:r w:rsidR="0069217C" w:rsidRPr="000B22D7" w:rsidDel="001D186E">
          <w:rPr>
            <w:lang w:val="en-GB"/>
          </w:rPr>
          <w:delText xml:space="preserve">the body size of </w:delText>
        </w:r>
        <w:r w:rsidR="000B22D7" w:rsidRPr="000B22D7" w:rsidDel="001D186E">
          <w:rPr>
            <w:lang w:val="en-GB"/>
          </w:rPr>
          <w:delText>developing</w:delText>
        </w:r>
      </w:del>
      <w:del w:id="194" w:author="Pierre Bize" w:date="2022-11-09T22:22:00Z">
        <w:r w:rsidR="0069217C" w:rsidRPr="000B22D7" w:rsidDel="003E6051">
          <w:rPr>
            <w:lang w:val="en-GB"/>
          </w:rPr>
          <w:delText xml:space="preserve"> individuals</w:delText>
        </w:r>
      </w:del>
      <w:del w:id="195" w:author="Pierre Bize" w:date="2022-11-09T22:05:00Z">
        <w:r w:rsidR="000B22D7" w:rsidRPr="000B22D7" w:rsidDel="001D3E73">
          <w:rPr>
            <w:lang w:val="en-GB"/>
          </w:rPr>
          <w:delText>.</w:delText>
        </w:r>
      </w:del>
      <w:ins w:id="196" w:author="Pierre Bize" w:date="2022-11-09T22:29:00Z">
        <w:r w:rsidR="00CC488F">
          <w:rPr>
            <w:lang w:val="en-GB"/>
          </w:rPr>
          <w:t>J</w:t>
        </w:r>
      </w:ins>
      <w:del w:id="197" w:author="Pierre Bize" w:date="2022-11-09T22:18:00Z">
        <w:r w:rsidR="0069217C" w:rsidRPr="000B22D7" w:rsidDel="00EB4683">
          <w:rPr>
            <w:lang w:val="en-GB"/>
          </w:rPr>
          <w:delText xml:space="preserve"> </w:delText>
        </w:r>
      </w:del>
      <w:del w:id="198" w:author="Pierre Bize" w:date="2022-11-09T22:28:00Z">
        <w:r w:rsidR="0069217C" w:rsidRPr="000B22D7" w:rsidDel="0087179D">
          <w:rPr>
            <w:lang w:val="en-GB"/>
          </w:rPr>
          <w:delText>J</w:delText>
        </w:r>
      </w:del>
      <w:r w:rsidR="0069217C" w:rsidRPr="000B22D7">
        <w:rPr>
          <w:lang w:val="en-GB"/>
        </w:rPr>
        <w:t>uvenile</w:t>
      </w:r>
      <w:ins w:id="199" w:author="Pierre Bize" w:date="2022-11-09T22:17:00Z">
        <w:r w:rsidR="00D325DE">
          <w:rPr>
            <w:lang w:val="en-GB"/>
          </w:rPr>
          <w:t>s</w:t>
        </w:r>
      </w:ins>
      <w:r w:rsidR="0069217C" w:rsidRPr="000B22D7">
        <w:rPr>
          <w:lang w:val="en-GB"/>
        </w:rPr>
        <w:t xml:space="preserve"> </w:t>
      </w:r>
      <w:del w:id="200" w:author="Pierre Bize" w:date="2022-11-09T22:17:00Z">
        <w:r w:rsidR="0069217C" w:rsidRPr="000B22D7" w:rsidDel="00D325DE">
          <w:rPr>
            <w:lang w:val="en-GB"/>
          </w:rPr>
          <w:delText>individuals are particularly susceptible to adverse environmental conditions as they</w:delText>
        </w:r>
        <w:r w:rsidR="0069217C" w:rsidRPr="00C41A0C" w:rsidDel="00D325DE">
          <w:rPr>
            <w:lang w:val="en-GB"/>
          </w:rPr>
          <w:delText xml:space="preserve"> </w:delText>
        </w:r>
      </w:del>
      <w:r w:rsidR="0069217C" w:rsidRPr="00C41A0C">
        <w:rPr>
          <w:lang w:val="en-GB"/>
        </w:rPr>
        <w:t xml:space="preserve">have </w:t>
      </w:r>
      <w:ins w:id="201" w:author="Pierre Bize" w:date="2022-11-09T22:28:00Z">
        <w:r w:rsidR="0087179D">
          <w:rPr>
            <w:lang w:val="en-GB"/>
          </w:rPr>
          <w:t xml:space="preserve">usually </w:t>
        </w:r>
      </w:ins>
      <w:r w:rsidR="0069217C" w:rsidRPr="00C41A0C">
        <w:rPr>
          <w:lang w:val="en-GB"/>
        </w:rPr>
        <w:t xml:space="preserve">low energy reserves and </w:t>
      </w:r>
      <w:del w:id="202" w:author="Pierre Bize" w:date="2022-11-09T22:17:00Z">
        <w:r w:rsidR="0069217C" w:rsidRPr="00C41A0C" w:rsidDel="00D325DE">
          <w:rPr>
            <w:lang w:val="en-GB"/>
          </w:rPr>
          <w:delText xml:space="preserve">as a large portion of their energies is </w:delText>
        </w:r>
      </w:del>
      <w:ins w:id="203" w:author="Pierre Bize" w:date="2022-11-09T22:19:00Z">
        <w:r w:rsidR="001B06F1">
          <w:rPr>
            <w:lang w:val="en-GB"/>
          </w:rPr>
          <w:t>have to</w:t>
        </w:r>
      </w:ins>
      <w:ins w:id="204" w:author="Pierre Bize" w:date="2022-11-09T22:17:00Z">
        <w:r w:rsidR="00D325DE">
          <w:rPr>
            <w:lang w:val="en-GB"/>
          </w:rPr>
          <w:t xml:space="preserve"> </w:t>
        </w:r>
      </w:ins>
      <w:r w:rsidR="0069217C" w:rsidRPr="00C41A0C">
        <w:rPr>
          <w:lang w:val="en-GB"/>
        </w:rPr>
        <w:t>allocat</w:t>
      </w:r>
      <w:ins w:id="205" w:author="Pierre Bize" w:date="2022-11-09T22:19:00Z">
        <w:r w:rsidR="001B06F1">
          <w:rPr>
            <w:lang w:val="en-GB"/>
          </w:rPr>
          <w:t>e</w:t>
        </w:r>
      </w:ins>
      <w:ins w:id="206" w:author="Pierre Bize" w:date="2022-11-09T22:17:00Z">
        <w:r w:rsidR="00D325DE">
          <w:rPr>
            <w:lang w:val="en-GB"/>
          </w:rPr>
          <w:t xml:space="preserve"> </w:t>
        </w:r>
      </w:ins>
      <w:ins w:id="207" w:author="Pierre Bize" w:date="2022-11-09T22:18:00Z">
        <w:r w:rsidR="00D325DE">
          <w:rPr>
            <w:lang w:val="en-GB"/>
          </w:rPr>
          <w:t xml:space="preserve">a </w:t>
        </w:r>
      </w:ins>
      <w:ins w:id="208" w:author="Pierre Bize" w:date="2022-11-09T22:19:00Z">
        <w:r w:rsidR="001B06F1">
          <w:rPr>
            <w:lang w:val="en-GB"/>
          </w:rPr>
          <w:t>substantial amount</w:t>
        </w:r>
      </w:ins>
      <w:ins w:id="209" w:author="Pierre Bize" w:date="2022-11-09T22:18:00Z">
        <w:r w:rsidR="00160822">
          <w:rPr>
            <w:lang w:val="en-GB"/>
          </w:rPr>
          <w:t xml:space="preserve"> of th</w:t>
        </w:r>
      </w:ins>
      <w:ins w:id="210" w:author="Pierre Bize" w:date="2022-11-09T22:31:00Z">
        <w:r w:rsidR="001D7DCF">
          <w:rPr>
            <w:lang w:val="en-GB"/>
          </w:rPr>
          <w:t xml:space="preserve">ose </w:t>
        </w:r>
      </w:ins>
      <w:ins w:id="211" w:author="Pierre Bize" w:date="2022-11-09T22:18:00Z">
        <w:r w:rsidR="00160822">
          <w:rPr>
            <w:lang w:val="en-GB"/>
          </w:rPr>
          <w:t>reserves</w:t>
        </w:r>
      </w:ins>
      <w:del w:id="212" w:author="Pierre Bize" w:date="2022-11-09T22:17:00Z">
        <w:r w:rsidR="0069217C" w:rsidRPr="00C41A0C" w:rsidDel="00D325DE">
          <w:rPr>
            <w:lang w:val="en-GB"/>
          </w:rPr>
          <w:delText>ed</w:delText>
        </w:r>
      </w:del>
      <w:r w:rsidR="0069217C" w:rsidRPr="00C41A0C">
        <w:rPr>
          <w:lang w:val="en-GB"/>
        </w:rPr>
        <w:t xml:space="preserve"> to growth</w:t>
      </w:r>
      <w:commentRangeStart w:id="213"/>
      <w:ins w:id="214" w:author="Pierre Bize" w:date="2022-11-09T22:18:00Z">
        <w:r w:rsidR="00160822" w:rsidRPr="00F1231B">
          <w:rPr>
            <w:strike/>
            <w:lang w:val="en-GB"/>
            <w:rPrChange w:id="215" w:author="Pierre Bize" w:date="2022-11-09T22:33:00Z">
              <w:rPr>
                <w:lang w:val="en-GB"/>
              </w:rPr>
            </w:rPrChange>
          </w:rPr>
          <w:t>, making them particularly susceptible to adverse environmental conditions</w:t>
        </w:r>
      </w:ins>
      <w:commentRangeEnd w:id="213"/>
      <w:ins w:id="216" w:author="Pierre Bize" w:date="2022-11-09T22:34:00Z">
        <w:r w:rsidR="0030441E">
          <w:rPr>
            <w:rStyle w:val="CommentReference"/>
            <w:rFonts w:eastAsia="Arial Unicode MS"/>
            <w:bdr w:val="nil"/>
            <w:lang w:val="en-US" w:eastAsia="en-US"/>
          </w:rPr>
          <w:commentReference w:id="213"/>
        </w:r>
      </w:ins>
      <w:ins w:id="217" w:author="Pierre Bize" w:date="2022-11-09T22:18:00Z">
        <w:r w:rsidR="00160822" w:rsidRPr="000B22D7">
          <w:rPr>
            <w:lang w:val="en-GB"/>
          </w:rPr>
          <w:t xml:space="preserve"> </w:t>
        </w:r>
      </w:ins>
      <w:del w:id="218" w:author="Pierre Bize" w:date="2022-11-09T22:18:00Z">
        <w:r w:rsidR="0069217C" w:rsidRPr="00C41A0C" w:rsidDel="00160822">
          <w:rPr>
            <w:lang w:val="en-GB"/>
          </w:rPr>
          <w:delText xml:space="preserve"> </w:delText>
        </w:r>
      </w:del>
      <w:r w:rsidR="0069217C" w:rsidRPr="00C41A0C">
        <w:rPr>
          <w:lang w:val="en-GB"/>
        </w:rPr>
        <w:fldChar w:fldCharType="begin"/>
      </w:r>
      <w:r w:rsidR="00052439">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C41A0C">
        <w:rPr>
          <w:lang w:val="en-GB"/>
        </w:rPr>
        <w:fldChar w:fldCharType="separate"/>
      </w:r>
      <w:r w:rsidR="00052439">
        <w:rPr>
          <w:lang w:val="en-GB"/>
        </w:rPr>
        <w:t xml:space="preserve">(Hudson and White 1985; Gaillard et al. </w:t>
      </w:r>
      <w:r w:rsidR="00052439">
        <w:rPr>
          <w:lang w:val="en-GB"/>
        </w:rPr>
        <w:lastRenderedPageBreak/>
        <w:t>2000)</w:t>
      </w:r>
      <w:r w:rsidR="0069217C" w:rsidRPr="00C41A0C">
        <w:rPr>
          <w:lang w:val="en-GB"/>
        </w:rPr>
        <w:fldChar w:fldCharType="end"/>
      </w:r>
      <w:r w:rsidR="0069217C" w:rsidRPr="00C41A0C">
        <w:rPr>
          <w:lang w:val="en-GB"/>
        </w:rPr>
        <w:t>.</w:t>
      </w:r>
      <w:r w:rsidR="008B480A" w:rsidRPr="008B480A">
        <w:rPr>
          <w:lang w:val="en-GB"/>
        </w:rPr>
        <w:t xml:space="preserve"> </w:t>
      </w:r>
      <w:ins w:id="219" w:author="Pierre Bize" w:date="2022-11-09T22:34:00Z">
        <w:r w:rsidR="00B130BB">
          <w:rPr>
            <w:lang w:val="en-GB"/>
          </w:rPr>
          <w:t>Therefore, a</w:t>
        </w:r>
      </w:ins>
      <w:del w:id="220" w:author="Pierre Bize" w:date="2022-11-09T22:34:00Z">
        <w:r w:rsidR="008B480A" w:rsidRPr="00C41A0C" w:rsidDel="00B130BB">
          <w:rPr>
            <w:lang w:val="en-GB"/>
          </w:rPr>
          <w:delText>A</w:delText>
        </w:r>
      </w:del>
      <w:r w:rsidR="008B480A" w:rsidRPr="00C41A0C">
        <w:rPr>
          <w:lang w:val="en-GB"/>
        </w:rPr>
        <w:t xml:space="preserve"> decline in </w:t>
      </w:r>
      <w:ins w:id="221" w:author="Pierre Bize" w:date="2022-11-09T22:35:00Z">
        <w:r w:rsidR="00B130BB">
          <w:rPr>
            <w:lang w:val="en-GB"/>
          </w:rPr>
          <w:t xml:space="preserve">adult </w:t>
        </w:r>
      </w:ins>
      <w:del w:id="222" w:author="Pierre Bize" w:date="2022-11-10T22:10:00Z">
        <w:r w:rsidR="008B480A" w:rsidRPr="00C41A0C" w:rsidDel="000E5A90">
          <w:rPr>
            <w:lang w:val="en-GB"/>
          </w:rPr>
          <w:delText>body mass</w:delText>
        </w:r>
      </w:del>
      <w:ins w:id="223" w:author="Pierre Bize" w:date="2022-11-10T22:10:00Z">
        <w:r w:rsidR="000E5A90">
          <w:rPr>
            <w:lang w:val="en-GB"/>
          </w:rPr>
          <w:t>size</w:t>
        </w:r>
      </w:ins>
      <w:r w:rsidR="008B480A" w:rsidRPr="00C41A0C">
        <w:rPr>
          <w:lang w:val="en-GB"/>
        </w:rPr>
        <w:t xml:space="preserve"> </w:t>
      </w:r>
      <w:del w:id="224" w:author="Pierre Bize" w:date="2022-11-09T22:35:00Z">
        <w:r w:rsidR="008B480A" w:rsidRPr="00C41A0C" w:rsidDel="00B130BB">
          <w:rPr>
            <w:lang w:val="en-GB"/>
          </w:rPr>
          <w:delText xml:space="preserve">in </w:delText>
        </w:r>
        <w:r w:rsidR="008B480A" w:rsidDel="00B130BB">
          <w:rPr>
            <w:lang w:val="en-GB"/>
          </w:rPr>
          <w:delText>large mammals</w:delText>
        </w:r>
        <w:r w:rsidR="008B480A" w:rsidRPr="00C41A0C" w:rsidDel="00B130BB">
          <w:rPr>
            <w:lang w:val="en-GB"/>
          </w:rPr>
          <w:delText xml:space="preserve"> </w:delText>
        </w:r>
      </w:del>
      <w:r w:rsidR="008B480A" w:rsidRPr="00C41A0C">
        <w:rPr>
          <w:lang w:val="en-GB"/>
        </w:rPr>
        <w:t xml:space="preserve">is </w:t>
      </w:r>
      <w:del w:id="225" w:author="Pierre Bize" w:date="2022-11-09T22:35:00Z">
        <w:r w:rsidR="008B480A" w:rsidRPr="00C41A0C" w:rsidDel="00B130BB">
          <w:rPr>
            <w:lang w:val="en-GB"/>
          </w:rPr>
          <w:delText xml:space="preserve">therefore expected </w:delText>
        </w:r>
      </w:del>
      <w:r w:rsidR="008B480A" w:rsidRPr="00C41A0C">
        <w:rPr>
          <w:lang w:val="en-GB"/>
        </w:rPr>
        <w:t xml:space="preserve">to be most obvious in the early growing stages because they lack proper energy reserves, which </w:t>
      </w:r>
      <w:r w:rsidR="008B480A" w:rsidRPr="007A1405">
        <w:rPr>
          <w:lang w:val="en-GB"/>
        </w:rPr>
        <w:t xml:space="preserve">makes them sensitive to changing external biotic and abiotic factors </w:t>
      </w:r>
      <w:r w:rsidR="008B480A" w:rsidRPr="007A1405">
        <w:rPr>
          <w:lang w:val="en-GB"/>
        </w:rPr>
        <w:fldChar w:fldCharType="begin"/>
      </w:r>
      <w:r w:rsidR="00052439" w:rsidRPr="007A1405">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7A1405">
        <w:rPr>
          <w:lang w:val="en-GB"/>
        </w:rPr>
        <w:fldChar w:fldCharType="separate"/>
      </w:r>
      <w:r w:rsidR="00052439" w:rsidRPr="007A1405">
        <w:rPr>
          <w:lang w:val="en-GB"/>
        </w:rPr>
        <w:t>(Forchhammer et al. 2001; Herfindal et al. 2006; Rughetti and Festa-Bianchet 2012)</w:t>
      </w:r>
      <w:r w:rsidR="008B480A" w:rsidRPr="007A1405">
        <w:rPr>
          <w:lang w:val="en-GB"/>
        </w:rPr>
        <w:fldChar w:fldCharType="end"/>
      </w:r>
      <w:r w:rsidR="008B480A" w:rsidRPr="007A1405">
        <w:rPr>
          <w:lang w:val="en-GB"/>
        </w:rPr>
        <w:t xml:space="preserve">. </w:t>
      </w:r>
      <w:commentRangeStart w:id="226"/>
      <w:ins w:id="227" w:author="Pierre Bize" w:date="2022-11-10T22:11:00Z">
        <w:r w:rsidR="00751854">
          <w:rPr>
            <w:lang w:val="en-GB"/>
          </w:rPr>
          <w:t>XXX</w:t>
        </w:r>
      </w:ins>
      <w:commentRangeEnd w:id="226"/>
      <w:ins w:id="228" w:author="Pierre Bize" w:date="2022-11-10T22:27:00Z">
        <w:r w:rsidR="00070747">
          <w:rPr>
            <w:rStyle w:val="CommentReference"/>
            <w:rFonts w:eastAsia="Arial Unicode MS"/>
            <w:bdr w:val="nil"/>
            <w:lang w:val="en-US" w:eastAsia="en-US"/>
          </w:rPr>
          <w:commentReference w:id="226"/>
        </w:r>
      </w:ins>
    </w:p>
    <w:p w14:paraId="18C72E9C" w14:textId="6A6318D3" w:rsidR="007B040B" w:rsidRDefault="00557274" w:rsidP="00B67434">
      <w:pPr>
        <w:spacing w:before="120" w:after="120" w:line="360" w:lineRule="auto"/>
        <w:ind w:firstLine="426"/>
        <w:rPr>
          <w:ins w:id="229" w:author="Pierre Bize" w:date="2022-11-10T22:50:00Z"/>
          <w:lang w:val="en-GB"/>
        </w:rPr>
      </w:pPr>
      <w:ins w:id="230" w:author="Pierre Bize" w:date="2022-11-10T22:27:00Z">
        <w:r>
          <w:rPr>
            <w:lang w:val="en-GB"/>
          </w:rPr>
          <w:t>Here</w:t>
        </w:r>
      </w:ins>
      <w:ins w:id="231" w:author="Pierre Bize" w:date="2022-11-10T22:28:00Z">
        <w:r>
          <w:rPr>
            <w:lang w:val="en-GB"/>
          </w:rPr>
          <w:t>, we investiga</w:t>
        </w:r>
        <w:r w:rsidR="00AE01A1">
          <w:rPr>
            <w:lang w:val="en-GB"/>
          </w:rPr>
          <w:t>ted</w:t>
        </w:r>
      </w:ins>
      <w:ins w:id="232" w:author="Pierre Bize" w:date="2022-11-10T22:29:00Z">
        <w:r w:rsidR="00133AAF">
          <w:rPr>
            <w:lang w:val="en-GB"/>
          </w:rPr>
          <w:t xml:space="preserve"> </w:t>
        </w:r>
      </w:ins>
      <w:ins w:id="233" w:author="Pierre Bize" w:date="2022-11-10T22:31:00Z">
        <w:r w:rsidR="001D2FDB" w:rsidRPr="00C41A0C">
          <w:rPr>
            <w:lang w:val="en-GB"/>
          </w:rPr>
          <w:t xml:space="preserve">the effect of climate change on </w:t>
        </w:r>
      </w:ins>
      <w:ins w:id="234" w:author="Pierre Bize" w:date="2022-11-10T22:32:00Z">
        <w:r w:rsidR="00AA1C8E">
          <w:rPr>
            <w:lang w:val="en-GB"/>
          </w:rPr>
          <w:t xml:space="preserve">changes in </w:t>
        </w:r>
      </w:ins>
      <w:ins w:id="235" w:author="Pierre Bize" w:date="2022-11-10T22:31:00Z">
        <w:r w:rsidR="00AA1C8E">
          <w:rPr>
            <w:lang w:val="en-GB"/>
          </w:rPr>
          <w:t xml:space="preserve">juvenile </w:t>
        </w:r>
        <w:r w:rsidR="001D2FDB">
          <w:rPr>
            <w:lang w:val="en-GB"/>
          </w:rPr>
          <w:t>size</w:t>
        </w:r>
        <w:r w:rsidR="00AA1C8E">
          <w:rPr>
            <w:lang w:val="en-GB"/>
          </w:rPr>
          <w:t xml:space="preserve"> (i.e. at 1.5 </w:t>
        </w:r>
      </w:ins>
      <w:ins w:id="236" w:author="Pierre Bize" w:date="2022-11-10T22:32:00Z">
        <w:r w:rsidR="00AA1C8E">
          <w:rPr>
            <w:lang w:val="en-GB"/>
          </w:rPr>
          <w:t>years of age)</w:t>
        </w:r>
      </w:ins>
      <w:ins w:id="237" w:author="Pierre Bize" w:date="2022-11-10T22:31:00Z">
        <w:r w:rsidR="001D2FDB">
          <w:rPr>
            <w:lang w:val="en-GB"/>
          </w:rPr>
          <w:t xml:space="preserve"> of</w:t>
        </w:r>
        <w:r w:rsidR="001D2FDB" w:rsidRPr="00C41A0C">
          <w:rPr>
            <w:lang w:val="en-GB"/>
          </w:rPr>
          <w:t xml:space="preserve"> </w:t>
        </w:r>
        <w:r w:rsidR="001D2FDB">
          <w:rPr>
            <w:lang w:val="en-GB"/>
          </w:rPr>
          <w:t>A</w:t>
        </w:r>
        <w:r w:rsidR="001D2FDB" w:rsidRPr="00C41A0C">
          <w:rPr>
            <w:lang w:val="en-GB"/>
          </w:rPr>
          <w:t>lpine chamois</w:t>
        </w:r>
      </w:ins>
      <w:ins w:id="238" w:author="Pierre Bize" w:date="2022-11-10T22:32:00Z">
        <w:r w:rsidR="00AA1C8E">
          <w:rPr>
            <w:lang w:val="en-GB"/>
          </w:rPr>
          <w:t xml:space="preserve"> </w:t>
        </w:r>
        <w:r w:rsidR="00AA1C8E" w:rsidRPr="00C41A0C">
          <w:rPr>
            <w:lang w:val="en-GB"/>
          </w:rPr>
          <w:t>(</w:t>
        </w:r>
        <w:r w:rsidR="00AA1C8E" w:rsidRPr="00C41A0C">
          <w:rPr>
            <w:i/>
            <w:iCs/>
            <w:lang w:val="en-GB"/>
          </w:rPr>
          <w:t>Rupicapra rupicapra</w:t>
        </w:r>
        <w:r w:rsidR="00AA1C8E" w:rsidRPr="00C41A0C">
          <w:rPr>
            <w:lang w:val="en-GB"/>
          </w:rPr>
          <w:t>)</w:t>
        </w:r>
        <w:r w:rsidR="00043F86">
          <w:rPr>
            <w:lang w:val="en-GB"/>
          </w:rPr>
          <w:t xml:space="preserve"> u</w:t>
        </w:r>
      </w:ins>
      <w:ins w:id="239" w:author="Pierre Bize" w:date="2022-11-10T22:28:00Z">
        <w:r w:rsidR="00AE01A1" w:rsidRPr="00C41A0C">
          <w:rPr>
            <w:lang w:val="en-GB"/>
          </w:rPr>
          <w:t xml:space="preserve">sing hunting data collected in the </w:t>
        </w:r>
        <w:r w:rsidR="00AE01A1">
          <w:rPr>
            <w:lang w:val="en-GB"/>
          </w:rPr>
          <w:t xml:space="preserve">southern </w:t>
        </w:r>
        <w:r w:rsidR="00AE01A1" w:rsidRPr="00C41A0C">
          <w:rPr>
            <w:lang w:val="en-GB"/>
          </w:rPr>
          <w:t>Swiss Alps from 1992 to 2018</w:t>
        </w:r>
      </w:ins>
      <w:ins w:id="240" w:author="Pierre Bize" w:date="2022-11-10T22:33:00Z">
        <w:r w:rsidR="00043F86">
          <w:rPr>
            <w:lang w:val="en-GB"/>
          </w:rPr>
          <w:t>.</w:t>
        </w:r>
      </w:ins>
      <w:ins w:id="241" w:author="Pierre Bize" w:date="2022-11-10T22:38:00Z">
        <w:r w:rsidR="002C6769">
          <w:rPr>
            <w:lang w:val="en-GB"/>
          </w:rPr>
          <w:t xml:space="preserve"> </w:t>
        </w:r>
      </w:ins>
      <w:ins w:id="242" w:author="Pierre Bize" w:date="2022-11-10T22:35:00Z">
        <w:r w:rsidR="00A51DE9" w:rsidRPr="00C41A0C">
          <w:rPr>
            <w:lang w:val="en-GB"/>
          </w:rPr>
          <w:t xml:space="preserve">The Alpine chamois is the most abundant ungulate of the European Alps </w:t>
        </w:r>
        <w:r w:rsidR="00A51DE9" w:rsidRPr="00C41A0C">
          <w:rPr>
            <w:lang w:val="en-GB"/>
          </w:rPr>
          <w:fldChar w:fldCharType="begin"/>
        </w:r>
        <w:r w:rsidR="00A51DE9">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C41A0C">
          <w:rPr>
            <w:lang w:val="en-GB"/>
          </w:rPr>
          <w:fldChar w:fldCharType="separate"/>
        </w:r>
        <w:r w:rsidR="00A51DE9">
          <w:rPr>
            <w:lang w:val="en-GB"/>
          </w:rPr>
          <w:t>(Corlatti et al. 2011)</w:t>
        </w:r>
        <w:r w:rsidR="00A51DE9" w:rsidRPr="00C41A0C">
          <w:rPr>
            <w:lang w:val="en-GB"/>
          </w:rPr>
          <w:fldChar w:fldCharType="end"/>
        </w:r>
      </w:ins>
      <w:ins w:id="243" w:author="Pierre Bize" w:date="2022-11-10T22:39:00Z">
        <w:r w:rsidR="002C6769">
          <w:rPr>
            <w:lang w:val="en-GB"/>
          </w:rPr>
          <w:t>,</w:t>
        </w:r>
      </w:ins>
      <w:ins w:id="244" w:author="Pierre Bize" w:date="2022-11-10T22:35:00Z">
        <w:r w:rsidR="00A51DE9" w:rsidRPr="00C41A0C">
          <w:rPr>
            <w:lang w:val="en-GB"/>
          </w:rPr>
          <w:t xml:space="preserve"> and its morphology and physiology are adapted to high-altitude</w:t>
        </w:r>
      </w:ins>
      <w:ins w:id="245" w:author="Pierre Bize" w:date="2022-11-10T22:39:00Z">
        <w:r w:rsidR="002C6769">
          <w:rPr>
            <w:lang w:val="en-GB"/>
          </w:rPr>
          <w:t xml:space="preserve"> (cold)</w:t>
        </w:r>
      </w:ins>
      <w:ins w:id="246" w:author="Pierre Bize" w:date="2022-11-10T22:35:00Z">
        <w:r w:rsidR="00A51DE9" w:rsidRPr="00C41A0C">
          <w:rPr>
            <w:lang w:val="en-GB"/>
          </w:rPr>
          <w:t xml:space="preserve"> environmental conditions </w:t>
        </w:r>
        <w:r w:rsidR="00A51DE9" w:rsidRPr="00C41A0C">
          <w:rPr>
            <w:lang w:val="en-GB"/>
          </w:rPr>
          <w:fldChar w:fldCharType="begin"/>
        </w:r>
        <w:r w:rsidR="00A51DE9">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C41A0C">
          <w:rPr>
            <w:lang w:val="en-GB"/>
          </w:rPr>
          <w:fldChar w:fldCharType="separate"/>
        </w:r>
        <w:r w:rsidR="00A51DE9">
          <w:rPr>
            <w:lang w:val="en-GB"/>
          </w:rPr>
          <w:t>(Ascenzi et al. 1993)</w:t>
        </w:r>
        <w:r w:rsidR="00A51DE9" w:rsidRPr="00C41A0C">
          <w:rPr>
            <w:lang w:val="en-GB"/>
          </w:rPr>
          <w:fldChar w:fldCharType="end"/>
        </w:r>
        <w:r w:rsidR="00A51DE9" w:rsidRPr="00C41A0C">
          <w:rPr>
            <w:lang w:val="en-GB"/>
          </w:rPr>
          <w:t>.</w:t>
        </w:r>
      </w:ins>
      <w:ins w:id="247" w:author="Pierre Bize" w:date="2022-11-10T22:39:00Z">
        <w:r w:rsidR="00747763">
          <w:rPr>
            <w:lang w:val="en-GB"/>
          </w:rPr>
          <w:t xml:space="preserve"> </w:t>
        </w:r>
      </w:ins>
      <w:ins w:id="248" w:author="Pierre Bize" w:date="2022-11-10T22:41:00Z">
        <w:r w:rsidR="00186E7E">
          <w:rPr>
            <w:lang w:val="en-GB"/>
          </w:rPr>
          <w:t>A</w:t>
        </w:r>
      </w:ins>
      <w:ins w:id="249" w:author="Pierre Bize" w:date="2022-11-10T22:36:00Z">
        <w:r w:rsidR="008D3777" w:rsidRPr="00C41A0C">
          <w:rPr>
            <w:lang w:val="en-GB"/>
          </w:rPr>
          <w:t xml:space="preserve">s the Alps have been identified as climate change hotspots </w:t>
        </w:r>
        <w:r w:rsidR="008D3777" w:rsidRPr="00C41A0C">
          <w:rPr>
            <w:lang w:val="en-GB"/>
          </w:rPr>
          <w:fldChar w:fldCharType="begin"/>
        </w:r>
        <w:r w:rsidR="008D3777">
          <w:rPr>
            <w:lang w:val="en-GB"/>
          </w:rPr>
          <w:instrText xml:space="preserve"> ADDIN ZOTERO_ITEM CSL_CITATION {"citationID":"FHrYVSz7","properties":{"formattedCitation":"(Turco et al. 2015)","plainCitation":"(Turco et al. 2015)","noteIndex":0},"citationItems":[{"id":3535,"uris":["http://zotero.org/users/3388363/items/PUHCLV5D"],"itemData":{"id":3535,"type":"article-journal","abstract":"AbstractWe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C41A0C">
          <w:rPr>
            <w:lang w:val="en-GB"/>
          </w:rPr>
          <w:fldChar w:fldCharType="separate"/>
        </w:r>
        <w:r w:rsidR="008D3777">
          <w:rPr>
            <w:lang w:val="en-GB"/>
          </w:rPr>
          <w:t>(Turco et al. 2015)</w:t>
        </w:r>
        <w:r w:rsidR="008D3777" w:rsidRPr="00C41A0C">
          <w:rPr>
            <w:lang w:val="en-GB"/>
          </w:rPr>
          <w:fldChar w:fldCharType="end"/>
        </w:r>
        <w:r w:rsidR="008D3777" w:rsidRPr="00C41A0C">
          <w:rPr>
            <w:lang w:val="en-GB"/>
          </w:rPr>
          <w:t xml:space="preserve"> </w:t>
        </w:r>
        <w:commentRangeStart w:id="250"/>
        <w:r w:rsidR="008D3777" w:rsidRPr="00C41A0C">
          <w:rPr>
            <w:lang w:val="en-GB"/>
          </w:rPr>
          <w:t xml:space="preserve">and are also among the most vulnerable ones </w:t>
        </w:r>
        <w:r w:rsidR="008D3777" w:rsidRPr="00C41A0C">
          <w:rPr>
            <w:lang w:val="en-GB"/>
          </w:rPr>
          <w:fldChar w:fldCharType="begin"/>
        </w:r>
        <w:r w:rsidR="008D3777">
          <w:rPr>
            <w:lang w:val="en-GB"/>
          </w:rPr>
          <w:instrText xml:space="preserve"> ADDIN ZOTERO_ITEM CSL_CITATION {"citationID":"YgOvgwKB","properties":{"formattedCitation":"(Ernakovich et al. 2014)","plainCitation":"(Ernakovich et al. 2014)","noteIndex":0},"citationItems":[{"id":2252,"uris":["http://zotero.org/users/3388363/items/GW8XMC3C"],"itemData":{"id":2252,"type":"article-journal","abstract":"Global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Biology","DOI":"10.1111/gcb.12568","ISSN":"13652486","issue":"10","note":"ISBN: 1365-2486 (Electronic)\\r1354-1013 (Linking)\nPMID: 24599697","page":"3256–3269","title":"Predicted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D."}],"issued":{"date-parts":[["2014"]]},"citation-key":"ernakovichPredictedResponsesArctic2014"}}],"schema":"https://github.com/citation-style-language/schema/raw/master/csl-citation.json"} </w:instrText>
        </w:r>
        <w:r w:rsidR="008D3777" w:rsidRPr="00C41A0C">
          <w:rPr>
            <w:lang w:val="en-GB"/>
          </w:rPr>
          <w:fldChar w:fldCharType="separate"/>
        </w:r>
        <w:r w:rsidR="008D3777">
          <w:rPr>
            <w:lang w:val="en-GB"/>
          </w:rPr>
          <w:t>(Ernakovich et al. 2014)</w:t>
        </w:r>
        <w:r w:rsidR="008D3777" w:rsidRPr="00C41A0C">
          <w:rPr>
            <w:lang w:val="en-GB"/>
          </w:rPr>
          <w:fldChar w:fldCharType="end"/>
        </w:r>
        <w:r w:rsidR="008D3777" w:rsidRPr="00C41A0C">
          <w:rPr>
            <w:lang w:val="en-GB"/>
          </w:rPr>
          <w:t xml:space="preserve">, </w:t>
        </w:r>
      </w:ins>
      <w:commentRangeEnd w:id="250"/>
      <w:ins w:id="251" w:author="Pierre Bize" w:date="2022-11-10T22:42:00Z">
        <w:r w:rsidR="009A1C11">
          <w:rPr>
            <w:rStyle w:val="CommentReference"/>
            <w:rFonts w:eastAsia="Arial Unicode MS"/>
            <w:bdr w:val="nil"/>
            <w:lang w:val="en-US" w:eastAsia="en-US"/>
          </w:rPr>
          <w:commentReference w:id="250"/>
        </w:r>
      </w:ins>
      <w:ins w:id="252" w:author="Pierre Bize" w:date="2022-11-10T22:43:00Z">
        <w:r w:rsidR="00DA3FAD">
          <w:rPr>
            <w:lang w:val="en-GB"/>
          </w:rPr>
          <w:t>Alpine animals</w:t>
        </w:r>
      </w:ins>
      <w:ins w:id="253" w:author="Pierre Bize" w:date="2022-11-10T22:44:00Z">
        <w:r w:rsidR="00877AAE">
          <w:rPr>
            <w:lang w:val="en-GB"/>
          </w:rPr>
          <w:t xml:space="preserve"> a</w:t>
        </w:r>
      </w:ins>
      <w:ins w:id="254" w:author="Pierre Bize" w:date="2022-11-10T22:45:00Z">
        <w:r w:rsidR="00877AAE">
          <w:rPr>
            <w:lang w:val="en-GB"/>
          </w:rPr>
          <w:t xml:space="preserve">re expected to show </w:t>
        </w:r>
      </w:ins>
      <w:ins w:id="255" w:author="Pierre Bize" w:date="2022-11-10T22:47:00Z">
        <w:r w:rsidR="00E167CB">
          <w:rPr>
            <w:lang w:val="en-GB"/>
          </w:rPr>
          <w:t>significant</w:t>
        </w:r>
      </w:ins>
      <w:ins w:id="256" w:author="Pierre Bize" w:date="2022-11-10T22:45:00Z">
        <w:r w:rsidR="00590D4B">
          <w:rPr>
            <w:lang w:val="en-GB"/>
          </w:rPr>
          <w:t xml:space="preserve"> changes in their distribution (</w:t>
        </w:r>
        <w:r w:rsidR="007C5E4B">
          <w:rPr>
            <w:lang w:val="en-GB"/>
          </w:rPr>
          <w:t>shift towards higher elevation</w:t>
        </w:r>
      </w:ins>
      <w:ins w:id="257" w:author="Pierre Bize" w:date="2022-11-10T22:46:00Z">
        <w:r w:rsidR="007C5E4B">
          <w:rPr>
            <w:lang w:val="en-GB"/>
          </w:rPr>
          <w:t>)</w:t>
        </w:r>
      </w:ins>
      <w:ins w:id="258" w:author="Pierre Bize" w:date="2022-11-10T22:45:00Z">
        <w:r w:rsidR="00590D4B" w:rsidRPr="00C41A0C">
          <w:rPr>
            <w:lang w:val="en-GB"/>
          </w:rPr>
          <w:t>, phenology</w:t>
        </w:r>
      </w:ins>
      <w:ins w:id="259" w:author="Pierre Bize" w:date="2022-11-10T22:46:00Z">
        <w:r w:rsidR="00F03A38">
          <w:rPr>
            <w:lang w:val="en-GB"/>
          </w:rPr>
          <w:t>,</w:t>
        </w:r>
      </w:ins>
      <w:ins w:id="260" w:author="Pierre Bize" w:date="2022-11-10T22:45:00Z">
        <w:r w:rsidR="00590D4B" w:rsidRPr="00C41A0C">
          <w:rPr>
            <w:lang w:val="en-GB"/>
          </w:rPr>
          <w:t xml:space="preserve"> and morphology</w:t>
        </w:r>
      </w:ins>
      <w:ins w:id="261" w:author="Pierre Bize" w:date="2022-11-10T22:46:00Z">
        <w:r w:rsidR="00F03A38">
          <w:rPr>
            <w:lang w:val="en-GB"/>
          </w:rPr>
          <w:t xml:space="preserve"> </w:t>
        </w:r>
      </w:ins>
      <w:ins w:id="262" w:author="Pierre Bize" w:date="2022-11-10T22:47:00Z">
        <w:r w:rsidR="00F03A38">
          <w:rPr>
            <w:lang w:val="en-GB"/>
          </w:rPr>
          <w:t xml:space="preserve">in response to climate warming </w:t>
        </w:r>
      </w:ins>
      <w:ins w:id="263" w:author="Pierre Bize" w:date="2022-11-10T22:46:00Z">
        <w:r w:rsidR="00F03A38">
          <w:rPr>
            <w:lang w:val="en-GB"/>
          </w:rPr>
          <w:t>(REF)</w:t>
        </w:r>
      </w:ins>
      <w:ins w:id="264" w:author="Pierre Bize" w:date="2022-11-10T22:45:00Z">
        <w:r w:rsidR="00590D4B" w:rsidRPr="00C41A0C">
          <w:rPr>
            <w:lang w:val="en-GB"/>
          </w:rPr>
          <w:t>.</w:t>
        </w:r>
      </w:ins>
      <w:ins w:id="265" w:author="Pierre Bize" w:date="2022-11-10T22:48:00Z">
        <w:r w:rsidR="0037211C">
          <w:rPr>
            <w:lang w:val="en-GB"/>
          </w:rPr>
          <w:t xml:space="preserve"> </w:t>
        </w:r>
      </w:ins>
      <w:ins w:id="266" w:author="Pierre Bize" w:date="2022-11-10T22:50:00Z">
        <w:r w:rsidR="00CB572D">
          <w:rPr>
            <w:lang w:val="en-GB"/>
          </w:rPr>
          <w:t xml:space="preserve">Accordingly, previous studies on the Alpine chamois have </w:t>
        </w:r>
      </w:ins>
      <w:ins w:id="267" w:author="Pierre Bize" w:date="2022-11-10T22:51:00Z">
        <w:r w:rsidR="00186C8B">
          <w:rPr>
            <w:lang w:val="en-GB"/>
          </w:rPr>
          <w:t>revealed</w:t>
        </w:r>
        <w:r w:rsidR="00186C8B" w:rsidRPr="00C41A0C">
          <w:rPr>
            <w:lang w:val="en-GB"/>
          </w:rPr>
          <w:t xml:space="preserve"> a gradual shrinking in chamois body mass both in adults </w:t>
        </w:r>
        <w:r w:rsidR="00186C8B" w:rsidRPr="00C41A0C">
          <w:rPr>
            <w:lang w:val="en-GB"/>
          </w:rPr>
          <w:fldChar w:fldCharType="begin"/>
        </w:r>
        <w:r w:rsidR="00186C8B">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C41A0C">
          <w:rPr>
            <w:lang w:val="en-GB"/>
          </w:rPr>
          <w:fldChar w:fldCharType="separate"/>
        </w:r>
        <w:r w:rsidR="00186C8B">
          <w:rPr>
            <w:lang w:val="en-GB"/>
          </w:rPr>
          <w:t>(Rughetti and Festa-Bianchet 2012)</w:t>
        </w:r>
        <w:r w:rsidR="00186C8B" w:rsidRPr="00C41A0C">
          <w:rPr>
            <w:lang w:val="en-GB"/>
          </w:rPr>
          <w:fldChar w:fldCharType="end"/>
        </w:r>
        <w:r w:rsidR="00186C8B" w:rsidRPr="00C41A0C">
          <w:rPr>
            <w:lang w:val="en-GB"/>
          </w:rPr>
          <w:t xml:space="preserve"> and in juveniles </w:t>
        </w:r>
        <w:r w:rsidR="00186C8B" w:rsidRPr="00C41A0C">
          <w:rPr>
            <w:lang w:val="en-GB"/>
          </w:rPr>
          <w:fldChar w:fldCharType="begin"/>
        </w:r>
        <w:r w:rsidR="00186C8B">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C41A0C">
          <w:rPr>
            <w:lang w:val="en-GB"/>
          </w:rPr>
          <w:fldChar w:fldCharType="separate"/>
        </w:r>
        <w:r w:rsidR="00186C8B">
          <w:rPr>
            <w:lang w:val="en-GB"/>
          </w:rPr>
          <w:t>(Mason et al. 2014; Reiner et al. 2021)</w:t>
        </w:r>
        <w:r w:rsidR="00186C8B" w:rsidRPr="00C41A0C">
          <w:rPr>
            <w:lang w:val="en-GB"/>
          </w:rPr>
          <w:fldChar w:fldCharType="end"/>
        </w:r>
        <w:r w:rsidR="00186C8B">
          <w:rPr>
            <w:lang w:val="en-GB"/>
          </w:rPr>
          <w:t xml:space="preserve"> (but see </w:t>
        </w:r>
        <w:proofErr w:type="spellStart"/>
        <w:r w:rsidR="00186C8B">
          <w:rPr>
            <w:lang w:val="en-GB"/>
          </w:rPr>
          <w:t>Büngten</w:t>
        </w:r>
        <w:proofErr w:type="spellEnd"/>
        <w:r w:rsidR="00186C8B">
          <w:rPr>
            <w:lang w:val="en-GB"/>
          </w:rPr>
          <w:t xml:space="preserve"> et al. 2</w:t>
        </w:r>
      </w:ins>
      <w:ins w:id="268" w:author="Pierre Bize" w:date="2022-11-10T22:52:00Z">
        <w:r w:rsidR="00A12B06">
          <w:rPr>
            <w:lang w:val="en-GB"/>
          </w:rPr>
          <w:t>020)</w:t>
        </w:r>
      </w:ins>
      <w:ins w:id="269" w:author="Pierre Bize" w:date="2022-11-10T22:51:00Z">
        <w:r w:rsidR="00186C8B" w:rsidRPr="00C41A0C">
          <w:rPr>
            <w:lang w:val="en-GB"/>
          </w:rPr>
          <w:t xml:space="preserve">, and generally identified the critical period as the spring-summer temperatures over the first 2 years of life </w:t>
        </w:r>
        <w:r w:rsidR="00186C8B" w:rsidRPr="00C41A0C">
          <w:rPr>
            <w:lang w:val="en-GB"/>
          </w:rPr>
          <w:fldChar w:fldCharType="begin"/>
        </w:r>
        <w:r w:rsidR="00186C8B">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C41A0C">
          <w:rPr>
            <w:lang w:val="en-GB"/>
          </w:rPr>
          <w:fldChar w:fldCharType="separate"/>
        </w:r>
        <w:r w:rsidR="00186C8B">
          <w:rPr>
            <w:lang w:val="en-GB"/>
          </w:rPr>
          <w:t>(Rughetti and Festa-Bianchet 2012)</w:t>
        </w:r>
        <w:r w:rsidR="00186C8B" w:rsidRPr="00C41A0C">
          <w:rPr>
            <w:lang w:val="en-GB"/>
          </w:rPr>
          <w:fldChar w:fldCharType="end"/>
        </w:r>
        <w:r w:rsidR="00186C8B" w:rsidRPr="00C41A0C">
          <w:rPr>
            <w:lang w:val="en-GB"/>
          </w:rPr>
          <w:t xml:space="preserve">. </w:t>
        </w:r>
        <w:commentRangeStart w:id="270"/>
        <w:commentRangeEnd w:id="270"/>
        <w:r w:rsidR="00186C8B">
          <w:rPr>
            <w:rStyle w:val="CommentReference"/>
            <w:rFonts w:eastAsia="Arial Unicode MS"/>
            <w:bdr w:val="nil"/>
            <w:lang w:val="en-US" w:eastAsia="en-US"/>
          </w:rPr>
          <w:commentReference w:id="270"/>
        </w:r>
      </w:ins>
      <w:ins w:id="271" w:author="Pierre Bize" w:date="2022-11-10T22:53:00Z">
        <w:r w:rsidR="00184F72">
          <w:rPr>
            <w:lang w:val="en-GB"/>
          </w:rPr>
          <w:t>No stud</w:t>
        </w:r>
        <w:r w:rsidR="0056042B">
          <w:rPr>
            <w:lang w:val="en-GB"/>
          </w:rPr>
          <w:t>y</w:t>
        </w:r>
        <w:r w:rsidR="00184F72">
          <w:rPr>
            <w:lang w:val="en-GB"/>
          </w:rPr>
          <w:t xml:space="preserve"> </w:t>
        </w:r>
        <w:r w:rsidR="0056042B">
          <w:rPr>
            <w:lang w:val="en-GB"/>
          </w:rPr>
          <w:t>has</w:t>
        </w:r>
        <w:r w:rsidR="00184F72">
          <w:rPr>
            <w:lang w:val="en-GB"/>
          </w:rPr>
          <w:t xml:space="preserve"> however tried to </w:t>
        </w:r>
        <w:r w:rsidR="0056042B">
          <w:rPr>
            <w:lang w:val="en-GB"/>
          </w:rPr>
          <w:t xml:space="preserve">precisely identify which time </w:t>
        </w:r>
      </w:ins>
      <w:ins w:id="272" w:author="Pierre Bize" w:date="2022-11-10T22:54:00Z">
        <w:r w:rsidR="0056042B">
          <w:rPr>
            <w:lang w:val="en-GB"/>
          </w:rPr>
          <w:t xml:space="preserve">window </w:t>
        </w:r>
        <w:r w:rsidR="00E16C74">
          <w:rPr>
            <w:lang w:val="en-GB"/>
          </w:rPr>
          <w:t xml:space="preserve">during early </w:t>
        </w:r>
      </w:ins>
      <w:ins w:id="273" w:author="Pierre Bize" w:date="2022-11-10T22:55:00Z">
        <w:r w:rsidR="00DB28E8">
          <w:rPr>
            <w:lang w:val="en-GB"/>
          </w:rPr>
          <w:t xml:space="preserve">life </w:t>
        </w:r>
      </w:ins>
      <w:ins w:id="274" w:author="Pierre Bize" w:date="2022-11-10T22:54:00Z">
        <w:r w:rsidR="0056042B">
          <w:rPr>
            <w:lang w:val="en-GB"/>
          </w:rPr>
          <w:t xml:space="preserve">is </w:t>
        </w:r>
        <w:r w:rsidR="00E16C74">
          <w:rPr>
            <w:lang w:val="en-GB"/>
          </w:rPr>
          <w:t xml:space="preserve">most sensitive </w:t>
        </w:r>
      </w:ins>
      <w:ins w:id="275" w:author="Pierre Bize" w:date="2022-11-10T22:55:00Z">
        <w:r w:rsidR="00DB28E8">
          <w:rPr>
            <w:lang w:val="en-GB"/>
          </w:rPr>
          <w:t xml:space="preserve">to climate warming, and whether </w:t>
        </w:r>
        <w:r w:rsidR="00694FE4">
          <w:rPr>
            <w:lang w:val="en-GB"/>
          </w:rPr>
          <w:t>the shrinking in size</w:t>
        </w:r>
      </w:ins>
      <w:ins w:id="276" w:author="Pierre Bize" w:date="2022-11-10T22:56:00Z">
        <w:r w:rsidR="00694FE4">
          <w:rPr>
            <w:lang w:val="en-GB"/>
          </w:rPr>
          <w:t xml:space="preserve"> over time is associated with an elevation of temperature during this critical time </w:t>
        </w:r>
        <w:commentRangeStart w:id="277"/>
        <w:r w:rsidR="00694FE4">
          <w:rPr>
            <w:lang w:val="en-GB"/>
          </w:rPr>
          <w:t>window</w:t>
        </w:r>
      </w:ins>
      <w:commentRangeEnd w:id="277"/>
      <w:ins w:id="278" w:author="Pierre Bize" w:date="2022-11-10T22:57:00Z">
        <w:r w:rsidR="009B2727">
          <w:rPr>
            <w:rStyle w:val="CommentReference"/>
            <w:rFonts w:eastAsia="Arial Unicode MS"/>
            <w:bdr w:val="nil"/>
            <w:lang w:val="en-US" w:eastAsia="en-US"/>
          </w:rPr>
          <w:commentReference w:id="277"/>
        </w:r>
      </w:ins>
      <w:ins w:id="279" w:author="Pierre Bize" w:date="2022-11-10T22:56:00Z">
        <w:r w:rsidR="00694FE4">
          <w:rPr>
            <w:lang w:val="en-GB"/>
          </w:rPr>
          <w:t>.</w:t>
        </w:r>
      </w:ins>
    </w:p>
    <w:p w14:paraId="602395B3" w14:textId="3CAE4733" w:rsidR="00877AAE" w:rsidRDefault="00877AAE" w:rsidP="00B67434">
      <w:pPr>
        <w:spacing w:before="120" w:after="120" w:line="360" w:lineRule="auto"/>
        <w:ind w:firstLine="426"/>
        <w:rPr>
          <w:ins w:id="280" w:author="Pierre Bize" w:date="2022-11-10T22:57:00Z"/>
          <w:lang w:val="en-GB"/>
        </w:rPr>
      </w:pPr>
    </w:p>
    <w:p w14:paraId="04EE324B" w14:textId="77777777" w:rsidR="009B2727" w:rsidRDefault="009B2727" w:rsidP="00B67434">
      <w:pPr>
        <w:spacing w:before="120" w:after="120" w:line="360" w:lineRule="auto"/>
        <w:ind w:firstLine="426"/>
        <w:rPr>
          <w:ins w:id="281" w:author="Pierre Bize" w:date="2022-11-10T22:44:00Z"/>
          <w:lang w:val="en-GB"/>
        </w:rPr>
      </w:pPr>
    </w:p>
    <w:p w14:paraId="2ED9A1F6" w14:textId="55C1EB4A" w:rsidR="00186E7E" w:rsidDel="00EF22AE" w:rsidRDefault="00186E7E" w:rsidP="00186E7E">
      <w:pPr>
        <w:spacing w:before="120" w:after="120" w:line="360" w:lineRule="auto"/>
        <w:ind w:firstLine="426"/>
        <w:rPr>
          <w:del w:id="282" w:author="Pierre Bize" w:date="2022-11-10T22:56:00Z"/>
          <w:moveTo w:id="283" w:author="Pierre Bize" w:date="2022-11-10T22:41:00Z"/>
          <w:lang w:val="en-GB"/>
        </w:rPr>
      </w:pPr>
      <w:moveToRangeStart w:id="284" w:author="Pierre Bize" w:date="2022-11-10T22:41:00Z" w:name="move119012167"/>
      <w:moveTo w:id="285" w:author="Pierre Bize" w:date="2022-11-10T22:41:00Z">
        <w:del w:id="286" w:author="Pierre Bize" w:date="2022-11-10T22:56:00Z">
          <w:r w:rsidRPr="007A1405" w:rsidDel="00EF22AE">
            <w:rPr>
              <w:lang w:val="en-GB"/>
            </w:rPr>
            <w:delText>However, the long-term effect of abiotic factors, such as ambient temperature, on whole populations, adapted to cold climate environments, is still poorly understood.</w:delText>
          </w:r>
        </w:del>
      </w:moveTo>
    </w:p>
    <w:moveToRangeEnd w:id="284"/>
    <w:p w14:paraId="4BF9DC8A" w14:textId="77777777" w:rsidR="008D3777" w:rsidRDefault="008D3777" w:rsidP="00AE01A1">
      <w:pPr>
        <w:spacing w:before="120" w:after="120" w:line="360" w:lineRule="auto"/>
        <w:ind w:firstLine="426"/>
        <w:rPr>
          <w:ins w:id="287" w:author="Pierre Bize" w:date="2022-11-10T22:33:00Z"/>
          <w:lang w:val="en-GB"/>
        </w:rPr>
      </w:pPr>
    </w:p>
    <w:p w14:paraId="0B18ADFA" w14:textId="4A45DC4A" w:rsidR="00557274" w:rsidRDefault="00AE01A1" w:rsidP="00A51DE9">
      <w:pPr>
        <w:spacing w:before="120" w:after="120" w:line="360" w:lineRule="auto"/>
        <w:ind w:firstLine="426"/>
        <w:rPr>
          <w:ins w:id="288" w:author="Pierre Bize" w:date="2022-11-10T22:27:00Z"/>
          <w:lang w:val="en-GB"/>
        </w:rPr>
      </w:pPr>
      <w:commentRangeStart w:id="289"/>
      <w:ins w:id="290" w:author="Pierre Bize" w:date="2022-11-10T22:28:00Z">
        <w:r w:rsidRPr="00C41A0C">
          <w:rPr>
            <w:lang w:val="en-GB"/>
          </w:rPr>
          <w:t xml:space="preserve">, we examined the effect of climate change on the 1.5-year-old alpine chamois over a period of time </w:t>
        </w:r>
        <w:r w:rsidRPr="00856695">
          <w:rPr>
            <w:lang w:val="en-GB"/>
          </w:rPr>
          <w:t>encompassing the three critical periods for chamois growth (before birth, lactation and juvenile). Thi</w:t>
        </w:r>
        <w:r w:rsidRPr="00C41A0C">
          <w:rPr>
            <w:lang w:val="en-GB"/>
          </w:rPr>
          <w:t>s research aims at using</w:t>
        </w:r>
        <w:r>
          <w:rPr>
            <w:lang w:val="en-GB"/>
          </w:rPr>
          <w:t>,</w:t>
        </w:r>
        <w:r w:rsidRPr="00C41A0C">
          <w:rPr>
            <w:lang w:val="en-GB"/>
          </w:rPr>
          <w:t xml:space="preserve"> for the first time on chamois</w:t>
        </w:r>
        <w:r>
          <w:rPr>
            <w:lang w:val="en-GB"/>
          </w:rPr>
          <w:t>,</w:t>
        </w:r>
        <w:r w:rsidRPr="00C41A0C">
          <w:rPr>
            <w:lang w:val="en-GB"/>
          </w:rPr>
          <w:t xml:space="preserve"> the exploratory tool </w:t>
        </w:r>
        <w:r w:rsidRPr="00C41A0C">
          <w:rPr>
            <w:i/>
            <w:iCs/>
            <w:lang w:val="en-GB"/>
          </w:rPr>
          <w:t>climwin</w:t>
        </w:r>
        <w:r w:rsidRPr="00C41A0C">
          <w:rPr>
            <w:lang w:val="en-GB"/>
          </w:rPr>
          <w:t xml:space="preserve"> for </w:t>
        </w:r>
        <w:r>
          <w:rPr>
            <w:lang w:val="en-GB"/>
          </w:rPr>
          <w:t>detecting</w:t>
        </w:r>
        <w:r w:rsidRPr="0016761C">
          <w:rPr>
            <w:lang w:val="en-GB"/>
          </w:rPr>
          <w:t xml:space="preserve"> periods of climate sensitivity for </w:t>
        </w:r>
        <w:r>
          <w:rPr>
            <w:lang w:val="en-GB"/>
          </w:rPr>
          <w:t xml:space="preserve">the body </w:t>
        </w:r>
        <w:r w:rsidRPr="00C41A0C">
          <w:rPr>
            <w:lang w:val="en-GB"/>
          </w:rPr>
          <w:t xml:space="preserve">weight of juveniles while taking into account the altitudinal </w:t>
        </w:r>
        <w:r>
          <w:rPr>
            <w:lang w:val="en-GB"/>
          </w:rPr>
          <w:t>variation</w:t>
        </w:r>
        <w:r w:rsidRPr="00C41A0C">
          <w:rPr>
            <w:lang w:val="en-GB"/>
          </w:rPr>
          <w:t>.</w:t>
        </w:r>
        <w:r>
          <w:rPr>
            <w:lang w:val="en-GB"/>
          </w:rPr>
          <w:t xml:space="preserve"> </w:t>
        </w:r>
        <w:r w:rsidRPr="00C41A0C">
          <w:rPr>
            <w:lang w:val="en-GB"/>
          </w:rPr>
          <w:t xml:space="preserve">Furthermore, we aimed at investigating the over-time change </w:t>
        </w:r>
        <w:r>
          <w:rPr>
            <w:lang w:val="en-GB"/>
          </w:rPr>
          <w:t>in</w:t>
        </w:r>
        <w:r w:rsidRPr="00C41A0C">
          <w:rPr>
            <w:lang w:val="en-GB"/>
          </w:rPr>
          <w:t xml:space="preserve"> </w:t>
        </w:r>
        <w:r>
          <w:rPr>
            <w:lang w:val="en-GB"/>
          </w:rPr>
          <w:t xml:space="preserve">the </w:t>
        </w:r>
        <w:r w:rsidRPr="00C41A0C">
          <w:rPr>
            <w:lang w:val="en-GB"/>
          </w:rPr>
          <w:t xml:space="preserve">body weight of juvenile chamois and the extent of </w:t>
        </w:r>
      </w:ins>
      <w:commentRangeEnd w:id="289"/>
      <w:ins w:id="291" w:author="Pierre Bize" w:date="2022-11-10T22:37:00Z">
        <w:r w:rsidR="008D3777">
          <w:rPr>
            <w:rStyle w:val="CommentReference"/>
            <w:rFonts w:eastAsia="Arial Unicode MS"/>
            <w:bdr w:val="nil"/>
            <w:lang w:val="en-US" w:eastAsia="en-US"/>
          </w:rPr>
          <w:commentReference w:id="289"/>
        </w:r>
      </w:ins>
    </w:p>
    <w:p w14:paraId="073E9B83" w14:textId="64AC0785" w:rsidR="0069217C" w:rsidDel="008D3777" w:rsidRDefault="008B480A" w:rsidP="00375816">
      <w:pPr>
        <w:spacing w:before="120" w:after="120" w:line="360" w:lineRule="auto"/>
        <w:ind w:firstLine="426"/>
        <w:rPr>
          <w:moveFrom w:id="292" w:author="Pierre Bize" w:date="2022-11-10T22:41:00Z"/>
          <w:lang w:val="en-GB"/>
        </w:rPr>
      </w:pPr>
      <w:moveFromRangeStart w:id="293" w:author="Pierre Bize" w:date="2022-11-10T22:41:00Z" w:name="move119012167"/>
      <w:commentRangeStart w:id="294"/>
      <w:moveFrom w:id="295" w:author="Pierre Bize" w:date="2022-11-10T22:41:00Z">
        <w:r w:rsidRPr="007A1405" w:rsidDel="008D3777">
          <w:rPr>
            <w:lang w:val="en-GB"/>
          </w:rPr>
          <w:t>However, the long-term effect of abiotic factors, such as ambient temperature, on whole populations, adapted to cold climate environments, is still poorly understood.</w:t>
        </w:r>
      </w:moveFrom>
    </w:p>
    <w:moveFromRangeEnd w:id="293"/>
    <w:p w14:paraId="590B2C05" w14:textId="4756A891" w:rsidR="005D5F44" w:rsidRPr="00C41A0C" w:rsidRDefault="00244A3B" w:rsidP="00375816">
      <w:pPr>
        <w:spacing w:before="120" w:after="120" w:line="360" w:lineRule="auto"/>
        <w:ind w:firstLine="426"/>
        <w:rPr>
          <w:lang w:val="en-GB"/>
        </w:rPr>
      </w:pPr>
      <w:del w:id="296" w:author="Pierre Bize" w:date="2022-11-10T22:35:00Z">
        <w:r w:rsidRPr="00C41A0C" w:rsidDel="00A51DE9">
          <w:rPr>
            <w:lang w:val="en-GB"/>
          </w:rPr>
          <w:delText xml:space="preserve">The Alpine chamois </w:delText>
        </w:r>
        <w:r w:rsidR="002D1762" w:rsidRPr="00C41A0C" w:rsidDel="00A51DE9">
          <w:rPr>
            <w:lang w:val="en-GB"/>
          </w:rPr>
          <w:delText>(</w:delText>
        </w:r>
        <w:r w:rsidR="002D1762" w:rsidRPr="00C41A0C" w:rsidDel="00A51DE9">
          <w:rPr>
            <w:i/>
            <w:iCs/>
            <w:lang w:val="en-GB"/>
          </w:rPr>
          <w:delText>Rupicapra rupicapra</w:delText>
        </w:r>
        <w:r w:rsidR="002D1762" w:rsidRPr="00C41A0C" w:rsidDel="00A51DE9">
          <w:rPr>
            <w:lang w:val="en-GB"/>
          </w:rPr>
          <w:delText xml:space="preserve">) </w:delText>
        </w:r>
        <w:r w:rsidRPr="00C41A0C" w:rsidDel="00A51DE9">
          <w:rPr>
            <w:lang w:val="en-GB"/>
          </w:rPr>
          <w:delText xml:space="preserve">is the most abundant ungulate of the European Alps </w:delText>
        </w:r>
        <w:r w:rsidRPr="00C41A0C" w:rsidDel="00A51DE9">
          <w:rPr>
            <w:lang w:val="en-GB"/>
          </w:rPr>
          <w:fldChar w:fldCharType="begin"/>
        </w:r>
        <w:r w:rsidR="00052439" w:rsidDel="00A51DE9">
          <w:rPr>
            <w:lang w:val="en-GB"/>
          </w:rPr>
          <w:del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delInstrText>
        </w:r>
        <w:r w:rsidRPr="00C41A0C" w:rsidDel="00A51DE9">
          <w:rPr>
            <w:lang w:val="en-GB"/>
          </w:rPr>
          <w:fldChar w:fldCharType="separate"/>
        </w:r>
        <w:r w:rsidR="00052439" w:rsidDel="00A51DE9">
          <w:rPr>
            <w:lang w:val="en-GB"/>
          </w:rPr>
          <w:delText>(Corlatti et al. 2011)</w:delText>
        </w:r>
        <w:r w:rsidRPr="00C41A0C" w:rsidDel="00A51DE9">
          <w:rPr>
            <w:lang w:val="en-GB"/>
          </w:rPr>
          <w:fldChar w:fldCharType="end"/>
        </w:r>
        <w:r w:rsidRPr="00C41A0C" w:rsidDel="00A51DE9">
          <w:rPr>
            <w:lang w:val="en-GB"/>
          </w:rPr>
          <w:delText xml:space="preserve"> and its morphology and physiology are adapted to high-altitude </w:delText>
        </w:r>
        <w:r w:rsidR="00864F1E" w:rsidRPr="00C41A0C" w:rsidDel="00A51DE9">
          <w:rPr>
            <w:lang w:val="en-GB"/>
          </w:rPr>
          <w:delText>environmental</w:delText>
        </w:r>
        <w:r w:rsidRPr="00C41A0C" w:rsidDel="00A51DE9">
          <w:rPr>
            <w:lang w:val="en-GB"/>
          </w:rPr>
          <w:delText xml:space="preserve"> conditions </w:delText>
        </w:r>
        <w:r w:rsidRPr="00C41A0C" w:rsidDel="00A51DE9">
          <w:rPr>
            <w:lang w:val="en-GB"/>
          </w:rPr>
          <w:fldChar w:fldCharType="begin"/>
        </w:r>
        <w:r w:rsidR="00052439" w:rsidDel="00A51DE9">
          <w:rPr>
            <w:lang w:val="en-GB"/>
          </w:rPr>
          <w:del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delInstrText>
        </w:r>
        <w:r w:rsidRPr="00C41A0C" w:rsidDel="00A51DE9">
          <w:rPr>
            <w:lang w:val="en-GB"/>
          </w:rPr>
          <w:fldChar w:fldCharType="separate"/>
        </w:r>
        <w:r w:rsidR="00052439" w:rsidDel="00A51DE9">
          <w:rPr>
            <w:lang w:val="en-GB"/>
          </w:rPr>
          <w:delText>(Ascenzi et al. 1993)</w:delText>
        </w:r>
        <w:r w:rsidRPr="00C41A0C" w:rsidDel="00A51DE9">
          <w:rPr>
            <w:lang w:val="en-GB"/>
          </w:rPr>
          <w:fldChar w:fldCharType="end"/>
        </w:r>
        <w:r w:rsidR="00BC462F" w:rsidRPr="00C41A0C" w:rsidDel="00A51DE9">
          <w:rPr>
            <w:lang w:val="en-GB"/>
          </w:rPr>
          <w:delText xml:space="preserve">. </w:delText>
        </w:r>
      </w:del>
      <w:r w:rsidR="00BC462F" w:rsidRPr="00C41A0C">
        <w:rPr>
          <w:lang w:val="en-GB"/>
        </w:rPr>
        <w:t xml:space="preserve">Alpine chamois show early appearances of sexual dimorphism, with females reaching asymptotic body mass three years earlier (3.5 years) than males (6.2 years) </w:t>
      </w:r>
      <w:r w:rsidR="00BC462F" w:rsidRPr="00C41A0C">
        <w:rPr>
          <w:lang w:val="en-GB"/>
        </w:rPr>
        <w:fldChar w:fldCharType="begin"/>
      </w:r>
      <w:r w:rsidR="00052439">
        <w:rPr>
          <w:lang w:val="en-GB"/>
        </w:rPr>
        <w:instrText xml:space="preserve"> ADDIN ZOTERO_ITEM CSL_CITATION {"citationID":"QSd5Sunp","properties":{"formattedCitation":"(von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w:instrText>
      </w:r>
      <w:r w:rsidR="00052439" w:rsidRPr="0098258D">
        <w:rPr>
          <w:lang w:val="fr-CH"/>
        </w:rPr>
        <w:instrText xml:space="preserve">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BC462F" w:rsidRPr="00C41A0C">
        <w:rPr>
          <w:lang w:val="en-GB"/>
        </w:rPr>
        <w:fldChar w:fldCharType="separate"/>
      </w:r>
      <w:r w:rsidR="00052439" w:rsidRPr="0098258D">
        <w:rPr>
          <w:lang w:val="fr-CH"/>
        </w:rPr>
        <w:t>(von Hardenberg et al. 2000; Bassano et al. 2003; Garel et al. 2009)</w:t>
      </w:r>
      <w:r w:rsidR="00BC462F" w:rsidRPr="00C41A0C">
        <w:rPr>
          <w:lang w:val="en-GB"/>
        </w:rPr>
        <w:fldChar w:fldCharType="end"/>
      </w:r>
      <w:r w:rsidR="00BC462F" w:rsidRPr="0098258D">
        <w:rPr>
          <w:lang w:val="fr-CH"/>
        </w:rPr>
        <w:t xml:space="preserve">. </w:t>
      </w:r>
      <w:r w:rsidR="00BC462F" w:rsidRPr="00C41A0C">
        <w:rPr>
          <w:lang w:val="en-GB"/>
        </w:rPr>
        <w:t xml:space="preserve">Alpine chamois </w:t>
      </w:r>
      <w:r w:rsidR="00864F1E" w:rsidRPr="00C41A0C">
        <w:rPr>
          <w:lang w:val="en-GB"/>
        </w:rPr>
        <w:t xml:space="preserve">are distributed over a </w:t>
      </w:r>
      <w:r w:rsidR="00864F1E" w:rsidRPr="00C41A0C">
        <w:rPr>
          <w:lang w:val="en-GB"/>
        </w:rPr>
        <w:lastRenderedPageBreak/>
        <w:t xml:space="preserve">broad altitudinal range over a broad altitudinal range (500–3100 m; </w:t>
      </w:r>
      <w:r w:rsidR="00864F1E" w:rsidRPr="00C41A0C">
        <w:rPr>
          <w:lang w:val="en-GB"/>
        </w:rPr>
        <w:fldChar w:fldCharType="begin"/>
      </w:r>
      <w:r w:rsidR="00052439">
        <w:rPr>
          <w:lang w:val="en-GB"/>
        </w:rPr>
        <w:instrText xml:space="preserve"> ADDIN ZOTERO_ITEM CSL_CITATION {"citationID":"S6uT5RYq","properties":{"formattedCitation":"(Shackleton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864F1E" w:rsidRPr="00C41A0C">
        <w:rPr>
          <w:lang w:val="en-GB"/>
        </w:rPr>
        <w:fldChar w:fldCharType="separate"/>
      </w:r>
      <w:r w:rsidR="00052439">
        <w:rPr>
          <w:lang w:val="en-GB"/>
        </w:rPr>
        <w:t>(Shackleton 1997; Spitzenberger and Bauer 2001)</w:t>
      </w:r>
      <w:r w:rsidR="00864F1E" w:rsidRPr="00C41A0C">
        <w:rPr>
          <w:lang w:val="en-GB"/>
        </w:rPr>
        <w:fldChar w:fldCharType="end"/>
      </w:r>
      <w:r w:rsidR="0045550A">
        <w:rPr>
          <w:lang w:val="en-GB"/>
        </w:rPr>
        <w:t>)</w:t>
      </w:r>
      <w:r w:rsidR="00864F1E" w:rsidRPr="00C41A0C">
        <w:rPr>
          <w:lang w:val="en-GB"/>
        </w:rPr>
        <w:t xml:space="preserve"> and can </w:t>
      </w:r>
      <w:r w:rsidR="00BC462F" w:rsidRPr="00C41A0C">
        <w:rPr>
          <w:lang w:val="en-GB"/>
        </w:rPr>
        <w:t xml:space="preserve">shift their range altitudinally, depending on the resource availability and climate conditions </w:t>
      </w:r>
      <w:r w:rsidR="00BC462F" w:rsidRPr="00C41A0C">
        <w:rPr>
          <w:lang w:val="en-GB"/>
        </w:rPr>
        <w:fldChar w:fldCharType="begin"/>
      </w:r>
      <w:r w:rsidR="00052439">
        <w:rPr>
          <w:lang w:val="en-GB"/>
        </w:rPr>
        <w:instrText xml:space="preserve"> ADDIN ZOTERO_ITEM CSL_CITATION {"citationID":"ie20Viba","properties":{"formattedCitation":"(Nesti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BC462F" w:rsidRPr="00C41A0C">
        <w:rPr>
          <w:lang w:val="en-GB"/>
        </w:rPr>
        <w:fldChar w:fldCharType="separate"/>
      </w:r>
      <w:r w:rsidR="00052439">
        <w:rPr>
          <w:lang w:val="en-GB"/>
        </w:rPr>
        <w:t>(Nesti et al. 2010; Reiner et al. 2021)</w:t>
      </w:r>
      <w:r w:rsidR="00BC462F" w:rsidRPr="00C41A0C">
        <w:rPr>
          <w:lang w:val="en-GB"/>
        </w:rPr>
        <w:fldChar w:fldCharType="end"/>
      </w:r>
      <w:r w:rsidR="00BC462F" w:rsidRPr="00C41A0C">
        <w:rPr>
          <w:lang w:val="en-GB"/>
        </w:rPr>
        <w:t xml:space="preserve">. </w:t>
      </w:r>
      <w:commentRangeEnd w:id="294"/>
      <w:r w:rsidR="008D3777">
        <w:rPr>
          <w:rStyle w:val="CommentReference"/>
          <w:rFonts w:eastAsia="Arial Unicode MS"/>
          <w:bdr w:val="nil"/>
          <w:lang w:val="en-US" w:eastAsia="en-US"/>
        </w:rPr>
        <w:commentReference w:id="294"/>
      </w:r>
      <w:ins w:id="297" w:author="Pierre Bize" w:date="2022-11-10T22:57:00Z">
        <w:r w:rsidR="00EF22AE" w:rsidRPr="00C41A0C" w:rsidDel="00EF22AE">
          <w:rPr>
            <w:lang w:val="en-GB"/>
          </w:rPr>
          <w:t xml:space="preserve"> </w:t>
        </w:r>
      </w:ins>
      <w:del w:id="298" w:author="Pierre Bize" w:date="2022-11-10T22:57:00Z">
        <w:r w:rsidR="001A451F" w:rsidRPr="00C41A0C" w:rsidDel="00EF22AE">
          <w:rPr>
            <w:lang w:val="en-GB"/>
          </w:rPr>
          <w:delText xml:space="preserve">As mountain areas, such as the Alps, have been identified as climate change hotspots </w:delText>
        </w:r>
        <w:r w:rsidR="001A451F" w:rsidRPr="00C41A0C" w:rsidDel="00EF22AE">
          <w:rPr>
            <w:lang w:val="en-GB"/>
          </w:rPr>
          <w:fldChar w:fldCharType="begin"/>
        </w:r>
        <w:r w:rsidR="00052439" w:rsidDel="00EF22AE">
          <w:rPr>
            <w:lang w:val="en-GB"/>
          </w:rPr>
          <w:delInstrText xml:space="preserve"> ADDIN ZOTERO_ITEM CSL_CITATION {"citationID":"FHrYVSz7","properties":{"formattedCitation":"(Turco et al. 2015)","plainCitation":"(Turco et al. 2015)","noteIndex":0},"citationItems":[{"id":3535,"uris":["http://zotero.org/users/3388363/items/PUHCLV5D"],"itemData":{"id":3535,"type":"article-journal","abstract":"AbstractWe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delInstrText>
        </w:r>
        <w:r w:rsidR="001A451F" w:rsidRPr="00C41A0C" w:rsidDel="00EF22AE">
          <w:rPr>
            <w:lang w:val="en-GB"/>
          </w:rPr>
          <w:fldChar w:fldCharType="separate"/>
        </w:r>
        <w:r w:rsidR="00052439" w:rsidDel="00EF22AE">
          <w:rPr>
            <w:lang w:val="en-GB"/>
          </w:rPr>
          <w:delText>(Turco et al. 2015)</w:delText>
        </w:r>
        <w:r w:rsidR="001A451F" w:rsidRPr="00C41A0C" w:rsidDel="00EF22AE">
          <w:rPr>
            <w:lang w:val="en-GB"/>
          </w:rPr>
          <w:fldChar w:fldCharType="end"/>
        </w:r>
        <w:r w:rsidR="001A451F" w:rsidRPr="00C41A0C" w:rsidDel="00EF22AE">
          <w:rPr>
            <w:lang w:val="en-GB"/>
          </w:rPr>
          <w:delText xml:space="preserve"> and are also among the most vulnerable ones </w:delText>
        </w:r>
        <w:r w:rsidR="001A451F" w:rsidRPr="00C41A0C" w:rsidDel="00EF22AE">
          <w:rPr>
            <w:lang w:val="en-GB"/>
          </w:rPr>
          <w:fldChar w:fldCharType="begin"/>
        </w:r>
        <w:r w:rsidR="00052439" w:rsidDel="00EF22AE">
          <w:rPr>
            <w:lang w:val="en-GB"/>
          </w:rPr>
          <w:delInstrText xml:space="preserve"> ADDIN ZOTERO_ITEM CSL_CITATION {"citationID":"YgOvgwKB","properties":{"formattedCitation":"(Ernakovich et al. 2014)","plainCitation":"(Ernakovich et al. 2014)","noteIndex":0},"citationItems":[{"id":2252,"uris":["http://zotero.org/users/3388363/items/GW8XMC3C"],"itemData":{"id":2252,"type":"article-journal","abstract":"Global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Biology","DOI":"10.1111/gcb.12568","ISSN":"13652486","issue":"10","note":"ISBN: 1365-2486 (Electronic)\\r1354-1013 (Linking)\nPMID: 24599697","page":"3256–3269","title":"Predicted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D."}],"issued":{"date-parts":[["2014"]]},"citation-key":"ernakovichPredictedResponsesArctic2014"}}],"schema":"https://github.com/citation-style-language/schema/raw/master/csl-citation.json"} </w:delInstrText>
        </w:r>
        <w:r w:rsidR="001A451F" w:rsidRPr="00C41A0C" w:rsidDel="00EF22AE">
          <w:rPr>
            <w:lang w:val="en-GB"/>
          </w:rPr>
          <w:fldChar w:fldCharType="separate"/>
        </w:r>
        <w:r w:rsidR="00052439" w:rsidDel="00EF22AE">
          <w:rPr>
            <w:lang w:val="en-GB"/>
          </w:rPr>
          <w:delText>(Ernakovich et al. 2014)</w:delText>
        </w:r>
        <w:r w:rsidR="001A451F" w:rsidRPr="00C41A0C" w:rsidDel="00EF22AE">
          <w:rPr>
            <w:lang w:val="en-GB"/>
          </w:rPr>
          <w:fldChar w:fldCharType="end"/>
        </w:r>
        <w:r w:rsidR="002D1762" w:rsidRPr="00C41A0C" w:rsidDel="00EF22AE">
          <w:rPr>
            <w:lang w:val="en-GB"/>
          </w:rPr>
          <w:delText xml:space="preserve">, animals living in the Alps have been (and likely will have to keep on) facing several drastic environmental modifications, among which we can find changes in altitudinal ranges, </w:delText>
        </w:r>
        <w:commentRangeStart w:id="299"/>
        <w:r w:rsidR="002D1762" w:rsidRPr="00C41A0C" w:rsidDel="00EF22AE">
          <w:rPr>
            <w:lang w:val="en-GB"/>
          </w:rPr>
          <w:delText>phenology and morphology. In particular,</w:delText>
        </w:r>
        <w:r w:rsidR="00F36CDF" w:rsidRPr="00C41A0C" w:rsidDel="00EF22AE">
          <w:rPr>
            <w:lang w:val="en-GB"/>
          </w:rPr>
          <w:delText xml:space="preserve"> p</w:delText>
        </w:r>
        <w:r w:rsidR="00E8024E" w:rsidRPr="00C41A0C" w:rsidDel="00EF22AE">
          <w:rPr>
            <w:lang w:val="en-GB"/>
          </w:rPr>
          <w:delText xml:space="preserve">revious research has </w:delText>
        </w:r>
        <w:r w:rsidR="0045550A" w:rsidDel="00EF22AE">
          <w:rPr>
            <w:lang w:val="en-GB"/>
          </w:rPr>
          <w:delText>revealed</w:delText>
        </w:r>
        <w:r w:rsidR="00E8024E" w:rsidRPr="00C41A0C" w:rsidDel="00EF22AE">
          <w:rPr>
            <w:lang w:val="en-GB"/>
          </w:rPr>
          <w:delText xml:space="preserve"> a </w:delText>
        </w:r>
        <w:r w:rsidR="002D1762" w:rsidRPr="00C41A0C" w:rsidDel="00EF22AE">
          <w:rPr>
            <w:lang w:val="en-GB"/>
          </w:rPr>
          <w:delText xml:space="preserve">gradual shrinking in </w:delText>
        </w:r>
        <w:r w:rsidR="00E8024E" w:rsidRPr="00C41A0C" w:rsidDel="00EF22AE">
          <w:rPr>
            <w:lang w:val="en-GB"/>
          </w:rPr>
          <w:delText xml:space="preserve">chamois body mass both in adults </w:delText>
        </w:r>
        <w:r w:rsidR="00E8024E" w:rsidRPr="00C41A0C" w:rsidDel="00EF22AE">
          <w:rPr>
            <w:lang w:val="en-GB"/>
          </w:rPr>
          <w:fldChar w:fldCharType="begin"/>
        </w:r>
        <w:r w:rsidR="00052439" w:rsidDel="00EF22AE">
          <w:rPr>
            <w:lang w:val="en-GB"/>
          </w:rPr>
          <w:del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delInstrText>
        </w:r>
        <w:r w:rsidR="00E8024E" w:rsidRPr="00C41A0C" w:rsidDel="00EF22AE">
          <w:rPr>
            <w:lang w:val="en-GB"/>
          </w:rPr>
          <w:fldChar w:fldCharType="separate"/>
        </w:r>
        <w:r w:rsidR="00052439" w:rsidDel="00EF22AE">
          <w:rPr>
            <w:lang w:val="en-GB"/>
          </w:rPr>
          <w:delText>(Rughetti and Festa-Bianchet 2012)</w:delText>
        </w:r>
        <w:r w:rsidR="00E8024E" w:rsidRPr="00C41A0C" w:rsidDel="00EF22AE">
          <w:rPr>
            <w:lang w:val="en-GB"/>
          </w:rPr>
          <w:fldChar w:fldCharType="end"/>
        </w:r>
        <w:r w:rsidR="00E8024E" w:rsidRPr="00C41A0C" w:rsidDel="00EF22AE">
          <w:rPr>
            <w:lang w:val="en-GB"/>
          </w:rPr>
          <w:delText xml:space="preserve"> and in juveniles </w:delText>
        </w:r>
        <w:r w:rsidR="00E8024E" w:rsidRPr="00C41A0C" w:rsidDel="00EF22AE">
          <w:rPr>
            <w:lang w:val="en-GB"/>
          </w:rPr>
          <w:fldChar w:fldCharType="begin"/>
        </w:r>
        <w:r w:rsidR="00052439" w:rsidDel="00EF22AE">
          <w:rPr>
            <w:lang w:val="en-GB"/>
          </w:rPr>
          <w:del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delInstrText>
        </w:r>
        <w:r w:rsidR="00E8024E" w:rsidRPr="00C41A0C" w:rsidDel="00EF22AE">
          <w:rPr>
            <w:lang w:val="en-GB"/>
          </w:rPr>
          <w:fldChar w:fldCharType="separate"/>
        </w:r>
        <w:r w:rsidR="00052439" w:rsidDel="00EF22AE">
          <w:rPr>
            <w:lang w:val="en-GB"/>
          </w:rPr>
          <w:delText>(Mason et al. 2014; Reiner et al. 2021)</w:delText>
        </w:r>
        <w:r w:rsidR="00E8024E" w:rsidRPr="00C41A0C" w:rsidDel="00EF22AE">
          <w:rPr>
            <w:lang w:val="en-GB"/>
          </w:rPr>
          <w:fldChar w:fldCharType="end"/>
        </w:r>
        <w:r w:rsidR="00E8024E" w:rsidRPr="00C41A0C" w:rsidDel="00EF22AE">
          <w:rPr>
            <w:lang w:val="en-GB"/>
          </w:rPr>
          <w:delText xml:space="preserve">, and </w:delText>
        </w:r>
        <w:r w:rsidR="00F36CDF" w:rsidRPr="00C41A0C" w:rsidDel="00EF22AE">
          <w:rPr>
            <w:lang w:val="en-GB"/>
          </w:rPr>
          <w:delText xml:space="preserve">generally </w:delText>
        </w:r>
        <w:r w:rsidR="00E8024E" w:rsidRPr="00C41A0C" w:rsidDel="00EF22AE">
          <w:rPr>
            <w:lang w:val="en-GB"/>
          </w:rPr>
          <w:delText xml:space="preserve">identified the critical period as the spring-summer temperatures over the first 2 years of life </w:delText>
        </w:r>
        <w:r w:rsidR="00E8024E" w:rsidRPr="00C41A0C" w:rsidDel="00EF22AE">
          <w:rPr>
            <w:lang w:val="en-GB"/>
          </w:rPr>
          <w:fldChar w:fldCharType="begin"/>
        </w:r>
        <w:r w:rsidR="00052439" w:rsidDel="00EF22AE">
          <w:rPr>
            <w:lang w:val="en-GB"/>
          </w:rPr>
          <w:del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delInstrText>
        </w:r>
        <w:r w:rsidR="00E8024E" w:rsidRPr="00C41A0C" w:rsidDel="00EF22AE">
          <w:rPr>
            <w:lang w:val="en-GB"/>
          </w:rPr>
          <w:fldChar w:fldCharType="separate"/>
        </w:r>
        <w:r w:rsidR="00052439" w:rsidDel="00EF22AE">
          <w:rPr>
            <w:lang w:val="en-GB"/>
          </w:rPr>
          <w:delText>(Rughetti and Festa-Bianchet 2012)</w:delText>
        </w:r>
        <w:r w:rsidR="00E8024E" w:rsidRPr="00C41A0C" w:rsidDel="00EF22AE">
          <w:rPr>
            <w:lang w:val="en-GB"/>
          </w:rPr>
          <w:fldChar w:fldCharType="end"/>
        </w:r>
        <w:r w:rsidR="00E8024E" w:rsidRPr="00C41A0C" w:rsidDel="00EF22AE">
          <w:rPr>
            <w:lang w:val="en-GB"/>
          </w:rPr>
          <w:delText xml:space="preserve">. </w:delText>
        </w:r>
        <w:commentRangeEnd w:id="299"/>
        <w:r w:rsidR="00727D67" w:rsidDel="00EF22AE">
          <w:rPr>
            <w:rStyle w:val="CommentReference"/>
            <w:rFonts w:eastAsia="Arial Unicode MS"/>
            <w:bdr w:val="nil"/>
            <w:lang w:val="en-US" w:eastAsia="en-US"/>
          </w:rPr>
          <w:commentReference w:id="299"/>
        </w:r>
      </w:del>
      <w:del w:id="300" w:author="Pierre Bize" w:date="2022-11-10T22:28:00Z">
        <w:r w:rsidR="00F36CDF" w:rsidRPr="00C41A0C" w:rsidDel="00AE01A1">
          <w:rPr>
            <w:lang w:val="en-GB"/>
          </w:rPr>
          <w:delText>Using hunting data collected in the Swiss Alps from 1992 to 2018, w</w:delText>
        </w:r>
        <w:r w:rsidR="001B5E97" w:rsidRPr="00C41A0C" w:rsidDel="00AE01A1">
          <w:rPr>
            <w:lang w:val="en-GB"/>
          </w:rPr>
          <w:delText>e examine</w:delText>
        </w:r>
        <w:r w:rsidR="00E8024E" w:rsidRPr="00C41A0C" w:rsidDel="00AE01A1">
          <w:rPr>
            <w:lang w:val="en-GB"/>
          </w:rPr>
          <w:delText>d</w:delText>
        </w:r>
        <w:r w:rsidR="001B5E97" w:rsidRPr="00C41A0C" w:rsidDel="00AE01A1">
          <w:rPr>
            <w:lang w:val="en-GB"/>
          </w:rPr>
          <w:delText xml:space="preserve"> the effect of climate change on the 1.5-year-old alpine chamois</w:delText>
        </w:r>
        <w:r w:rsidR="00F36CDF" w:rsidRPr="00C41A0C" w:rsidDel="00AE01A1">
          <w:rPr>
            <w:lang w:val="en-GB"/>
          </w:rPr>
          <w:delText xml:space="preserve"> over a </w:delText>
        </w:r>
        <w:r w:rsidR="005D5F44" w:rsidRPr="00C41A0C" w:rsidDel="00AE01A1">
          <w:rPr>
            <w:lang w:val="en-GB"/>
          </w:rPr>
          <w:delText xml:space="preserve">period of </w:delText>
        </w:r>
        <w:r w:rsidR="00F36CDF" w:rsidRPr="00C41A0C" w:rsidDel="00AE01A1">
          <w:rPr>
            <w:lang w:val="en-GB"/>
          </w:rPr>
          <w:delText xml:space="preserve">time </w:delText>
        </w:r>
        <w:r w:rsidR="00F36CDF" w:rsidRPr="00856695" w:rsidDel="00AE01A1">
          <w:rPr>
            <w:lang w:val="en-GB"/>
          </w:rPr>
          <w:delText>encompassing</w:delText>
        </w:r>
        <w:r w:rsidR="005D5F44" w:rsidRPr="00856695" w:rsidDel="00AE01A1">
          <w:rPr>
            <w:lang w:val="en-GB"/>
          </w:rPr>
          <w:delText xml:space="preserve"> the</w:delText>
        </w:r>
        <w:r w:rsidR="00F36CDF" w:rsidRPr="00856695" w:rsidDel="00AE01A1">
          <w:rPr>
            <w:lang w:val="en-GB"/>
          </w:rPr>
          <w:delText xml:space="preserve"> t</w:delText>
        </w:r>
        <w:r w:rsidR="005D5F44" w:rsidRPr="00856695" w:rsidDel="00AE01A1">
          <w:rPr>
            <w:lang w:val="en-GB"/>
          </w:rPr>
          <w:delText>h</w:delText>
        </w:r>
        <w:r w:rsidR="00F36CDF" w:rsidRPr="00856695" w:rsidDel="00AE01A1">
          <w:rPr>
            <w:lang w:val="en-GB"/>
          </w:rPr>
          <w:delText>ree critical periods for chamois growth (before birth, lactation and juvenile)</w:delText>
        </w:r>
        <w:r w:rsidR="001B5E97" w:rsidRPr="00856695" w:rsidDel="00AE01A1">
          <w:rPr>
            <w:lang w:val="en-GB"/>
          </w:rPr>
          <w:delText>.</w:delText>
        </w:r>
        <w:r w:rsidR="0032112E" w:rsidRPr="00856695" w:rsidDel="00AE01A1">
          <w:rPr>
            <w:lang w:val="en-GB"/>
          </w:rPr>
          <w:delText xml:space="preserve"> </w:delText>
        </w:r>
        <w:r w:rsidR="005D5F44" w:rsidRPr="00856695" w:rsidDel="00AE01A1">
          <w:rPr>
            <w:lang w:val="en-GB"/>
          </w:rPr>
          <w:delText>T</w:delText>
        </w:r>
        <w:r w:rsidR="001B5E97" w:rsidRPr="00856695" w:rsidDel="00AE01A1">
          <w:rPr>
            <w:lang w:val="en-GB"/>
          </w:rPr>
          <w:delText>hi</w:delText>
        </w:r>
        <w:r w:rsidR="001B5E97" w:rsidRPr="00C41A0C" w:rsidDel="00AE01A1">
          <w:rPr>
            <w:lang w:val="en-GB"/>
          </w:rPr>
          <w:delText>s research aims at</w:delText>
        </w:r>
        <w:r w:rsidR="005D5F44" w:rsidRPr="00C41A0C" w:rsidDel="00AE01A1">
          <w:rPr>
            <w:lang w:val="en-GB"/>
          </w:rPr>
          <w:delText xml:space="preserve"> using</w:delText>
        </w:r>
        <w:r w:rsidR="0045550A" w:rsidDel="00AE01A1">
          <w:rPr>
            <w:lang w:val="en-GB"/>
          </w:rPr>
          <w:delText>,</w:delText>
        </w:r>
        <w:r w:rsidR="005D5F44" w:rsidRPr="00C41A0C" w:rsidDel="00AE01A1">
          <w:rPr>
            <w:lang w:val="en-GB"/>
          </w:rPr>
          <w:delText xml:space="preserve"> for the first time on chamois</w:delText>
        </w:r>
        <w:r w:rsidR="0045550A" w:rsidDel="00AE01A1">
          <w:rPr>
            <w:lang w:val="en-GB"/>
          </w:rPr>
          <w:delText>,</w:delText>
        </w:r>
        <w:r w:rsidR="005D5F44" w:rsidRPr="00C41A0C" w:rsidDel="00AE01A1">
          <w:rPr>
            <w:lang w:val="en-GB"/>
          </w:rPr>
          <w:delText xml:space="preserve"> the exploratory tool </w:delText>
        </w:r>
        <w:r w:rsidR="005D5F44" w:rsidRPr="00C41A0C" w:rsidDel="00AE01A1">
          <w:rPr>
            <w:i/>
            <w:iCs/>
            <w:lang w:val="en-GB"/>
          </w:rPr>
          <w:delText>climwin</w:delText>
        </w:r>
        <w:r w:rsidR="005D5F44" w:rsidRPr="00C41A0C" w:rsidDel="00AE01A1">
          <w:rPr>
            <w:lang w:val="en-GB"/>
          </w:rPr>
          <w:delText xml:space="preserve"> for </w:delText>
        </w:r>
        <w:r w:rsidR="0016761C" w:rsidDel="00AE01A1">
          <w:rPr>
            <w:lang w:val="en-GB"/>
          </w:rPr>
          <w:delText>detecting</w:delText>
        </w:r>
        <w:r w:rsidR="0016761C" w:rsidRPr="0016761C" w:rsidDel="00AE01A1">
          <w:rPr>
            <w:lang w:val="en-GB"/>
          </w:rPr>
          <w:delText xml:space="preserve"> periods of climate sensitivity for </w:delText>
        </w:r>
        <w:r w:rsidR="0016761C" w:rsidDel="00AE01A1">
          <w:rPr>
            <w:lang w:val="en-GB"/>
          </w:rPr>
          <w:delText xml:space="preserve">the body </w:delText>
        </w:r>
        <w:r w:rsidR="001B5E97" w:rsidRPr="00C41A0C" w:rsidDel="00AE01A1">
          <w:rPr>
            <w:lang w:val="en-GB"/>
          </w:rPr>
          <w:delText>weight of juvenile</w:delText>
        </w:r>
        <w:r w:rsidR="005D5F44" w:rsidRPr="00C41A0C" w:rsidDel="00AE01A1">
          <w:rPr>
            <w:lang w:val="en-GB"/>
          </w:rPr>
          <w:delText xml:space="preserve">s while taking into account the altitudinal </w:delText>
        </w:r>
        <w:r w:rsidR="0016761C" w:rsidDel="00AE01A1">
          <w:rPr>
            <w:lang w:val="en-GB"/>
          </w:rPr>
          <w:delText>variation</w:delText>
        </w:r>
        <w:r w:rsidR="005D5F44" w:rsidRPr="00C41A0C" w:rsidDel="00AE01A1">
          <w:rPr>
            <w:lang w:val="en-GB"/>
          </w:rPr>
          <w:delText>.</w:delText>
        </w:r>
        <w:r w:rsidR="0016761C" w:rsidDel="00AE01A1">
          <w:rPr>
            <w:lang w:val="en-GB"/>
          </w:rPr>
          <w:delText xml:space="preserve"> </w:delText>
        </w:r>
        <w:r w:rsidR="0032112E" w:rsidRPr="00C41A0C" w:rsidDel="00AE01A1">
          <w:rPr>
            <w:lang w:val="en-GB"/>
          </w:rPr>
          <w:delText xml:space="preserve">Furthermore, we aimed at investigating the over-time change </w:delText>
        </w:r>
        <w:r w:rsidR="0045550A" w:rsidDel="00AE01A1">
          <w:rPr>
            <w:lang w:val="en-GB"/>
          </w:rPr>
          <w:delText>in</w:delText>
        </w:r>
        <w:r w:rsidR="0032112E" w:rsidRPr="00C41A0C" w:rsidDel="00AE01A1">
          <w:rPr>
            <w:lang w:val="en-GB"/>
          </w:rPr>
          <w:delText xml:space="preserve"> </w:delText>
        </w:r>
        <w:r w:rsidR="0016761C" w:rsidDel="00AE01A1">
          <w:rPr>
            <w:lang w:val="en-GB"/>
          </w:rPr>
          <w:delText xml:space="preserve">the </w:delText>
        </w:r>
        <w:r w:rsidR="0032112E" w:rsidRPr="00C41A0C" w:rsidDel="00AE01A1">
          <w:rPr>
            <w:lang w:val="en-GB"/>
          </w:rPr>
          <w:delText>body weight of juvenile chamois and the extent of climati</w:delText>
        </w:r>
        <w:r w:rsidR="0045550A" w:rsidDel="00AE01A1">
          <w:rPr>
            <w:lang w:val="en-GB"/>
          </w:rPr>
          <w:delText>c</w:delText>
        </w:r>
        <w:r w:rsidR="0032112E" w:rsidRPr="00C41A0C" w:rsidDel="00AE01A1">
          <w:rPr>
            <w:lang w:val="en-GB"/>
          </w:rPr>
          <w:delText xml:space="preserve"> change</w:delText>
        </w:r>
        <w:r w:rsidR="0016761C" w:rsidDel="00AE01A1">
          <w:rPr>
            <w:lang w:val="en-GB"/>
          </w:rPr>
          <w:delText>s</w:delText>
        </w:r>
        <w:r w:rsidR="0032112E" w:rsidRPr="00C41A0C" w:rsidDel="00AE01A1">
          <w:rPr>
            <w:lang w:val="en-GB"/>
          </w:rPr>
          <w:delText xml:space="preserve"> in the study area.</w:delText>
        </w:r>
      </w:del>
    </w:p>
    <w:p w14:paraId="3860F557" w14:textId="77777777" w:rsidR="005920B2" w:rsidRPr="005920B2" w:rsidRDefault="005920B2">
      <w:pPr>
        <w:spacing w:before="120" w:after="120" w:line="360" w:lineRule="auto"/>
        <w:ind w:firstLine="426"/>
        <w:rPr>
          <w:i/>
          <w:iCs/>
        </w:rPr>
        <w:pPrChange w:id="301" w:author="Pierre Bize" w:date="2022-11-10T22:57:00Z">
          <w:pPr>
            <w:pStyle w:val="Default"/>
            <w:spacing w:before="120" w:after="120" w:line="360" w:lineRule="auto"/>
          </w:pPr>
        </w:pPrChange>
      </w:pPr>
    </w:p>
    <w:p w14:paraId="51DA2063" w14:textId="2C4DFDA5" w:rsidR="00294694" w:rsidRPr="00C41A0C" w:rsidRDefault="00294694" w:rsidP="00BD5F31">
      <w:pPr>
        <w:pStyle w:val="Default"/>
        <w:spacing w:before="120" w:after="120" w:line="360" w:lineRule="auto"/>
        <w:ind w:firstLine="426"/>
        <w:rPr>
          <w:color w:val="auto"/>
        </w:rPr>
      </w:pPr>
      <w:r w:rsidRPr="00C41A0C">
        <w:rPr>
          <w:b/>
          <w:bCs/>
          <w:color w:val="auto"/>
        </w:rPr>
        <w:t xml:space="preserve">Methods </w:t>
      </w:r>
    </w:p>
    <w:p w14:paraId="38194A1C" w14:textId="6C26FB18" w:rsidR="00294694" w:rsidRPr="00C41A0C" w:rsidRDefault="00294694" w:rsidP="00BD5F31">
      <w:pPr>
        <w:pStyle w:val="Default"/>
        <w:spacing w:before="120" w:after="120" w:line="360" w:lineRule="auto"/>
        <w:ind w:firstLine="426"/>
        <w:rPr>
          <w:i/>
          <w:iCs/>
          <w:color w:val="auto"/>
        </w:rPr>
      </w:pPr>
      <w:r w:rsidRPr="00C41A0C">
        <w:rPr>
          <w:i/>
          <w:iCs/>
          <w:color w:val="auto"/>
        </w:rPr>
        <w:t xml:space="preserve">Study </w:t>
      </w:r>
      <w:r w:rsidR="006864EE" w:rsidRPr="00C41A0C">
        <w:rPr>
          <w:i/>
          <w:iCs/>
          <w:color w:val="auto"/>
        </w:rPr>
        <w:t>system</w:t>
      </w:r>
    </w:p>
    <w:p w14:paraId="729D334F" w14:textId="487D245E" w:rsidR="0061786B" w:rsidRPr="00C41A0C" w:rsidRDefault="00090469" w:rsidP="00F35CAB">
      <w:pPr>
        <w:pStyle w:val="Default"/>
        <w:spacing w:before="120" w:after="120" w:line="360" w:lineRule="auto"/>
        <w:ind w:firstLine="426"/>
        <w:rPr>
          <w:color w:val="auto"/>
        </w:rPr>
      </w:pPr>
      <w:ins w:id="302" w:author="Pierre Bize" w:date="2022-11-10T22:58:00Z">
        <w:r>
          <w:rPr>
            <w:color w:val="auto"/>
          </w:rPr>
          <w:t xml:space="preserve">The Alpine chamois </w:t>
        </w:r>
      </w:ins>
      <w:ins w:id="303" w:author="Pierre Bize" w:date="2022-11-10T22:59:00Z">
        <w:r w:rsidR="00FE1218">
          <w:rPr>
            <w:color w:val="auto"/>
          </w:rPr>
          <w:t xml:space="preserve">is an ungulate </w:t>
        </w:r>
        <w:r w:rsidR="008C1892">
          <w:rPr>
            <w:color w:val="auto"/>
          </w:rPr>
          <w:t xml:space="preserve">that </w:t>
        </w:r>
        <w:r w:rsidR="008C1892" w:rsidRPr="00C41A0C">
          <w:t xml:space="preserve">show early appearances of sexual dimorphism, with females reaching asymptotic body mass three years earlier (3.5 years) than males (6.2 years) </w:t>
        </w:r>
        <w:r w:rsidR="008C1892" w:rsidRPr="00C41A0C">
          <w:fldChar w:fldCharType="begin"/>
        </w:r>
        <w:r w:rsidR="008C1892">
          <w:instrText xml:space="preserve"> ADDIN ZOTERO_ITEM CSL_CITATION {"citationID":"QSd5Sunp","properties":{"formattedCitation":"(von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w:instrText>
        </w:r>
        <w:r w:rsidR="008C1892" w:rsidRPr="0098258D">
          <w:rPr>
            <w:lang w:val="fr-CH"/>
          </w:rPr>
          <w:instrText xml:space="preserve">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C41A0C">
          <w:fldChar w:fldCharType="separate"/>
        </w:r>
        <w:r w:rsidR="008C1892" w:rsidRPr="0098258D">
          <w:rPr>
            <w:lang w:val="fr-CH"/>
          </w:rPr>
          <w:t>(von Hardenberg et al. 2000; Bassano et al. 2003; Garel et al. 2009)</w:t>
        </w:r>
        <w:r w:rsidR="008C1892" w:rsidRPr="00C41A0C">
          <w:fldChar w:fldCharType="end"/>
        </w:r>
        <w:r w:rsidR="008C1892" w:rsidRPr="0098258D">
          <w:rPr>
            <w:lang w:val="fr-CH"/>
          </w:rPr>
          <w:t>.</w:t>
        </w:r>
      </w:ins>
      <w:ins w:id="304" w:author="Pierre Bize" w:date="2022-11-10T23:00:00Z">
        <w:r w:rsidR="00955C44">
          <w:rPr>
            <w:lang w:val="fr-CH"/>
          </w:rPr>
          <w:t xml:space="preserve"> </w:t>
        </w:r>
      </w:ins>
      <w:r w:rsidR="0061786B" w:rsidRPr="00C41A0C">
        <w:rPr>
          <w:color w:val="auto"/>
        </w:rPr>
        <w:t xml:space="preserve">In </w:t>
      </w:r>
      <w:r w:rsidR="00891BDA" w:rsidRPr="00C41A0C">
        <w:rPr>
          <w:color w:val="auto"/>
        </w:rPr>
        <w:t>the</w:t>
      </w:r>
      <w:r w:rsidR="0061786B" w:rsidRPr="00C41A0C">
        <w:rPr>
          <w:color w:val="auto"/>
        </w:rPr>
        <w:t xml:space="preserve"> </w:t>
      </w:r>
      <w:r w:rsidR="00891BDA" w:rsidRPr="00C41A0C">
        <w:rPr>
          <w:color w:val="auto"/>
        </w:rPr>
        <w:t>Alps</w:t>
      </w:r>
      <w:r w:rsidR="0061786B" w:rsidRPr="00C41A0C">
        <w:rPr>
          <w:color w:val="auto"/>
        </w:rPr>
        <w:t xml:space="preserve">, </w:t>
      </w:r>
      <w:r w:rsidR="00891BDA" w:rsidRPr="00C41A0C">
        <w:rPr>
          <w:color w:val="auto"/>
        </w:rPr>
        <w:t xml:space="preserve">alpine </w:t>
      </w:r>
      <w:r w:rsidR="0061786B" w:rsidRPr="00C41A0C">
        <w:rPr>
          <w:color w:val="auto"/>
        </w:rPr>
        <w:t xml:space="preserve">chamois </w:t>
      </w:r>
      <w:r w:rsidR="00891BDA" w:rsidRPr="00C41A0C">
        <w:rPr>
          <w:color w:val="auto"/>
        </w:rPr>
        <w:t>give</w:t>
      </w:r>
      <w:r w:rsidR="0061786B" w:rsidRPr="00C41A0C">
        <w:rPr>
          <w:color w:val="auto"/>
        </w:rPr>
        <w:t xml:space="preserve"> birth in April </w:t>
      </w:r>
      <w:r w:rsidR="0061786B" w:rsidRPr="00C41A0C">
        <w:rPr>
          <w:color w:val="auto"/>
        </w:rPr>
        <w:fldChar w:fldCharType="begin"/>
      </w:r>
      <w:r w:rsidR="00052439">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C41A0C">
        <w:rPr>
          <w:color w:val="auto"/>
        </w:rPr>
        <w:fldChar w:fldCharType="separate"/>
      </w:r>
      <w:r w:rsidR="00052439">
        <w:rPr>
          <w:color w:val="auto"/>
        </w:rPr>
        <w:t>(Rughetti and Festa-Bianchet 2011)</w:t>
      </w:r>
      <w:r w:rsidR="0061786B" w:rsidRPr="00C41A0C">
        <w:rPr>
          <w:color w:val="auto"/>
        </w:rPr>
        <w:fldChar w:fldCharType="end"/>
      </w:r>
      <w:r w:rsidR="0061786B" w:rsidRPr="00C41A0C">
        <w:rPr>
          <w:color w:val="auto"/>
        </w:rPr>
        <w:t xml:space="preserve">. </w:t>
      </w:r>
      <w:r w:rsidR="00891BDA" w:rsidRPr="00C41A0C">
        <w:rPr>
          <w:color w:val="auto"/>
        </w:rPr>
        <w:t>Between</w:t>
      </w:r>
      <w:r w:rsidR="0061786B" w:rsidRPr="00C41A0C">
        <w:rPr>
          <w:color w:val="auto"/>
        </w:rPr>
        <w:t xml:space="preserve"> May </w:t>
      </w:r>
      <w:r w:rsidR="00891BDA" w:rsidRPr="00C41A0C">
        <w:rPr>
          <w:color w:val="auto"/>
        </w:rPr>
        <w:t>and</w:t>
      </w:r>
      <w:r w:rsidR="0061786B" w:rsidRPr="00C41A0C">
        <w:rPr>
          <w:color w:val="auto"/>
        </w:rPr>
        <w:t xml:space="preserve"> July is </w:t>
      </w:r>
      <w:r w:rsidR="00BD5F31" w:rsidRPr="00C41A0C">
        <w:rPr>
          <w:color w:val="auto"/>
        </w:rPr>
        <w:t xml:space="preserve">therefore </w:t>
      </w:r>
      <w:r w:rsidR="0061786B" w:rsidRPr="00C41A0C">
        <w:rPr>
          <w:color w:val="auto"/>
        </w:rPr>
        <w:t>the main period of lactation for kids</w:t>
      </w:r>
      <w:r w:rsidR="0045550A">
        <w:rPr>
          <w:color w:val="auto"/>
        </w:rPr>
        <w:t xml:space="preserve"> </w:t>
      </w:r>
      <w:r w:rsidR="0045550A" w:rsidRPr="00FD6342">
        <w:rPr>
          <w:color w:val="auto"/>
        </w:rPr>
        <w:t xml:space="preserve">(the young of chamois) </w:t>
      </w:r>
      <w:r w:rsidR="0061786B" w:rsidRPr="00C41A0C">
        <w:rPr>
          <w:color w:val="auto"/>
        </w:rPr>
        <w:t xml:space="preserve">and of increase in body mass for </w:t>
      </w:r>
      <w:r w:rsidR="00D92DAD">
        <w:rPr>
          <w:color w:val="auto"/>
        </w:rPr>
        <w:t>juveniles</w:t>
      </w:r>
      <w:r w:rsidR="00BD5F31" w:rsidRPr="00C41A0C">
        <w:rPr>
          <w:color w:val="auto"/>
        </w:rPr>
        <w:t xml:space="preserve">. </w:t>
      </w:r>
      <w:r w:rsidR="00CA7136" w:rsidRPr="00C41A0C">
        <w:rPr>
          <w:color w:val="auto"/>
        </w:rPr>
        <w:t xml:space="preserve">Chamois are </w:t>
      </w:r>
      <w:r w:rsidR="00D92DAD">
        <w:rPr>
          <w:color w:val="auto"/>
        </w:rPr>
        <w:t xml:space="preserve">then </w:t>
      </w:r>
      <w:r w:rsidR="00CA7136" w:rsidRPr="00C41A0C">
        <w:rPr>
          <w:color w:val="auto"/>
        </w:rPr>
        <w:t xml:space="preserve">weaned </w:t>
      </w:r>
      <w:r w:rsidR="00D92DAD">
        <w:rPr>
          <w:color w:val="auto"/>
        </w:rPr>
        <w:t>between</w:t>
      </w:r>
      <w:r w:rsidR="00CA7136" w:rsidRPr="00C41A0C">
        <w:rPr>
          <w:color w:val="auto"/>
        </w:rPr>
        <w:t xml:space="preserve"> 3 </w:t>
      </w:r>
      <w:r w:rsidR="00D92DAD">
        <w:rPr>
          <w:color w:val="auto"/>
        </w:rPr>
        <w:t>and</w:t>
      </w:r>
      <w:r w:rsidR="00CA7136" w:rsidRPr="00C41A0C">
        <w:rPr>
          <w:color w:val="auto"/>
        </w:rPr>
        <w:t xml:space="preserve"> 6 months of age </w:t>
      </w:r>
      <w:r w:rsidR="00CA7136" w:rsidRPr="00C41A0C">
        <w:rPr>
          <w:color w:val="auto"/>
        </w:rPr>
        <w:fldChar w:fldCharType="begin"/>
      </w:r>
      <w:r w:rsidR="00052439">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C41A0C">
        <w:rPr>
          <w:color w:val="auto"/>
        </w:rPr>
        <w:fldChar w:fldCharType="separate"/>
      </w:r>
      <w:r w:rsidR="00052439">
        <w:rPr>
          <w:color w:val="auto"/>
        </w:rPr>
        <w:t>(Scornavacca et al. 2018)</w:t>
      </w:r>
      <w:r w:rsidR="00CA7136" w:rsidRPr="00C41A0C">
        <w:rPr>
          <w:color w:val="auto"/>
        </w:rPr>
        <w:fldChar w:fldCharType="end"/>
      </w:r>
      <w:r w:rsidR="00CA7136" w:rsidRPr="00C41A0C">
        <w:rPr>
          <w:color w:val="auto"/>
        </w:rPr>
        <w:t xml:space="preserve">. </w:t>
      </w:r>
      <w:r w:rsidR="00BD5F31" w:rsidRPr="00C41A0C">
        <w:rPr>
          <w:color w:val="auto"/>
        </w:rPr>
        <w:t xml:space="preserve">Vegetation in the Alps usually </w:t>
      </w:r>
      <w:r w:rsidR="000C5FFD" w:rsidRPr="00C41A0C">
        <w:rPr>
          <w:color w:val="auto"/>
        </w:rPr>
        <w:t xml:space="preserve">begins growing </w:t>
      </w:r>
      <w:r w:rsidR="00BD5F31" w:rsidRPr="00C41A0C">
        <w:rPr>
          <w:color w:val="auto"/>
        </w:rPr>
        <w:t xml:space="preserve">right after snowmelt </w:t>
      </w:r>
      <w:r w:rsidR="000C5FFD" w:rsidRPr="00C41A0C">
        <w:rPr>
          <w:color w:val="auto"/>
        </w:rPr>
        <w:t>in April, peaking in July</w:t>
      </w:r>
      <w:r w:rsidR="00BD5F31" w:rsidRPr="00C41A0C">
        <w:rPr>
          <w:color w:val="auto"/>
        </w:rPr>
        <w:t>, thus providing an abundant and protein-rich source of food for a relatively brief period of time</w:t>
      </w:r>
      <w:r w:rsidR="000C5FFD" w:rsidRPr="00C41A0C">
        <w:rPr>
          <w:color w:val="auto"/>
        </w:rPr>
        <w:t xml:space="preserve"> </w:t>
      </w:r>
      <w:r w:rsidR="000C5FFD" w:rsidRPr="00C41A0C">
        <w:rPr>
          <w:color w:val="auto"/>
        </w:rPr>
        <w:fldChar w:fldCharType="begin"/>
      </w:r>
      <w:r w:rsidR="00052439">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C41A0C">
        <w:rPr>
          <w:color w:val="auto"/>
        </w:rPr>
        <w:fldChar w:fldCharType="separate"/>
      </w:r>
      <w:r w:rsidR="00052439">
        <w:rPr>
          <w:color w:val="auto"/>
        </w:rPr>
        <w:t>(Pettorelli et al. 2007)</w:t>
      </w:r>
      <w:r w:rsidR="000C5FFD" w:rsidRPr="00C41A0C">
        <w:rPr>
          <w:color w:val="auto"/>
        </w:rPr>
        <w:fldChar w:fldCharType="end"/>
      </w:r>
      <w:r w:rsidR="00BD5F31" w:rsidRPr="00C41A0C">
        <w:rPr>
          <w:color w:val="auto"/>
        </w:rPr>
        <w:t>.</w:t>
      </w:r>
      <w:r w:rsidR="00CA7136" w:rsidRPr="00C41A0C">
        <w:rPr>
          <w:color w:val="auto"/>
        </w:rPr>
        <w:t xml:space="preserve"> </w:t>
      </w:r>
      <w:ins w:id="305" w:author="Pierre Bize" w:date="2022-11-10T23:00:00Z">
        <w:r w:rsidR="00955C44" w:rsidRPr="00C41A0C">
          <w:t xml:space="preserve">Alpine chamois are distributed over a broad altitudinal range over a broad altitudinal range (500–3100 m; </w:t>
        </w:r>
        <w:r w:rsidR="00955C44" w:rsidRPr="00C41A0C">
          <w:fldChar w:fldCharType="begin"/>
        </w:r>
        <w:r w:rsidR="00955C44">
          <w:instrText xml:space="preserve"> ADDIN ZOTERO_ITEM CSL_CITATION {"citationID":"S6uT5RYq","properties":{"formattedCitation":"(Shackleton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955C44" w:rsidRPr="00C41A0C">
          <w:fldChar w:fldCharType="separate"/>
        </w:r>
        <w:r w:rsidR="00955C44">
          <w:t>(Shackleton 1997; Spitzenberger and Bauer 2001)</w:t>
        </w:r>
        <w:r w:rsidR="00955C44" w:rsidRPr="00C41A0C">
          <w:fldChar w:fldCharType="end"/>
        </w:r>
        <w:r w:rsidR="00955C44">
          <w:t>)</w:t>
        </w:r>
        <w:r w:rsidR="00955C44" w:rsidRPr="00C41A0C">
          <w:t xml:space="preserve"> and can shift their range altitudinally, depending on the resource availability and climate conditions </w:t>
        </w:r>
        <w:r w:rsidR="00955C44" w:rsidRPr="00C41A0C">
          <w:fldChar w:fldCharType="begin"/>
        </w:r>
        <w:r w:rsidR="00955C44">
          <w:instrText xml:space="preserve"> ADDIN ZOTERO_ITEM CSL_CITATION {"citationID":"ie20Viba","properties":{"formattedCitation":"(Nesti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C41A0C">
          <w:fldChar w:fldCharType="separate"/>
        </w:r>
        <w:r w:rsidR="00955C44">
          <w:t>(Nesti et al. 2010; Reiner et al. 2021)</w:t>
        </w:r>
        <w:r w:rsidR="00955C44" w:rsidRPr="00C41A0C">
          <w:fldChar w:fldCharType="end"/>
        </w:r>
        <w:r w:rsidR="00955C44" w:rsidRPr="00C41A0C">
          <w:t xml:space="preserve">. </w:t>
        </w:r>
      </w:ins>
    </w:p>
    <w:p w14:paraId="1F5C8B92" w14:textId="3CBC3747" w:rsidR="00E02F16" w:rsidRPr="00C41A0C" w:rsidRDefault="00891BDA" w:rsidP="00375816">
      <w:pPr>
        <w:pStyle w:val="Default"/>
        <w:spacing w:before="120" w:after="120" w:line="360" w:lineRule="auto"/>
        <w:ind w:firstLine="426"/>
        <w:rPr>
          <w:color w:val="auto"/>
        </w:rPr>
      </w:pPr>
      <w:r w:rsidRPr="00C41A0C">
        <w:rPr>
          <w:color w:val="auto"/>
        </w:rPr>
        <w:t xml:space="preserve">Data </w:t>
      </w:r>
      <w:ins w:id="306" w:author="Pierre Bize" w:date="2022-11-10T23:04:00Z">
        <w:r w:rsidR="005741FB">
          <w:rPr>
            <w:color w:val="auto"/>
          </w:rPr>
          <w:t xml:space="preserve">on the size of chamois </w:t>
        </w:r>
      </w:ins>
      <w:del w:id="307" w:author="Pierre Bize" w:date="2022-11-10T23:00:00Z">
        <w:r w:rsidRPr="00C41A0C" w:rsidDel="00B21987">
          <w:rPr>
            <w:color w:val="auto"/>
          </w:rPr>
          <w:delText xml:space="preserve">on alpine chamois body size </w:delText>
        </w:r>
      </w:del>
      <w:r w:rsidRPr="00C41A0C">
        <w:rPr>
          <w:color w:val="auto"/>
        </w:rPr>
        <w:t xml:space="preserve">were collected </w:t>
      </w:r>
      <w:del w:id="308" w:author="Pierre Bize" w:date="2022-11-10T23:01:00Z">
        <w:r w:rsidRPr="00C41A0C" w:rsidDel="00B21987">
          <w:rPr>
            <w:color w:val="auto"/>
          </w:rPr>
          <w:delText xml:space="preserve">from </w:delText>
        </w:r>
      </w:del>
      <w:ins w:id="309" w:author="Pierre Bize" w:date="2022-11-10T23:01:00Z">
        <w:r w:rsidR="00B21987">
          <w:rPr>
            <w:color w:val="auto"/>
          </w:rPr>
          <w:t>in the southern A</w:t>
        </w:r>
        <w:r w:rsidR="001E52B2">
          <w:rPr>
            <w:color w:val="auto"/>
          </w:rPr>
          <w:t>lps of Switzerland</w:t>
        </w:r>
        <w:r w:rsidR="00B21987" w:rsidRPr="00C41A0C">
          <w:rPr>
            <w:color w:val="auto"/>
          </w:rPr>
          <w:t xml:space="preserve"> </w:t>
        </w:r>
      </w:ins>
      <w:del w:id="310" w:author="Pierre Bize" w:date="2022-11-10T23:01:00Z">
        <w:r w:rsidRPr="00C41A0C" w:rsidDel="001E52B2">
          <w:rPr>
            <w:color w:val="auto"/>
          </w:rPr>
          <w:delText xml:space="preserve">the Alps in </w:delText>
        </w:r>
      </w:del>
      <w:ins w:id="311" w:author="Pierre Bize" w:date="2022-11-10T23:01:00Z">
        <w:r w:rsidR="001E52B2">
          <w:rPr>
            <w:color w:val="auto"/>
          </w:rPr>
          <w:t>(</w:t>
        </w:r>
      </w:ins>
      <w:r w:rsidRPr="00C41A0C">
        <w:rPr>
          <w:color w:val="auto"/>
        </w:rPr>
        <w:t>canton Ticino</w:t>
      </w:r>
      <w:ins w:id="312" w:author="Pierre Bize" w:date="2022-11-10T23:01:00Z">
        <w:r w:rsidR="001E52B2">
          <w:rPr>
            <w:color w:val="auto"/>
          </w:rPr>
          <w:t>)</w:t>
        </w:r>
      </w:ins>
      <w:r w:rsidRPr="00C41A0C">
        <w:rPr>
          <w:color w:val="auto"/>
        </w:rPr>
        <w:t>,</w:t>
      </w:r>
      <w:del w:id="313" w:author="Pierre Bize" w:date="2022-11-10T23:01:00Z">
        <w:r w:rsidRPr="00C41A0C" w:rsidDel="00BC798B">
          <w:rPr>
            <w:color w:val="auto"/>
          </w:rPr>
          <w:delText xml:space="preserve"> Switzerland,</w:delText>
        </w:r>
      </w:del>
      <w:r w:rsidRPr="00C41A0C">
        <w:rPr>
          <w:color w:val="auto"/>
        </w:rPr>
        <w:t xml:space="preserve"> and </w:t>
      </w:r>
      <w:del w:id="314" w:author="Pierre Bize" w:date="2022-11-10T23:02:00Z">
        <w:r w:rsidRPr="00C41A0C" w:rsidDel="00BC798B">
          <w:rPr>
            <w:color w:val="auto"/>
          </w:rPr>
          <w:delText xml:space="preserve">are </w:delText>
        </w:r>
      </w:del>
      <w:r w:rsidRPr="00C41A0C">
        <w:rPr>
          <w:color w:val="auto"/>
        </w:rPr>
        <w:t>cons</w:t>
      </w:r>
      <w:ins w:id="315" w:author="Pierre Bize" w:date="2022-11-10T23:02:00Z">
        <w:r w:rsidR="00BC798B">
          <w:rPr>
            <w:color w:val="auto"/>
          </w:rPr>
          <w:t>ist of</w:t>
        </w:r>
      </w:ins>
      <w:del w:id="316" w:author="Pierre Bize" w:date="2022-11-10T23:02:00Z">
        <w:r w:rsidRPr="00C41A0C" w:rsidDel="00BC798B">
          <w:rPr>
            <w:color w:val="auto"/>
          </w:rPr>
          <w:delText>tituted by the</w:delText>
        </w:r>
      </w:del>
      <w:r w:rsidRPr="00C41A0C">
        <w:rPr>
          <w:color w:val="auto"/>
        </w:rPr>
        <w:t xml:space="preserve"> records of the hunting bags from 1992 to 2018. The study area covers an area of 2700 km</w:t>
      </w:r>
      <w:r w:rsidRPr="00C41A0C">
        <w:rPr>
          <w:color w:val="auto"/>
          <w:vertAlign w:val="superscript"/>
        </w:rPr>
        <w:t>2</w:t>
      </w:r>
      <w:r w:rsidRPr="00C41A0C">
        <w:rPr>
          <w:color w:val="auto"/>
        </w:rPr>
        <w:t xml:space="preserve"> with an altitude varying from 250 to 2700 m asl. </w:t>
      </w:r>
      <w:r w:rsidR="0061786B" w:rsidRPr="00C41A0C">
        <w:rPr>
          <w:color w:val="auto"/>
        </w:rPr>
        <w:t xml:space="preserve">In Ticino, hunting starts at the beginning of September and the harvest plan is mostly completed within three weeks. </w:t>
      </w:r>
      <w:r w:rsidR="000E528F" w:rsidRPr="00C41A0C">
        <w:rPr>
          <w:color w:val="auto"/>
        </w:rPr>
        <w:t xml:space="preserve">All animals were sexed, aged and weighted (eviscerated). </w:t>
      </w:r>
      <w:r w:rsidR="00CE5AA0" w:rsidRPr="00C41A0C">
        <w:rPr>
          <w:color w:val="auto"/>
        </w:rPr>
        <w:t xml:space="preserve">Age was estimated in the field by hunters using the </w:t>
      </w:r>
      <w:r w:rsidR="000E528F" w:rsidRPr="00C41A0C">
        <w:rPr>
          <w:color w:val="auto"/>
        </w:rPr>
        <w:t xml:space="preserve">measurement of the teeth and the growth rings of their horns </w:t>
      </w:r>
      <w:r w:rsidR="004468A1" w:rsidRPr="00C41A0C">
        <w:rPr>
          <w:color w:val="auto"/>
        </w:rPr>
        <w:fldChar w:fldCharType="begin"/>
      </w:r>
      <w:r w:rsidR="00052439">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C41A0C">
        <w:rPr>
          <w:color w:val="auto"/>
        </w:rPr>
        <w:fldChar w:fldCharType="separate"/>
      </w:r>
      <w:r w:rsidR="00052439">
        <w:rPr>
          <w:color w:val="auto"/>
        </w:rPr>
        <w:t>(Schroder and Elsner-Schack 1985)</w:t>
      </w:r>
      <w:r w:rsidR="004468A1" w:rsidRPr="00C41A0C">
        <w:rPr>
          <w:color w:val="auto"/>
        </w:rPr>
        <w:fldChar w:fldCharType="end"/>
      </w:r>
      <w:r w:rsidR="000E528F" w:rsidRPr="00C41A0C">
        <w:rPr>
          <w:color w:val="auto"/>
        </w:rPr>
        <w:t>.</w:t>
      </w:r>
      <w:r w:rsidR="006C5E46" w:rsidRPr="00C41A0C">
        <w:rPr>
          <w:color w:val="auto"/>
        </w:rPr>
        <w:t xml:space="preserve"> </w:t>
      </w:r>
      <w:r w:rsidR="00CD4E89" w:rsidRPr="00C41A0C">
        <w:rPr>
          <w:color w:val="auto"/>
        </w:rPr>
        <w:t xml:space="preserve">Overall, 34 017 animals were legally </w:t>
      </w:r>
      <w:r w:rsidR="00CF0150">
        <w:rPr>
          <w:color w:val="auto"/>
        </w:rPr>
        <w:t>harvested</w:t>
      </w:r>
      <w:r w:rsidR="00CD4E89" w:rsidRPr="00C41A0C">
        <w:rPr>
          <w:color w:val="auto"/>
        </w:rPr>
        <w:t xml:space="preserve"> during the hunting period ranging from an age of 0.5 to 22.5 years old. </w:t>
      </w:r>
      <w:r w:rsidR="00CA7136" w:rsidRPr="00C41A0C">
        <w:rPr>
          <w:color w:val="auto"/>
        </w:rPr>
        <w:t>For the purpose of this study</w:t>
      </w:r>
      <w:r w:rsidR="00CE5AA0" w:rsidRPr="00C41A0C">
        <w:rPr>
          <w:color w:val="auto"/>
        </w:rPr>
        <w:t>,</w:t>
      </w:r>
      <w:r w:rsidR="00CA7136" w:rsidRPr="00C41A0C">
        <w:rPr>
          <w:color w:val="auto"/>
        </w:rPr>
        <w:t xml:space="preserve"> we considered </w:t>
      </w:r>
      <w:r w:rsidR="00DC065A">
        <w:rPr>
          <w:color w:val="auto"/>
        </w:rPr>
        <w:t xml:space="preserve">juvenile </w:t>
      </w:r>
      <w:r w:rsidR="00CA7136" w:rsidRPr="00C41A0C">
        <w:rPr>
          <w:color w:val="auto"/>
        </w:rPr>
        <w:t xml:space="preserve">individuals </w:t>
      </w:r>
      <w:r w:rsidR="00DC065A">
        <w:rPr>
          <w:color w:val="auto"/>
        </w:rPr>
        <w:t xml:space="preserve">of </w:t>
      </w:r>
      <w:r w:rsidR="00CA7136" w:rsidRPr="00C41A0C">
        <w:rPr>
          <w:color w:val="auto"/>
        </w:rPr>
        <w:t>1.5</w:t>
      </w:r>
      <w:r w:rsidR="00CE5AA0" w:rsidRPr="00C41A0C">
        <w:rPr>
          <w:color w:val="auto"/>
        </w:rPr>
        <w:t xml:space="preserve"> </w:t>
      </w:r>
      <w:r w:rsidR="00CA7136" w:rsidRPr="00C41A0C">
        <w:rPr>
          <w:color w:val="auto"/>
        </w:rPr>
        <w:t>year</w:t>
      </w:r>
      <w:r w:rsidR="00CE5AA0" w:rsidRPr="00C41A0C">
        <w:rPr>
          <w:color w:val="auto"/>
        </w:rPr>
        <w:t>s o</w:t>
      </w:r>
      <w:r w:rsidR="00CA7136" w:rsidRPr="00C41A0C">
        <w:rPr>
          <w:color w:val="auto"/>
        </w:rPr>
        <w:t>ld</w:t>
      </w:r>
      <w:r w:rsidR="00DC065A">
        <w:rPr>
          <w:color w:val="auto"/>
        </w:rPr>
        <w:t xml:space="preserve"> </w:t>
      </w:r>
      <w:r w:rsidR="000E528F" w:rsidRPr="00C41A0C">
        <w:rPr>
          <w:color w:val="auto"/>
        </w:rPr>
        <w:t>(</w:t>
      </w:r>
      <w:r w:rsidR="0017528C" w:rsidRPr="00C41A0C">
        <w:rPr>
          <w:color w:val="auto"/>
        </w:rPr>
        <w:t>5635</w:t>
      </w:r>
      <w:r w:rsidR="004D1576" w:rsidRPr="00C41A0C">
        <w:rPr>
          <w:color w:val="auto"/>
        </w:rPr>
        <w:t xml:space="preserve"> </w:t>
      </w:r>
      <w:r w:rsidR="006864EE" w:rsidRPr="00C41A0C">
        <w:rPr>
          <w:color w:val="auto"/>
        </w:rPr>
        <w:t>individuals</w:t>
      </w:r>
      <w:r w:rsidR="000E528F" w:rsidRPr="00C41A0C">
        <w:rPr>
          <w:color w:val="auto"/>
        </w:rPr>
        <w:t xml:space="preserve">, </w:t>
      </w:r>
      <w:r w:rsidR="0017528C" w:rsidRPr="00C41A0C">
        <w:rPr>
          <w:color w:val="auto"/>
        </w:rPr>
        <w:t>2491</w:t>
      </w:r>
      <w:r w:rsidR="000E528F" w:rsidRPr="00C41A0C">
        <w:rPr>
          <w:color w:val="auto"/>
        </w:rPr>
        <w:t xml:space="preserve"> females and </w:t>
      </w:r>
      <w:r w:rsidR="0017528C" w:rsidRPr="00C41A0C">
        <w:rPr>
          <w:color w:val="auto"/>
        </w:rPr>
        <w:t>3144</w:t>
      </w:r>
      <w:r w:rsidR="000E528F" w:rsidRPr="00C41A0C">
        <w:rPr>
          <w:color w:val="auto"/>
        </w:rPr>
        <w:t xml:space="preserve"> males)</w:t>
      </w:r>
      <w:r w:rsidR="006864EE" w:rsidRPr="00C41A0C">
        <w:rPr>
          <w:color w:val="auto"/>
        </w:rPr>
        <w:t>.</w:t>
      </w:r>
      <w:r w:rsidR="006C5E46" w:rsidRPr="00C41A0C">
        <w:rPr>
          <w:color w:val="auto"/>
        </w:rPr>
        <w:t xml:space="preserve"> </w:t>
      </w:r>
      <w:r w:rsidR="00CE5AA0" w:rsidRPr="00C41A0C">
        <w:rPr>
          <w:color w:val="auto"/>
        </w:rPr>
        <w:t xml:space="preserve">As of September,  juveniles </w:t>
      </w:r>
      <w:r w:rsidR="006C5E46" w:rsidRPr="00C41A0C">
        <w:rPr>
          <w:color w:val="auto"/>
        </w:rPr>
        <w:t>ha</w:t>
      </w:r>
      <w:r w:rsidR="00CA7136" w:rsidRPr="00C41A0C">
        <w:rPr>
          <w:color w:val="auto"/>
        </w:rPr>
        <w:t>ve</w:t>
      </w:r>
      <w:r w:rsidR="006C5E46" w:rsidRPr="00C41A0C">
        <w:rPr>
          <w:color w:val="auto"/>
        </w:rPr>
        <w:t xml:space="preserve"> been feeding on their own for nearly a year, but </w:t>
      </w:r>
      <w:r w:rsidR="00CA7136" w:rsidRPr="00C41A0C">
        <w:rPr>
          <w:color w:val="auto"/>
        </w:rPr>
        <w:t xml:space="preserve">are </w:t>
      </w:r>
      <w:r w:rsidR="006C5E46" w:rsidRPr="00C41A0C">
        <w:rPr>
          <w:color w:val="auto"/>
        </w:rPr>
        <w:t xml:space="preserve">still very vulnerable to external abiotic and biotic threats due to the decrease in maternal care and increase in active grazing behaviour. </w:t>
      </w:r>
    </w:p>
    <w:p w14:paraId="27DD24E3" w14:textId="132B63E7" w:rsidR="004D1576" w:rsidRPr="00C41A0C" w:rsidRDefault="00294694" w:rsidP="004D1576">
      <w:pPr>
        <w:pStyle w:val="Default"/>
        <w:spacing w:before="120" w:after="120" w:line="360" w:lineRule="auto"/>
        <w:ind w:firstLine="426"/>
        <w:rPr>
          <w:color w:val="auto"/>
        </w:rPr>
      </w:pPr>
      <w:del w:id="317" w:author="Pierre Bize" w:date="2022-11-10T23:03:00Z">
        <w:r w:rsidRPr="00C41A0C" w:rsidDel="00A23FBC">
          <w:rPr>
            <w:color w:val="auto"/>
          </w:rPr>
          <w:lastRenderedPageBreak/>
          <w:delText xml:space="preserve">Data for </w:delText>
        </w:r>
        <w:r w:rsidR="004D1576" w:rsidRPr="00C41A0C" w:rsidDel="00A23FBC">
          <w:rPr>
            <w:color w:val="auto"/>
          </w:rPr>
          <w:delText>d</w:delText>
        </w:r>
      </w:del>
      <w:ins w:id="318" w:author="Pierre Bize" w:date="2022-11-10T23:03:00Z">
        <w:r w:rsidR="00A23FBC">
          <w:rPr>
            <w:color w:val="auto"/>
          </w:rPr>
          <w:t>D</w:t>
        </w:r>
      </w:ins>
      <w:r w:rsidR="004D1576" w:rsidRPr="00C41A0C">
        <w:rPr>
          <w:color w:val="auto"/>
        </w:rPr>
        <w:t xml:space="preserve">aily mean ambient temperature (℃) </w:t>
      </w:r>
      <w:r w:rsidR="00DC065A">
        <w:rPr>
          <w:color w:val="auto"/>
        </w:rPr>
        <w:t xml:space="preserve">from 1990 until 2018 (to include all the years needed for the analysis) </w:t>
      </w:r>
      <w:r w:rsidRPr="00C41A0C">
        <w:rPr>
          <w:color w:val="auto"/>
        </w:rPr>
        <w:t>were obtained from a Swiss meteorological station in the city of Lugano</w:t>
      </w:r>
      <w:ins w:id="319" w:author="Pierre Bize" w:date="2022-11-10T23:03:00Z">
        <w:r w:rsidR="0027033D">
          <w:rPr>
            <w:color w:val="auto"/>
          </w:rPr>
          <w:t xml:space="preserve"> (XXX </w:t>
        </w:r>
        <w:proofErr w:type="spellStart"/>
        <w:r w:rsidR="0027033D">
          <w:rPr>
            <w:color w:val="auto"/>
          </w:rPr>
          <w:t>asml</w:t>
        </w:r>
        <w:proofErr w:type="spellEnd"/>
        <w:r w:rsidR="0027033D">
          <w:rPr>
            <w:color w:val="auto"/>
          </w:rPr>
          <w:t>)</w:t>
        </w:r>
      </w:ins>
      <w:r w:rsidR="00DC065A">
        <w:rPr>
          <w:color w:val="auto"/>
        </w:rPr>
        <w:t xml:space="preserve">, </w:t>
      </w:r>
      <w:r w:rsidRPr="00C41A0C">
        <w:rPr>
          <w:color w:val="auto"/>
        </w:rPr>
        <w:t xml:space="preserve">in close proximity to the area where the chamois were hunted. </w:t>
      </w:r>
    </w:p>
    <w:p w14:paraId="5A3A63AC" w14:textId="77777777" w:rsidR="004D1576" w:rsidRPr="00C41A0C" w:rsidRDefault="004D1576" w:rsidP="004D1576">
      <w:pPr>
        <w:pStyle w:val="Default"/>
        <w:spacing w:before="120" w:after="120" w:line="360" w:lineRule="auto"/>
        <w:ind w:firstLine="426"/>
        <w:rPr>
          <w:color w:val="auto"/>
        </w:rPr>
      </w:pPr>
    </w:p>
    <w:p w14:paraId="44C569D6" w14:textId="69DCE497" w:rsidR="00294694" w:rsidRPr="00C41A0C" w:rsidRDefault="00294694" w:rsidP="004D1576">
      <w:pPr>
        <w:pStyle w:val="Default"/>
        <w:spacing w:before="120" w:after="120" w:line="360" w:lineRule="auto"/>
        <w:ind w:firstLine="426"/>
        <w:rPr>
          <w:i/>
          <w:iCs/>
          <w:color w:val="auto"/>
        </w:rPr>
      </w:pPr>
      <w:r w:rsidRPr="00C41A0C">
        <w:rPr>
          <w:i/>
          <w:iCs/>
          <w:color w:val="auto"/>
        </w:rPr>
        <w:t>Statistical analysis</w:t>
      </w:r>
    </w:p>
    <w:p w14:paraId="11D6D554" w14:textId="4ADBE6AF" w:rsidR="009B3413" w:rsidRPr="00C41A0C" w:rsidRDefault="009B3413" w:rsidP="00375816">
      <w:pPr>
        <w:pStyle w:val="Default"/>
        <w:spacing w:before="120" w:after="120" w:line="360" w:lineRule="auto"/>
        <w:ind w:firstLine="426"/>
        <w:rPr>
          <w:color w:val="auto"/>
        </w:rPr>
      </w:pPr>
      <w:r w:rsidRPr="00C41A0C">
        <w:rPr>
          <w:color w:val="auto"/>
        </w:rPr>
        <w:t xml:space="preserve">As the use of arbitrary climate periods do not always explain the biological response in the best way possible </w:t>
      </w:r>
      <w:r w:rsidRPr="00C41A0C">
        <w:rPr>
          <w:color w:val="auto"/>
        </w:rPr>
        <w:fldChar w:fldCharType="begin"/>
      </w:r>
      <w:r w:rsidR="00052439">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C41A0C">
        <w:rPr>
          <w:color w:val="auto"/>
        </w:rPr>
        <w:fldChar w:fldCharType="separate"/>
      </w:r>
      <w:r w:rsidR="00052439">
        <w:rPr>
          <w:color w:val="auto"/>
        </w:rPr>
        <w:t>(van de Pol et al. 2016)</w:t>
      </w:r>
      <w:r w:rsidRPr="00C41A0C">
        <w:rPr>
          <w:color w:val="auto"/>
        </w:rPr>
        <w:fldChar w:fldCharType="end"/>
      </w:r>
      <w:r w:rsidRPr="00C41A0C">
        <w:rPr>
          <w:color w:val="auto"/>
        </w:rPr>
        <w:t xml:space="preserve">, we investigated </w:t>
      </w:r>
      <w:r w:rsidR="00473248" w:rsidRPr="00C41A0C">
        <w:rPr>
          <w:color w:val="auto"/>
        </w:rPr>
        <w:t>the variation</w:t>
      </w:r>
      <w:r w:rsidRPr="00C41A0C">
        <w:rPr>
          <w:color w:val="auto"/>
        </w:rPr>
        <w:t xml:space="preserve"> </w:t>
      </w:r>
      <w:r w:rsidR="00D92DAD">
        <w:rPr>
          <w:color w:val="auto"/>
        </w:rPr>
        <w:t xml:space="preserve">in </w:t>
      </w:r>
      <w:r w:rsidRPr="00C41A0C">
        <w:rPr>
          <w:color w:val="auto"/>
        </w:rPr>
        <w:t xml:space="preserve">weight of 1.5-year-old </w:t>
      </w:r>
      <w:r w:rsidR="00D92DAD">
        <w:rPr>
          <w:color w:val="auto"/>
        </w:rPr>
        <w:t>chamois</w:t>
      </w:r>
      <w:r w:rsidRPr="00C41A0C">
        <w:rPr>
          <w:color w:val="auto"/>
        </w:rPr>
        <w:t xml:space="preserve"> in relation to</w:t>
      </w:r>
      <w:r w:rsidR="00473248" w:rsidRPr="00C41A0C">
        <w:rPr>
          <w:color w:val="auto"/>
        </w:rPr>
        <w:t xml:space="preserve"> the variation of</w:t>
      </w:r>
      <w:r w:rsidRPr="00C41A0C">
        <w:rPr>
          <w:color w:val="auto"/>
        </w:rPr>
        <w:t xml:space="preserve"> mean ambient temperature using the</w:t>
      </w:r>
      <w:r w:rsidR="00EA47B7">
        <w:rPr>
          <w:color w:val="auto"/>
        </w:rPr>
        <w:t xml:space="preserve"> software</w:t>
      </w:r>
      <w:r w:rsidRPr="00C41A0C">
        <w:rPr>
          <w:color w:val="auto"/>
        </w:rPr>
        <w:t xml:space="preserve"> </w:t>
      </w:r>
      <w:r w:rsidR="00294694" w:rsidRPr="00C41A0C">
        <w:rPr>
          <w:color w:val="auto"/>
        </w:rPr>
        <w:t xml:space="preserve">R </w:t>
      </w:r>
      <w:r w:rsidR="00EA47B7">
        <w:rPr>
          <w:color w:val="auto"/>
        </w:rPr>
        <w:t xml:space="preserve">version 4.2.1 </w:t>
      </w:r>
      <w:r w:rsidR="00EA47B7">
        <w:rPr>
          <w:color w:val="auto"/>
        </w:rPr>
        <w:fldChar w:fldCharType="begin"/>
      </w:r>
      <w:r w:rsidR="00052439">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Pr>
          <w:color w:val="auto"/>
        </w:rPr>
        <w:fldChar w:fldCharType="separate"/>
      </w:r>
      <w:r w:rsidR="00052439">
        <w:rPr>
          <w:noProof/>
          <w:color w:val="auto"/>
        </w:rPr>
        <w:t>(R Core Team 2022)</w:t>
      </w:r>
      <w:r w:rsidR="00EA47B7">
        <w:rPr>
          <w:color w:val="auto"/>
        </w:rPr>
        <w:fldChar w:fldCharType="end"/>
      </w:r>
      <w:r w:rsidR="00EA47B7">
        <w:rPr>
          <w:color w:val="auto"/>
        </w:rPr>
        <w:t xml:space="preserve"> and </w:t>
      </w:r>
      <w:r w:rsidR="00294694" w:rsidRPr="00C41A0C">
        <w:rPr>
          <w:color w:val="auto"/>
        </w:rPr>
        <w:t xml:space="preserve">package </w:t>
      </w:r>
      <w:r w:rsidR="00294694" w:rsidRPr="00C41A0C">
        <w:rPr>
          <w:i/>
          <w:iCs/>
          <w:color w:val="auto"/>
        </w:rPr>
        <w:t>climwin</w:t>
      </w:r>
      <w:r w:rsidR="00D92DAD" w:rsidRPr="00D92DAD">
        <w:rPr>
          <w:color w:val="auto"/>
        </w:rPr>
        <w:t xml:space="preserve"> </w:t>
      </w:r>
      <w:r w:rsidR="00D92DAD" w:rsidRPr="00C41A0C">
        <w:rPr>
          <w:color w:val="auto"/>
        </w:rPr>
        <w:fldChar w:fldCharType="begin"/>
      </w:r>
      <w:r w:rsidR="00052439">
        <w:rPr>
          <w:color w:val="auto"/>
        </w:rPr>
        <w:instrText xml:space="preserve"> ADDIN ZOTERO_ITEM CSL_CITATION {"citationID":"Sa853Qlc","properties":{"formattedCitation":"(Bailey and van de Pol 2016)","plainCitation":"(Bailey and van de Pol 2016)","noteIndex":0},"citationItems":[{"id":3436,"uris":["http://zotero.org/users/3388363/items/6KDGTHVA"],"itemData":{"id":3436,"type":"article-journal","abstract":"When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D."},{"family":"Pol","given":"Martijn","non-dropping-particle":"van de"}],"issued":{"date-parts":[["2016",12,14]]},"citation-key":"baileyClimwinToolboxClimate2016"}}],"schema":"https://github.com/citation-style-language/schema/raw/master/csl-citation.json"} </w:instrText>
      </w:r>
      <w:r w:rsidR="00D92DAD" w:rsidRPr="00C41A0C">
        <w:rPr>
          <w:color w:val="auto"/>
        </w:rPr>
        <w:fldChar w:fldCharType="separate"/>
      </w:r>
      <w:r w:rsidR="00052439">
        <w:rPr>
          <w:color w:val="auto"/>
        </w:rPr>
        <w:t>(Bailey and van de Pol 2016)</w:t>
      </w:r>
      <w:r w:rsidR="00D92DAD" w:rsidRPr="00C41A0C">
        <w:rPr>
          <w:color w:val="auto"/>
        </w:rPr>
        <w:fldChar w:fldCharType="end"/>
      </w:r>
      <w:r w:rsidR="00D92DAD">
        <w:rPr>
          <w:color w:val="auto"/>
        </w:rPr>
        <w:t>.</w:t>
      </w:r>
      <w:r w:rsidR="00294694" w:rsidRPr="00C41A0C">
        <w:rPr>
          <w:color w:val="auto"/>
        </w:rPr>
        <w:t xml:space="preserve"> </w:t>
      </w:r>
      <w:r w:rsidR="00D92DAD">
        <w:rPr>
          <w:color w:val="auto"/>
        </w:rPr>
        <w:t>T</w:t>
      </w:r>
      <w:r w:rsidR="00294694" w:rsidRPr="00C41A0C">
        <w:rPr>
          <w:color w:val="auto"/>
        </w:rPr>
        <w:t>h</w:t>
      </w:r>
      <w:r w:rsidR="00D92DAD">
        <w:rPr>
          <w:color w:val="auto"/>
        </w:rPr>
        <w:t>is package</w:t>
      </w:r>
      <w:r w:rsidR="00294694" w:rsidRPr="00C41A0C">
        <w:rPr>
          <w:color w:val="auto"/>
        </w:rPr>
        <w:t xml:space="preserve"> </w:t>
      </w:r>
      <w:r w:rsidR="00D92DAD">
        <w:rPr>
          <w:color w:val="auto"/>
        </w:rPr>
        <w:t>allows the</w:t>
      </w:r>
      <w:r w:rsidR="00294694" w:rsidRPr="00C41A0C">
        <w:rPr>
          <w:color w:val="auto"/>
        </w:rPr>
        <w:t xml:space="preserve"> detect</w:t>
      </w:r>
      <w:r w:rsidR="00D92DAD">
        <w:rPr>
          <w:color w:val="auto"/>
        </w:rPr>
        <w:t>ion</w:t>
      </w:r>
      <w:r w:rsidR="00294694" w:rsidRPr="00C41A0C">
        <w:rPr>
          <w:color w:val="auto"/>
        </w:rPr>
        <w:t xml:space="preserve"> </w:t>
      </w:r>
      <w:r w:rsidR="00D92DAD">
        <w:rPr>
          <w:color w:val="auto"/>
        </w:rPr>
        <w:t xml:space="preserve">of </w:t>
      </w:r>
      <w:r w:rsidR="00294694" w:rsidRPr="00C41A0C">
        <w:rPr>
          <w:color w:val="auto"/>
        </w:rPr>
        <w:t xml:space="preserve">the exact time window when a biological variable is most strongly affected by </w:t>
      </w:r>
      <w:r w:rsidR="00D92DAD">
        <w:rPr>
          <w:color w:val="auto"/>
        </w:rPr>
        <w:t>an environmental variable</w:t>
      </w:r>
      <w:r w:rsidR="00294694" w:rsidRPr="00C41A0C">
        <w:rPr>
          <w:color w:val="auto"/>
        </w:rPr>
        <w:t xml:space="preserve">. </w:t>
      </w:r>
    </w:p>
    <w:p w14:paraId="48723787" w14:textId="1A649B78" w:rsidR="00F12D76" w:rsidRPr="00856695" w:rsidRDefault="00294694" w:rsidP="00856695">
      <w:pPr>
        <w:pStyle w:val="Default"/>
        <w:spacing w:before="120" w:after="120" w:line="360" w:lineRule="auto"/>
        <w:ind w:firstLine="426"/>
        <w:rPr>
          <w:color w:val="auto"/>
        </w:rPr>
      </w:pPr>
      <w:r w:rsidRPr="00C41A0C">
        <w:rPr>
          <w:color w:val="auto"/>
        </w:rPr>
        <w:t>The overall approach for th</w:t>
      </w:r>
      <w:r w:rsidR="009B3413" w:rsidRPr="00C41A0C">
        <w:rPr>
          <w:color w:val="auto"/>
        </w:rPr>
        <w:t>e</w:t>
      </w:r>
      <w:r w:rsidRPr="00C41A0C">
        <w:rPr>
          <w:color w:val="auto"/>
        </w:rPr>
        <w:t xml:space="preserve"> </w:t>
      </w:r>
      <w:r w:rsidRPr="00C41A0C">
        <w:rPr>
          <w:i/>
          <w:iCs/>
          <w:color w:val="auto"/>
        </w:rPr>
        <w:t xml:space="preserve">climwin </w:t>
      </w:r>
      <w:r w:rsidRPr="00C41A0C">
        <w:rPr>
          <w:color w:val="auto"/>
        </w:rPr>
        <w:t xml:space="preserve">analysis </w:t>
      </w:r>
      <w:r w:rsidR="009B3413" w:rsidRPr="00C41A0C">
        <w:rPr>
          <w:color w:val="auto"/>
        </w:rPr>
        <w:t xml:space="preserve">is </w:t>
      </w:r>
      <w:r w:rsidRPr="00C41A0C">
        <w:rPr>
          <w:color w:val="auto"/>
        </w:rPr>
        <w:t>to compare the support by the data for competing hypotheses and to formalize them into regression models</w:t>
      </w:r>
      <w:r w:rsidR="00052439">
        <w:rPr>
          <w:color w:val="auto"/>
        </w:rPr>
        <w:t xml:space="preserve"> </w:t>
      </w:r>
      <w:r w:rsidR="00052439">
        <w:rPr>
          <w:color w:val="auto"/>
        </w:rPr>
        <w:fldChar w:fldCharType="begin"/>
      </w:r>
      <w:r w:rsidR="00052439">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Pr>
          <w:color w:val="auto"/>
        </w:rPr>
        <w:fldChar w:fldCharType="separate"/>
      </w:r>
      <w:r w:rsidR="00052439">
        <w:rPr>
          <w:noProof/>
          <w:color w:val="auto"/>
        </w:rPr>
        <w:t>(van de Pol et al. 2016)</w:t>
      </w:r>
      <w:r w:rsidR="00052439">
        <w:rPr>
          <w:color w:val="auto"/>
        </w:rPr>
        <w:fldChar w:fldCharType="end"/>
      </w:r>
      <w:r w:rsidRPr="00C41A0C">
        <w:rPr>
          <w:color w:val="auto"/>
        </w:rPr>
        <w:t>.</w:t>
      </w:r>
      <w:r w:rsidR="00473248" w:rsidRPr="00C41A0C">
        <w:rPr>
          <w:color w:val="auto"/>
        </w:rPr>
        <w:t xml:space="preserve"> Competing models are based upon a </w:t>
      </w:r>
      <w:r w:rsidR="009B3413" w:rsidRPr="00C41A0C">
        <w:rPr>
          <w:color w:val="auto"/>
        </w:rPr>
        <w:t>baseline model (without the addition of weather effects)</w:t>
      </w:r>
      <w:r w:rsidR="00473248" w:rsidRPr="00C41A0C">
        <w:rPr>
          <w:color w:val="auto"/>
        </w:rPr>
        <w:t xml:space="preserve"> and ranked using the </w:t>
      </w:r>
      <w:r w:rsidR="00473248" w:rsidRPr="00C41A0C">
        <w:t xml:space="preserve">ΔAICc, </w:t>
      </w:r>
      <w:r w:rsidR="005F6DB7" w:rsidRPr="00C41A0C">
        <w:t>or the</w:t>
      </w:r>
      <w:r w:rsidR="00473248" w:rsidRPr="00C41A0C">
        <w:rPr>
          <w:color w:val="auto"/>
        </w:rPr>
        <w:t xml:space="preserve"> difference </w:t>
      </w:r>
      <w:r w:rsidR="005F6DB7" w:rsidRPr="00C41A0C">
        <w:rPr>
          <w:color w:val="auto"/>
        </w:rPr>
        <w:t>in terms of</w:t>
      </w:r>
      <w:r w:rsidR="00473248" w:rsidRPr="00C41A0C">
        <w:rPr>
          <w:color w:val="auto"/>
        </w:rPr>
        <w:t xml:space="preserve"> </w:t>
      </w:r>
      <w:r w:rsidR="00EC0197" w:rsidRPr="00C41A0C">
        <w:rPr>
          <w:color w:val="auto"/>
        </w:rPr>
        <w:t xml:space="preserve">the </w:t>
      </w:r>
      <w:r w:rsidR="00473248" w:rsidRPr="00C41A0C">
        <w:t>Akaike Information Criterion</w:t>
      </w:r>
      <w:r w:rsidR="005F6DB7" w:rsidRPr="00C41A0C">
        <w:t xml:space="preserve"> value</w:t>
      </w:r>
      <w:r w:rsidR="00EC0197" w:rsidRPr="00C41A0C">
        <w:t>s</w:t>
      </w:r>
      <w:r w:rsidR="005F6DB7" w:rsidRPr="00C41A0C">
        <w:t xml:space="preserve"> calculated for a small sample size</w:t>
      </w:r>
      <w:r w:rsidR="00473248" w:rsidRPr="00C41A0C">
        <w:t xml:space="preserve"> </w:t>
      </w:r>
      <w:r w:rsidR="005F6DB7" w:rsidRPr="00C41A0C">
        <w:t>between</w:t>
      </w:r>
      <w:r w:rsidR="00473248" w:rsidRPr="00C41A0C">
        <w:t xml:space="preserve"> the baseline model</w:t>
      </w:r>
      <w:r w:rsidR="005F6DB7" w:rsidRPr="00C41A0C">
        <w:t xml:space="preserve"> and the model of interest. The model with the best support from the data has the lowest ΔAICc among competing models. The baseline model</w:t>
      </w:r>
      <w:r w:rsidR="009B3413" w:rsidRPr="00C41A0C">
        <w:rPr>
          <w:color w:val="auto"/>
        </w:rPr>
        <w:t xml:space="preserve"> was a</w:t>
      </w:r>
      <w:r w:rsidRPr="00C41A0C">
        <w:rPr>
          <w:color w:val="auto"/>
        </w:rPr>
        <w:t xml:space="preserve"> linear model </w:t>
      </w:r>
      <w:r w:rsidR="005F6DB7" w:rsidRPr="00C41A0C">
        <w:rPr>
          <w:color w:val="auto"/>
        </w:rPr>
        <w:t>with</w:t>
      </w:r>
      <w:r w:rsidRPr="00C41A0C">
        <w:rPr>
          <w:color w:val="auto"/>
        </w:rPr>
        <w:t xml:space="preserve"> </w:t>
      </w:r>
      <w:r w:rsidR="00EC0197" w:rsidRPr="00C41A0C">
        <w:rPr>
          <w:color w:val="auto"/>
        </w:rPr>
        <w:t xml:space="preserve">the </w:t>
      </w:r>
      <w:r w:rsidR="005F6DB7" w:rsidRPr="00C41A0C">
        <w:rPr>
          <w:color w:val="auto"/>
        </w:rPr>
        <w:t xml:space="preserve">body mass of the juvenile chamois in relation </w:t>
      </w:r>
      <w:r w:rsidRPr="00C41A0C">
        <w:rPr>
          <w:color w:val="auto"/>
        </w:rPr>
        <w:t>to sex and elevation</w:t>
      </w:r>
      <w:r w:rsidR="008742AB" w:rsidRPr="00C41A0C">
        <w:rPr>
          <w:color w:val="auto"/>
        </w:rPr>
        <w:t xml:space="preserve">. </w:t>
      </w:r>
      <w:r w:rsidR="005F6DB7" w:rsidRPr="00C41A0C">
        <w:rPr>
          <w:color w:val="auto"/>
        </w:rPr>
        <w:t xml:space="preserve">The function </w:t>
      </w:r>
      <w:proofErr w:type="spellStart"/>
      <w:r w:rsidR="005F6DB7" w:rsidRPr="00C41A0C">
        <w:rPr>
          <w:i/>
          <w:iCs/>
          <w:color w:val="auto"/>
        </w:rPr>
        <w:t>slidingwin</w:t>
      </w:r>
      <w:proofErr w:type="spellEnd"/>
      <w:r w:rsidR="005F6DB7" w:rsidRPr="00C41A0C">
        <w:rPr>
          <w:i/>
          <w:iCs/>
          <w:color w:val="auto"/>
        </w:rPr>
        <w:t xml:space="preserve"> </w:t>
      </w:r>
      <w:r w:rsidR="005F6DB7" w:rsidRPr="00C41A0C">
        <w:rPr>
          <w:color w:val="auto"/>
        </w:rPr>
        <w:t>creates</w:t>
      </w:r>
      <w:r w:rsidR="008742AB" w:rsidRPr="00C41A0C">
        <w:rPr>
          <w:color w:val="auto"/>
        </w:rPr>
        <w:t xml:space="preserve"> </w:t>
      </w:r>
      <w:r w:rsidR="005F6DB7" w:rsidRPr="00C41A0C">
        <w:rPr>
          <w:color w:val="auto"/>
        </w:rPr>
        <w:t xml:space="preserve">a </w:t>
      </w:r>
      <w:r w:rsidRPr="00C41A0C">
        <w:rPr>
          <w:color w:val="auto"/>
        </w:rPr>
        <w:t>candidate</w:t>
      </w:r>
      <w:r w:rsidR="005F6DB7" w:rsidRPr="00C41A0C">
        <w:rPr>
          <w:color w:val="auto"/>
        </w:rPr>
        <w:t xml:space="preserve"> set of</w:t>
      </w:r>
      <w:r w:rsidRPr="00C41A0C">
        <w:rPr>
          <w:color w:val="auto"/>
        </w:rPr>
        <w:t xml:space="preserve"> </w:t>
      </w:r>
      <w:r w:rsidR="005F6DB7" w:rsidRPr="00C41A0C">
        <w:rPr>
          <w:color w:val="auto"/>
        </w:rPr>
        <w:t xml:space="preserve">competing </w:t>
      </w:r>
      <w:r w:rsidRPr="00C41A0C">
        <w:rPr>
          <w:color w:val="auto"/>
        </w:rPr>
        <w:t>model</w:t>
      </w:r>
      <w:r w:rsidR="005F6DB7" w:rsidRPr="00C41A0C">
        <w:rPr>
          <w:color w:val="auto"/>
        </w:rPr>
        <w:t>s</w:t>
      </w:r>
      <w:r w:rsidRPr="00C41A0C">
        <w:rPr>
          <w:color w:val="auto"/>
        </w:rPr>
        <w:t xml:space="preserve"> </w:t>
      </w:r>
      <w:r w:rsidR="005F6DB7" w:rsidRPr="00C41A0C">
        <w:rPr>
          <w:color w:val="auto"/>
        </w:rPr>
        <w:t xml:space="preserve">testing windows of different </w:t>
      </w:r>
      <w:r w:rsidR="00EC0197" w:rsidRPr="00C41A0C">
        <w:rPr>
          <w:color w:val="auto"/>
        </w:rPr>
        <w:t>lengths</w:t>
      </w:r>
      <w:r w:rsidR="005F6DB7" w:rsidRPr="00C41A0C">
        <w:rPr>
          <w:color w:val="auto"/>
        </w:rPr>
        <w:t xml:space="preserve"> </w:t>
      </w:r>
      <w:r w:rsidR="00EC0197" w:rsidRPr="00C41A0C">
        <w:rPr>
          <w:color w:val="auto"/>
        </w:rPr>
        <w:t xml:space="preserve">for the </w:t>
      </w:r>
      <w:r w:rsidRPr="00C41A0C">
        <w:rPr>
          <w:color w:val="auto"/>
        </w:rPr>
        <w:t>weather variable of interest</w:t>
      </w:r>
      <w:r w:rsidR="008742AB" w:rsidRPr="00C41A0C">
        <w:rPr>
          <w:color w:val="auto"/>
        </w:rPr>
        <w:t xml:space="preserve">, in this study the </w:t>
      </w:r>
      <w:r w:rsidRPr="00C41A0C">
        <w:rPr>
          <w:color w:val="auto"/>
        </w:rPr>
        <w:t xml:space="preserve">mean </w:t>
      </w:r>
      <w:r w:rsidR="008742AB" w:rsidRPr="00C41A0C">
        <w:rPr>
          <w:color w:val="auto"/>
        </w:rPr>
        <w:t xml:space="preserve">daily </w:t>
      </w:r>
      <w:r w:rsidRPr="00C41A0C">
        <w:rPr>
          <w:color w:val="auto"/>
        </w:rPr>
        <w:t>ambient temperature (℃).</w:t>
      </w:r>
      <w:r w:rsidR="008742AB" w:rsidRPr="00C41A0C">
        <w:rPr>
          <w:color w:val="auto"/>
        </w:rPr>
        <w:t xml:space="preserve"> Non-linear effects of temperature on body weight were taken into account by checking for both linear and quadratic trends. A</w:t>
      </w:r>
      <w:r w:rsidRPr="00C41A0C">
        <w:rPr>
          <w:color w:val="auto"/>
        </w:rPr>
        <w:t xml:space="preserve">s most of the chamois </w:t>
      </w:r>
      <w:r w:rsidR="00EC0197" w:rsidRPr="00C41A0C">
        <w:rPr>
          <w:color w:val="auto"/>
        </w:rPr>
        <w:t>was</w:t>
      </w:r>
      <w:r w:rsidRPr="00C41A0C">
        <w:rPr>
          <w:color w:val="auto"/>
        </w:rPr>
        <w:t xml:space="preserve"> </w:t>
      </w:r>
      <w:r w:rsidR="00CF0150">
        <w:rPr>
          <w:color w:val="auto"/>
        </w:rPr>
        <w:t>harvested</w:t>
      </w:r>
      <w:r w:rsidRPr="00C41A0C">
        <w:rPr>
          <w:color w:val="auto"/>
        </w:rPr>
        <w:t xml:space="preserve"> during a two-week period at the end of September</w:t>
      </w:r>
      <w:r w:rsidR="008742AB" w:rsidRPr="00C41A0C">
        <w:rPr>
          <w:color w:val="auto"/>
        </w:rPr>
        <w:t xml:space="preserve"> we chose an absolute time window for the analyses instead of an individual specific time window. As reference day we chose the last date of </w:t>
      </w:r>
      <w:r w:rsidR="00EC0197" w:rsidRPr="00C41A0C">
        <w:rPr>
          <w:color w:val="auto"/>
        </w:rPr>
        <w:t xml:space="preserve">the </w:t>
      </w:r>
      <w:r w:rsidR="00CD4E89">
        <w:rPr>
          <w:color w:val="auto"/>
        </w:rPr>
        <w:t>harvest</w:t>
      </w:r>
      <w:r w:rsidR="008742AB" w:rsidRPr="00C41A0C">
        <w:rPr>
          <w:color w:val="auto"/>
        </w:rPr>
        <w:t>ing</w:t>
      </w:r>
      <w:r w:rsidR="00EC0197" w:rsidRPr="00C41A0C">
        <w:rPr>
          <w:color w:val="auto"/>
        </w:rPr>
        <w:t xml:space="preserve"> </w:t>
      </w:r>
      <w:r w:rsidR="008742AB" w:rsidRPr="00C41A0C">
        <w:rPr>
          <w:color w:val="auto"/>
        </w:rPr>
        <w:t xml:space="preserve">period </w:t>
      </w:r>
      <w:r w:rsidRPr="00C41A0C">
        <w:rPr>
          <w:color w:val="auto"/>
        </w:rPr>
        <w:t>(September 24</w:t>
      </w:r>
      <w:r w:rsidRPr="00C41A0C">
        <w:rPr>
          <w:color w:val="auto"/>
          <w:vertAlign w:val="superscript"/>
        </w:rPr>
        <w:t>th</w:t>
      </w:r>
      <w:r w:rsidRPr="00C41A0C">
        <w:rPr>
          <w:color w:val="auto"/>
        </w:rPr>
        <w:t>)</w:t>
      </w:r>
      <w:r w:rsidR="00E84822">
        <w:rPr>
          <w:color w:val="auto"/>
        </w:rPr>
        <w:t xml:space="preserve"> and we look</w:t>
      </w:r>
      <w:r w:rsidR="0016761C">
        <w:rPr>
          <w:color w:val="auto"/>
        </w:rPr>
        <w:t>ed</w:t>
      </w:r>
      <w:r w:rsidR="00E84822">
        <w:rPr>
          <w:color w:val="auto"/>
        </w:rPr>
        <w:t xml:space="preserve"> for windows between </w:t>
      </w:r>
      <w:r w:rsidR="00E84822" w:rsidRPr="00C41A0C">
        <w:rPr>
          <w:color w:val="auto"/>
        </w:rPr>
        <w:t>September 24</w:t>
      </w:r>
      <w:r w:rsidR="00E84822" w:rsidRPr="00C41A0C">
        <w:rPr>
          <w:color w:val="auto"/>
          <w:vertAlign w:val="superscript"/>
        </w:rPr>
        <w:t>th</w:t>
      </w:r>
      <w:r w:rsidR="00E84822">
        <w:rPr>
          <w:color w:val="auto"/>
          <w:vertAlign w:val="superscript"/>
        </w:rPr>
        <w:t xml:space="preserve"> </w:t>
      </w:r>
      <w:r w:rsidR="00E84822">
        <w:rPr>
          <w:color w:val="auto"/>
        </w:rPr>
        <w:t>and 661 days before (December 1</w:t>
      </w:r>
      <w:r w:rsidR="00E84822" w:rsidRPr="007E4097">
        <w:rPr>
          <w:color w:val="auto"/>
          <w:vertAlign w:val="superscript"/>
        </w:rPr>
        <w:t>st</w:t>
      </w:r>
      <w:r w:rsidR="00E84822">
        <w:rPr>
          <w:color w:val="auto"/>
        </w:rPr>
        <w:t xml:space="preserve"> of 2 years before) to include</w:t>
      </w:r>
      <w:r w:rsidR="0016761C">
        <w:rPr>
          <w:color w:val="auto"/>
        </w:rPr>
        <w:t xml:space="preserve"> the critical periods </w:t>
      </w:r>
      <w:r w:rsidR="00D92DAD">
        <w:rPr>
          <w:color w:val="auto"/>
        </w:rPr>
        <w:t>in</w:t>
      </w:r>
      <w:r w:rsidR="0016761C">
        <w:rPr>
          <w:color w:val="auto"/>
        </w:rPr>
        <w:t xml:space="preserve"> a young chamois life: gestation, lactation</w:t>
      </w:r>
      <w:r w:rsidR="00D92DAD">
        <w:rPr>
          <w:color w:val="auto"/>
        </w:rPr>
        <w:t>, first winter</w:t>
      </w:r>
      <w:r w:rsidR="0016761C">
        <w:rPr>
          <w:color w:val="auto"/>
        </w:rPr>
        <w:t xml:space="preserve"> and juvenile</w:t>
      </w:r>
      <w:r w:rsidRPr="00C41A0C">
        <w:rPr>
          <w:color w:val="auto"/>
        </w:rPr>
        <w:t xml:space="preserve">. </w:t>
      </w:r>
      <w:r w:rsidR="00A404C4">
        <w:rPr>
          <w:color w:val="auto"/>
        </w:rPr>
        <w:t>Further d</w:t>
      </w:r>
      <w:r w:rsidR="00856695" w:rsidRPr="00856695">
        <w:rPr>
          <w:color w:val="auto"/>
        </w:rPr>
        <w:t xml:space="preserve">etails on the analysis and </w:t>
      </w:r>
      <w:r w:rsidR="00A404C4">
        <w:rPr>
          <w:color w:val="auto"/>
        </w:rPr>
        <w:t xml:space="preserve">its </w:t>
      </w:r>
      <w:r w:rsidR="00856695" w:rsidRPr="00856695">
        <w:rPr>
          <w:color w:val="auto"/>
        </w:rPr>
        <w:t>outputs are provided in the electronic supplementary material.</w:t>
      </w:r>
    </w:p>
    <w:p w14:paraId="5EF4F64B" w14:textId="77777777" w:rsidR="0032112E" w:rsidRPr="00C41A0C" w:rsidRDefault="0032112E" w:rsidP="00BD5F31">
      <w:pPr>
        <w:pStyle w:val="Default"/>
        <w:spacing w:before="120" w:after="120" w:line="360" w:lineRule="auto"/>
        <w:ind w:firstLine="426"/>
      </w:pPr>
    </w:p>
    <w:p w14:paraId="47CCB639" w14:textId="371AB812" w:rsidR="00EC0197" w:rsidRPr="00C41A0C" w:rsidRDefault="00F12D76" w:rsidP="003E020F">
      <w:pPr>
        <w:pStyle w:val="Default"/>
        <w:spacing w:before="120" w:after="120" w:line="360" w:lineRule="auto"/>
        <w:ind w:firstLine="426"/>
        <w:rPr>
          <w:b/>
          <w:bCs/>
        </w:rPr>
      </w:pPr>
      <w:r w:rsidRPr="00C41A0C">
        <w:rPr>
          <w:b/>
          <w:bCs/>
        </w:rPr>
        <w:t xml:space="preserve">Results </w:t>
      </w:r>
    </w:p>
    <w:p w14:paraId="23FE975C" w14:textId="641D7A3F" w:rsidR="00EC0197" w:rsidRPr="00C41A0C" w:rsidRDefault="00EC0197" w:rsidP="00EC0197">
      <w:pPr>
        <w:pStyle w:val="Default"/>
        <w:spacing w:before="120" w:after="120" w:line="360" w:lineRule="auto"/>
        <w:ind w:firstLine="426"/>
      </w:pPr>
      <w:r w:rsidRPr="00C41A0C">
        <w:lastRenderedPageBreak/>
        <w:t xml:space="preserve">The results from the </w:t>
      </w:r>
      <w:r w:rsidRPr="00C41A0C">
        <w:rPr>
          <w:i/>
          <w:iCs/>
        </w:rPr>
        <w:t xml:space="preserve">climwin </w:t>
      </w:r>
      <w:r w:rsidRPr="00C41A0C">
        <w:t>analysis for the body mass of juvenile chamois indicated as the best supported model (ΔAICc = -</w:t>
      </w:r>
      <w:r w:rsidR="003E020F" w:rsidRPr="003E020F">
        <w:t>325.33</w:t>
      </w:r>
      <w:r w:rsidR="003E020F">
        <w:t>; see Supplementary Materials 1</w:t>
      </w:r>
      <w:r w:rsidRPr="00C41A0C">
        <w:t xml:space="preserve">) </w:t>
      </w:r>
      <w:r w:rsidR="003E38FF" w:rsidRPr="00C41A0C">
        <w:t>a model with an</w:t>
      </w:r>
      <w:r w:rsidRPr="00C41A0C">
        <w:t xml:space="preserve"> absolute time window with </w:t>
      </w:r>
      <w:r w:rsidR="003E38FF" w:rsidRPr="00C41A0C">
        <w:t xml:space="preserve">the </w:t>
      </w:r>
      <w:r w:rsidRPr="00C41A0C">
        <w:t>quadratic effect of mean temperature</w:t>
      </w:r>
      <w:r w:rsidR="003E38FF" w:rsidRPr="00C41A0C">
        <w:t xml:space="preserve"> in the window of time</w:t>
      </w:r>
      <w:r w:rsidRPr="00C41A0C">
        <w:t xml:space="preserve"> going back from day </w:t>
      </w:r>
      <w:r w:rsidR="003E020F">
        <w:t>503</w:t>
      </w:r>
      <w:r w:rsidR="003E020F" w:rsidRPr="00C41A0C">
        <w:t xml:space="preserve"> </w:t>
      </w:r>
      <w:r w:rsidRPr="00C41A0C">
        <w:t xml:space="preserve">to day </w:t>
      </w:r>
      <w:r w:rsidR="003E020F">
        <w:t>449</w:t>
      </w:r>
      <w:r w:rsidR="003E020F" w:rsidRPr="00C41A0C">
        <w:t xml:space="preserve"> </w:t>
      </w:r>
      <w:r w:rsidRPr="00C41A0C">
        <w:t>from the reference day (24</w:t>
      </w:r>
      <w:r w:rsidRPr="00C41A0C">
        <w:rPr>
          <w:vertAlign w:val="superscript"/>
        </w:rPr>
        <w:t>th</w:t>
      </w:r>
      <w:r w:rsidRPr="00C41A0C">
        <w:t xml:space="preserve"> September) (Fig. 4A; Table 1). This climate window has a length of </w:t>
      </w:r>
      <w:r w:rsidR="003E020F">
        <w:t>54</w:t>
      </w:r>
      <w:r w:rsidR="003E020F" w:rsidRPr="00C41A0C">
        <w:t xml:space="preserve"> </w:t>
      </w:r>
      <w:r w:rsidRPr="00C41A0C">
        <w:t xml:space="preserve">days and is equivalent to the period from </w:t>
      </w:r>
      <w:r w:rsidR="00423938">
        <w:t>May</w:t>
      </w:r>
      <w:r w:rsidR="00423938" w:rsidRPr="00C41A0C">
        <w:t xml:space="preserve"> </w:t>
      </w:r>
      <w:r w:rsidR="00423938">
        <w:t>9</w:t>
      </w:r>
      <w:r w:rsidRPr="00C41A0C">
        <w:rPr>
          <w:vertAlign w:val="superscript"/>
        </w:rPr>
        <w:t>th</w:t>
      </w:r>
      <w:r w:rsidRPr="00C41A0C">
        <w:t xml:space="preserve"> until July 2</w:t>
      </w:r>
      <w:r w:rsidR="00423938">
        <w:rPr>
          <w:vertAlign w:val="superscript"/>
        </w:rPr>
        <w:t>nd</w:t>
      </w:r>
      <w:r w:rsidRPr="00C41A0C">
        <w:t xml:space="preserve"> </w:t>
      </w:r>
      <w:r w:rsidR="00423938">
        <w:t xml:space="preserve">of </w:t>
      </w:r>
      <w:r w:rsidR="00423938" w:rsidRPr="00423938">
        <w:t xml:space="preserve">the </w:t>
      </w:r>
      <w:r w:rsidR="00423938" w:rsidRPr="00D5474C">
        <w:t xml:space="preserve">year when the </w:t>
      </w:r>
      <w:r w:rsidR="00762D1B">
        <w:t xml:space="preserve">individual is born </w:t>
      </w:r>
      <w:r w:rsidRPr="00423938">
        <w:t>(Ta</w:t>
      </w:r>
      <w:r w:rsidRPr="00C41A0C">
        <w:t xml:space="preserve">ble </w:t>
      </w:r>
      <w:r w:rsidR="00396165" w:rsidRPr="00C41A0C">
        <w:t>1</w:t>
      </w:r>
      <w:r w:rsidRPr="00C41A0C">
        <w:t xml:space="preserve">). </w:t>
      </w:r>
    </w:p>
    <w:p w14:paraId="17FCE527" w14:textId="6A2A77E9" w:rsidR="003E38FF" w:rsidRPr="00C41A0C" w:rsidRDefault="003E38FF" w:rsidP="003E38FF">
      <w:pPr>
        <w:pStyle w:val="Default"/>
        <w:spacing w:before="120" w:after="120" w:line="360" w:lineRule="auto"/>
        <w:ind w:firstLine="426"/>
      </w:pPr>
      <w:r w:rsidRPr="00C41A0C">
        <w:t>The</w:t>
      </w:r>
      <w:r w:rsidR="00396165" w:rsidRPr="00C41A0C">
        <w:t xml:space="preserve"> final</w:t>
      </w:r>
      <w:r w:rsidRPr="00C41A0C">
        <w:t xml:space="preserve"> model </w:t>
      </w:r>
      <w:r w:rsidR="00C01C08">
        <w:t>included</w:t>
      </w:r>
      <w:r w:rsidR="00C01C08" w:rsidRPr="00C41A0C">
        <w:t xml:space="preserve"> </w:t>
      </w:r>
      <w:r w:rsidR="00396165" w:rsidRPr="00C41A0C">
        <w:t>an effect of sex of individual and altitude and a</w:t>
      </w:r>
      <w:r w:rsidRPr="00C41A0C">
        <w:t xml:space="preserve"> quadratic effect of mean temperature between </w:t>
      </w:r>
      <w:r w:rsidR="00762D1B">
        <w:t>days</w:t>
      </w:r>
      <w:r w:rsidRPr="00C41A0C">
        <w:t xml:space="preserve"> </w:t>
      </w:r>
      <w:r w:rsidR="00C01C08">
        <w:t>503</w:t>
      </w:r>
      <w:r w:rsidR="00C01C08" w:rsidRPr="00C41A0C">
        <w:t xml:space="preserve"> </w:t>
      </w:r>
      <w:r w:rsidRPr="00C41A0C">
        <w:t xml:space="preserve">and </w:t>
      </w:r>
      <w:r w:rsidR="00C01C08">
        <w:t>449</w:t>
      </w:r>
      <w:r w:rsidR="00396165" w:rsidRPr="00C41A0C">
        <w:t xml:space="preserve">. </w:t>
      </w:r>
      <w:r w:rsidR="00D5474C" w:rsidRPr="00C41A0C">
        <w:t xml:space="preserve">Most importantly, </w:t>
      </w:r>
      <w:r w:rsidR="00D5474C">
        <w:t xml:space="preserve">chamois weight was lower with </w:t>
      </w:r>
      <w:r w:rsidR="00762D1B">
        <w:t xml:space="preserve">a </w:t>
      </w:r>
      <w:r w:rsidR="00D5474C">
        <w:t xml:space="preserve">higher </w:t>
      </w:r>
      <w:r w:rsidR="00D5474C" w:rsidRPr="00C41A0C">
        <w:t>average ambient temperature in the best climatic window (Table 1, Fig XXX</w:t>
      </w:r>
      <w:r w:rsidR="00D5474C">
        <w:t>A</w:t>
      </w:r>
      <w:r w:rsidR="00D5474C" w:rsidRPr="00C41A0C">
        <w:t>).</w:t>
      </w:r>
      <w:r w:rsidR="00D5474C" w:rsidRPr="00D5474C">
        <w:t xml:space="preserve"> </w:t>
      </w:r>
      <w:r w:rsidR="00D5474C" w:rsidRPr="00C41A0C">
        <w:t xml:space="preserve">Juvenile chamois </w:t>
      </w:r>
      <w:r w:rsidR="00CD4E89">
        <w:t>harvested</w:t>
      </w:r>
      <w:r w:rsidR="00D5474C" w:rsidRPr="00C41A0C">
        <w:t xml:space="preserve"> at higher altitudes were </w:t>
      </w:r>
      <w:r w:rsidR="00D5474C">
        <w:t>heavier</w:t>
      </w:r>
      <w:r w:rsidR="00D5474C" w:rsidRPr="00C41A0C">
        <w:t xml:space="preserve"> </w:t>
      </w:r>
      <w:r w:rsidR="00762D1B">
        <w:t>than</w:t>
      </w:r>
      <w:r w:rsidR="00D5474C" w:rsidRPr="00C41A0C">
        <w:t xml:space="preserve"> chamois </w:t>
      </w:r>
      <w:r w:rsidR="00CD4E89">
        <w:t>harvested</w:t>
      </w:r>
      <w:r w:rsidR="00D5474C" w:rsidRPr="00C41A0C">
        <w:t xml:space="preserve"> at lowe</w:t>
      </w:r>
      <w:r w:rsidR="00D5474C">
        <w:t>r</w:t>
      </w:r>
      <w:r w:rsidR="00D5474C" w:rsidRPr="00C41A0C">
        <w:t xml:space="preserve"> altitudes (Table</w:t>
      </w:r>
      <w:r w:rsidR="00762D1B">
        <w:t xml:space="preserve"> </w:t>
      </w:r>
      <w:r w:rsidR="00D5474C" w:rsidRPr="00C41A0C">
        <w:t xml:space="preserve">1, Fig XXXB). </w:t>
      </w:r>
      <w:r w:rsidR="00396165" w:rsidRPr="00C41A0C">
        <w:t xml:space="preserve">The results </w:t>
      </w:r>
      <w:r w:rsidR="00D5474C">
        <w:t xml:space="preserve">also </w:t>
      </w:r>
      <w:r w:rsidR="00396165" w:rsidRPr="00C41A0C">
        <w:t>showed that 1.5-year-old male individuals are significantly heavier than female ones (</w:t>
      </w:r>
      <w:r w:rsidR="00C01C08">
        <w:t xml:space="preserve">EMM </w:t>
      </w:r>
      <w:r w:rsidR="00C01C08" w:rsidRPr="00C41A0C">
        <w:t>±</w:t>
      </w:r>
      <w:r w:rsidR="00C01C08">
        <w:t xml:space="preserve"> SE, males: 14.2 </w:t>
      </w:r>
      <w:r w:rsidR="00C01C08" w:rsidRPr="00C41A0C">
        <w:t>±</w:t>
      </w:r>
      <w:r w:rsidR="00C01C08">
        <w:t xml:space="preserve"> 0.05, females: 13.6 </w:t>
      </w:r>
      <w:r w:rsidR="00C01C08" w:rsidRPr="00C41A0C">
        <w:t>±</w:t>
      </w:r>
      <w:r w:rsidR="00C01C08">
        <w:t xml:space="preserve"> 0.06, </w:t>
      </w:r>
      <w:r w:rsidR="00396165" w:rsidRPr="00C41A0C">
        <w:t>Table 1; Fig. XXX</w:t>
      </w:r>
      <w:r w:rsidR="00D5474C">
        <w:t>C</w:t>
      </w:r>
      <w:r w:rsidR="00396165" w:rsidRPr="00C41A0C">
        <w:t xml:space="preserve">). </w:t>
      </w:r>
    </w:p>
    <w:p w14:paraId="7C9B6FE9" w14:textId="18F02A0F" w:rsidR="00377456" w:rsidRPr="00C41A0C" w:rsidRDefault="00377456" w:rsidP="00377456">
      <w:pPr>
        <w:pStyle w:val="Default"/>
        <w:spacing w:before="120" w:after="120" w:line="360" w:lineRule="auto"/>
        <w:ind w:firstLine="426"/>
      </w:pPr>
      <w:r>
        <w:t xml:space="preserve">During the study, </w:t>
      </w:r>
      <w:r w:rsidRPr="00C41A0C">
        <w:t>the mean weight of 1.5-year-old chamois decreased by 0.</w:t>
      </w:r>
      <w:r>
        <w:t>112</w:t>
      </w:r>
      <w:r w:rsidRPr="00C41A0C">
        <w:t xml:space="preserve"> kg per year (± 0.00</w:t>
      </w:r>
      <w:r>
        <w:t>6</w:t>
      </w:r>
      <w:r w:rsidRPr="00C41A0C">
        <w:t xml:space="preserve"> kg, T-value = -</w:t>
      </w:r>
      <w:r>
        <w:t>17.81</w:t>
      </w:r>
      <w:r w:rsidRPr="00C41A0C">
        <w:t>, P &lt; 0.001)</w:t>
      </w:r>
      <w:r>
        <w:t>,</w:t>
      </w:r>
      <w:r w:rsidR="00215284">
        <w:t xml:space="preserve"> leading to an overall decrease in average weight of 2.92 kg during the years of the study. </w:t>
      </w:r>
      <w:r>
        <w:t xml:space="preserve"> </w:t>
      </w:r>
      <w:r w:rsidR="00215284">
        <w:t>On the other hand,</w:t>
      </w:r>
      <w:r>
        <w:t xml:space="preserve"> </w:t>
      </w:r>
      <w:r w:rsidR="007A6DE0">
        <w:t>the mean temperature between May 9</w:t>
      </w:r>
      <w:r w:rsidR="007A6DE0" w:rsidRPr="00D5474C">
        <w:rPr>
          <w:vertAlign w:val="superscript"/>
        </w:rPr>
        <w:t>th</w:t>
      </w:r>
      <w:r w:rsidR="007A6DE0">
        <w:t xml:space="preserve"> and July 2</w:t>
      </w:r>
      <w:r w:rsidR="007A6DE0" w:rsidRPr="00D5474C">
        <w:rPr>
          <w:vertAlign w:val="superscript"/>
        </w:rPr>
        <w:t>nd</w:t>
      </w:r>
      <w:r w:rsidR="007A6DE0">
        <w:t xml:space="preserve"> increase</w:t>
      </w:r>
      <w:r w:rsidR="00215284">
        <w:t>d</w:t>
      </w:r>
      <w:r w:rsidR="007A6DE0">
        <w:t xml:space="preserve"> by 0.0</w:t>
      </w:r>
      <w:r w:rsidR="00CF1A78">
        <w:t>6</w:t>
      </w:r>
      <w:r w:rsidR="007A6DE0">
        <w:t xml:space="preserve"> °C per year </w:t>
      </w:r>
      <w:r w:rsidR="007A6DE0" w:rsidRPr="00C41A0C">
        <w:t>(± 0.00</w:t>
      </w:r>
      <w:r w:rsidR="007A6DE0">
        <w:t>3</w:t>
      </w:r>
      <w:r w:rsidR="007A6DE0" w:rsidRPr="00C41A0C">
        <w:t xml:space="preserve"> </w:t>
      </w:r>
      <w:r w:rsidR="007A6DE0">
        <w:t>°C</w:t>
      </w:r>
      <w:r w:rsidR="007A6DE0" w:rsidRPr="00C41A0C">
        <w:t xml:space="preserve">, T-value = </w:t>
      </w:r>
      <w:r w:rsidR="007A6DE0" w:rsidRPr="007A6DE0">
        <w:t>2.</w:t>
      </w:r>
      <w:r w:rsidR="00215284">
        <w:t>4</w:t>
      </w:r>
      <w:r w:rsidR="007A6DE0" w:rsidRPr="00C41A0C">
        <w:t xml:space="preserve">, P </w:t>
      </w:r>
      <w:r w:rsidR="00215284">
        <w:t>= 0.024</w:t>
      </w:r>
      <w:r w:rsidR="007A6DE0">
        <w:t xml:space="preserve">), </w:t>
      </w:r>
      <w:r w:rsidR="00215284">
        <w:t xml:space="preserve">leading to a 1.6°C increase </w:t>
      </w:r>
      <w:r w:rsidR="00CF1A78">
        <w:t>in 27 years</w:t>
      </w:r>
      <w:r w:rsidR="00215284">
        <w:t>.</w:t>
      </w:r>
    </w:p>
    <w:p w14:paraId="7280E257" w14:textId="77777777" w:rsidR="000375DD" w:rsidRDefault="000375DD" w:rsidP="00D5474C">
      <w:pPr>
        <w:pStyle w:val="Default"/>
        <w:spacing w:before="120" w:after="120" w:line="360" w:lineRule="auto"/>
        <w:rPr>
          <w:b/>
          <w:bCs/>
        </w:rPr>
      </w:pPr>
    </w:p>
    <w:p w14:paraId="21A03681" w14:textId="5D5A51F9" w:rsidR="009860FD" w:rsidRPr="007E4097" w:rsidRDefault="00D5474C" w:rsidP="00D5474C">
      <w:pPr>
        <w:pStyle w:val="Default"/>
        <w:spacing w:before="120" w:after="120" w:line="360" w:lineRule="auto"/>
        <w:rPr>
          <w:b/>
          <w:bCs/>
        </w:rPr>
      </w:pPr>
      <w:r w:rsidRPr="007E4097">
        <w:rPr>
          <w:b/>
          <w:bCs/>
        </w:rPr>
        <w:t xml:space="preserve">Table </w:t>
      </w:r>
      <w:r w:rsidR="000375DD" w:rsidRPr="007E4097">
        <w:rPr>
          <w:b/>
          <w:bCs/>
        </w:rPr>
        <w:t xml:space="preserve">1 </w:t>
      </w:r>
    </w:p>
    <w:p w14:paraId="3333C534" w14:textId="72B17166" w:rsidR="000375DD" w:rsidRPr="00BD273E" w:rsidRDefault="00BD273E" w:rsidP="00D5474C">
      <w:pPr>
        <w:pStyle w:val="Default"/>
        <w:spacing w:before="120" w:after="120" w:line="360" w:lineRule="auto"/>
      </w:pPr>
      <w:r>
        <w:t>Results of the linear model showing</w:t>
      </w:r>
      <w:r w:rsidR="008C3915">
        <w:t xml:space="preserve"> the quadratic effect of </w:t>
      </w:r>
      <w:del w:id="320" w:author="Pierre Bize" w:date="2022-11-09T21:49:00Z">
        <w:r w:rsidR="008C3915" w:rsidDel="00974BA7">
          <w:delText xml:space="preserve">the </w:delText>
        </w:r>
      </w:del>
      <w:ins w:id="321" w:author="Pierre Bize" w:date="2022-11-09T21:49:00Z">
        <w:r w:rsidR="00B01830">
          <w:t xml:space="preserve">annual </w:t>
        </w:r>
      </w:ins>
      <w:r w:rsidR="008C3915">
        <w:t>average temperature (° C) between May 9</w:t>
      </w:r>
      <w:r w:rsidR="008C3915" w:rsidRPr="00D5474C">
        <w:rPr>
          <w:vertAlign w:val="superscript"/>
        </w:rPr>
        <w:t>th</w:t>
      </w:r>
      <w:r w:rsidR="008C3915">
        <w:t xml:space="preserve"> and July 2</w:t>
      </w:r>
      <w:r w:rsidR="008C3915" w:rsidRPr="00D5474C">
        <w:rPr>
          <w:vertAlign w:val="superscript"/>
        </w:rPr>
        <w:t>n</w:t>
      </w:r>
      <w:r w:rsidR="008C3915">
        <w:rPr>
          <w:vertAlign w:val="superscript"/>
        </w:rPr>
        <w:t>d</w:t>
      </w:r>
      <w:ins w:id="322" w:author="Pierre Bize" w:date="2022-11-09T21:49:00Z">
        <w:r w:rsidR="00974BA7">
          <w:t xml:space="preserve"> (i.e. climatic window)</w:t>
        </w:r>
        <w:r w:rsidR="002252BC">
          <w:t>,</w:t>
        </w:r>
      </w:ins>
      <w:ins w:id="323" w:author="Pierre Bize" w:date="2022-11-09T21:43:00Z">
        <w:r w:rsidR="00967266">
          <w:t xml:space="preserve"> </w:t>
        </w:r>
      </w:ins>
      <w:del w:id="324" w:author="Pierre Bize" w:date="2022-11-09T21:43:00Z">
        <w:r w:rsidDel="00967266">
          <w:delText xml:space="preserve"> </w:delText>
        </w:r>
      </w:del>
      <w:ins w:id="325" w:author="Pierre Bize" w:date="2022-11-09T21:43:00Z">
        <w:r w:rsidR="00A40B5E">
          <w:t xml:space="preserve">harvest </w:t>
        </w:r>
      </w:ins>
      <w:del w:id="326" w:author="Pierre Bize" w:date="2022-11-09T21:43:00Z">
        <w:r w:rsidR="008C3915" w:rsidDel="00967266">
          <w:delText xml:space="preserve">and </w:delText>
        </w:r>
        <w:r w:rsidDel="00967266">
          <w:delText xml:space="preserve">the effect of </w:delText>
        </w:r>
      </w:del>
      <w:del w:id="327" w:author="Pierre Bize" w:date="2022-11-09T21:47:00Z">
        <w:r w:rsidDel="00572684">
          <w:delText>altitude</w:delText>
        </w:r>
      </w:del>
      <w:ins w:id="328" w:author="Pierre Bize" w:date="2022-11-09T21:47:00Z">
        <w:r w:rsidR="00572684">
          <w:t>elevation</w:t>
        </w:r>
      </w:ins>
      <w:r>
        <w:t xml:space="preserve"> (m a.s.l.)</w:t>
      </w:r>
      <w:ins w:id="329" w:author="Pierre Bize" w:date="2022-11-09T21:50:00Z">
        <w:r w:rsidR="002252BC">
          <w:t>,</w:t>
        </w:r>
      </w:ins>
      <w:r w:rsidR="008C3915">
        <w:t xml:space="preserve"> and sex (M</w:t>
      </w:r>
      <w:del w:id="330" w:author="Pierre Bize" w:date="2022-11-09T21:50:00Z">
        <w:r w:rsidR="008C3915" w:rsidDel="002252BC">
          <w:delText xml:space="preserve"> = m</w:delText>
        </w:r>
      </w:del>
      <w:r w:rsidR="008C3915">
        <w:t>ales</w:t>
      </w:r>
      <w:ins w:id="331" w:author="Pierre Bize" w:date="2022-11-09T21:50:00Z">
        <w:r w:rsidR="002252BC">
          <w:t xml:space="preserve"> vs</w:t>
        </w:r>
      </w:ins>
      <w:del w:id="332" w:author="Pierre Bize" w:date="2022-11-09T21:50:00Z">
        <w:r w:rsidR="008C3915" w:rsidDel="002252BC">
          <w:delText>,</w:delText>
        </w:r>
      </w:del>
      <w:r w:rsidR="008C3915">
        <w:t xml:space="preserve"> F</w:t>
      </w:r>
      <w:del w:id="333" w:author="Pierre Bize" w:date="2022-11-09T21:50:00Z">
        <w:r w:rsidR="008C3915" w:rsidDel="002252BC">
          <w:delText xml:space="preserve"> = f</w:delText>
        </w:r>
      </w:del>
      <w:r w:rsidR="008C3915">
        <w:t>emales)</w:t>
      </w:r>
      <w:ins w:id="334" w:author="Pierre Bize" w:date="2022-11-09T21:50:00Z">
        <w:r w:rsidR="00412B59">
          <w:t xml:space="preserve"> </w:t>
        </w:r>
      </w:ins>
      <w:del w:id="335" w:author="Pierre Bize" w:date="2022-11-09T21:50:00Z">
        <w:r w:rsidDel="00412B59">
          <w:delText>,</w:delText>
        </w:r>
        <w:r w:rsidR="008C3915" w:rsidDel="00412B59">
          <w:delText xml:space="preserve"> </w:delText>
        </w:r>
      </w:del>
      <w:r w:rsidR="008C3915">
        <w:t xml:space="preserve">on body mass (kg) of </w:t>
      </w:r>
      <w:del w:id="336" w:author="Pierre Bize" w:date="2022-11-09T21:47:00Z">
        <w:r w:rsidR="008C3915" w:rsidDel="00943CAE">
          <w:delText xml:space="preserve">harvested 1.5-year-old </w:delText>
        </w:r>
      </w:del>
      <w:r w:rsidR="008C3915">
        <w:t>Alpine chamois</w:t>
      </w:r>
      <w:ins w:id="337" w:author="Pierre Bize" w:date="2022-11-09T21:48:00Z">
        <w:r w:rsidR="00943CAE">
          <w:t xml:space="preserve"> harvested at </w:t>
        </w:r>
        <w:r w:rsidR="00472103">
          <w:t>1.5 years of age</w:t>
        </w:r>
      </w:ins>
      <w:r w:rsidR="008C3915">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9"/>
        <w:gridCol w:w="1006"/>
        <w:gridCol w:w="886"/>
        <w:gridCol w:w="1326"/>
        <w:gridCol w:w="903"/>
      </w:tblGrid>
      <w:tr w:rsidR="00BD273E" w:rsidRPr="00BD273E"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BD273E" w:rsidRDefault="00D5474C">
            <w:pPr>
              <w:rPr>
                <w:rFonts w:ascii="Times" w:hAnsi="Times"/>
                <w:i/>
                <w:iCs/>
                <w:lang w:val="en-GB"/>
              </w:rPr>
            </w:pPr>
            <w:r w:rsidRPr="00BD273E">
              <w:rPr>
                <w:rFonts w:ascii="Times" w:hAnsi="Times"/>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BD273E" w:rsidRDefault="00D5474C">
            <w:pPr>
              <w:jc w:val="center"/>
              <w:rPr>
                <w:rFonts w:ascii="Times" w:hAnsi="Times"/>
                <w:i/>
                <w:iCs/>
                <w:lang w:val="en-GB"/>
              </w:rPr>
            </w:pPr>
            <w:r w:rsidRPr="00BD273E">
              <w:rPr>
                <w:rFonts w:ascii="Times" w:hAnsi="Times"/>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BD273E" w:rsidRDefault="00D5474C">
            <w:pPr>
              <w:jc w:val="center"/>
              <w:rPr>
                <w:rFonts w:ascii="Times" w:hAnsi="Times"/>
                <w:i/>
                <w:iCs/>
                <w:lang w:val="en-GB"/>
              </w:rPr>
            </w:pPr>
            <w:r w:rsidRPr="00BD273E">
              <w:rPr>
                <w:rFonts w:ascii="Times" w:hAnsi="Times"/>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BD273E" w:rsidRDefault="00D5474C">
            <w:pPr>
              <w:jc w:val="center"/>
              <w:rPr>
                <w:rFonts w:ascii="Times" w:hAnsi="Times"/>
                <w:i/>
                <w:iCs/>
                <w:lang w:val="en-GB"/>
              </w:rPr>
            </w:pPr>
            <w:commentRangeStart w:id="338"/>
            <w:r w:rsidRPr="00BD273E">
              <w:rPr>
                <w:rFonts w:ascii="Times" w:hAnsi="Times"/>
                <w:i/>
                <w:iCs/>
                <w:lang w:val="en-GB"/>
              </w:rPr>
              <w:t>t</w:t>
            </w:r>
            <w:commentRangeEnd w:id="338"/>
            <w:r w:rsidR="005C47BD">
              <w:rPr>
                <w:rStyle w:val="CommentReference"/>
                <w:rFonts w:eastAsia="Arial Unicode MS"/>
                <w:bdr w:val="nil"/>
                <w:lang w:val="en-US" w:eastAsia="en-US"/>
              </w:rPr>
              <w:commentReference w:id="338"/>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BD273E" w:rsidRDefault="00D5474C">
            <w:pPr>
              <w:jc w:val="center"/>
              <w:rPr>
                <w:rFonts w:ascii="Times" w:hAnsi="Times"/>
                <w:i/>
                <w:iCs/>
                <w:lang w:val="en-GB"/>
              </w:rPr>
            </w:pPr>
            <w:r w:rsidRPr="00BD273E">
              <w:rPr>
                <w:rFonts w:ascii="Times" w:hAnsi="Times"/>
                <w:i/>
                <w:iCs/>
                <w:lang w:val="en-GB"/>
              </w:rPr>
              <w:t>p</w:t>
            </w:r>
          </w:p>
        </w:tc>
      </w:tr>
      <w:tr w:rsidR="00BD273E" w:rsidRPr="00BD273E"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D5474C" w:rsidRPr="00BD273E" w:rsidRDefault="00D5474C">
            <w:pPr>
              <w:rPr>
                <w:rFonts w:ascii="Times" w:hAnsi="Times"/>
                <w:lang w:val="en-GB"/>
              </w:rPr>
            </w:pPr>
            <w:r w:rsidRPr="00BD273E">
              <w:rPr>
                <w:rFonts w:ascii="Times" w:hAnsi="Times"/>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77777777" w:rsidR="00D5474C" w:rsidRPr="00BD273E" w:rsidRDefault="00D5474C" w:rsidP="000375DD">
            <w:pPr>
              <w:jc w:val="right"/>
              <w:rPr>
                <w:rFonts w:ascii="Times" w:hAnsi="Times"/>
                <w:lang w:val="en-GB"/>
              </w:rPr>
            </w:pPr>
            <w:r w:rsidRPr="00BD273E">
              <w:rPr>
                <w:rFonts w:ascii="Times" w:hAnsi="Times"/>
                <w:lang w:val="en-GB"/>
              </w:rPr>
              <w:t>99.4056</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77777777" w:rsidR="00D5474C" w:rsidRPr="00BD273E" w:rsidRDefault="00D5474C" w:rsidP="000375DD">
            <w:pPr>
              <w:jc w:val="right"/>
              <w:rPr>
                <w:rFonts w:ascii="Times" w:hAnsi="Times"/>
                <w:lang w:val="en-GB"/>
              </w:rPr>
            </w:pPr>
            <w:r w:rsidRPr="00BD273E">
              <w:rPr>
                <w:rFonts w:ascii="Times" w:hAnsi="Times"/>
                <w:lang w:val="en-GB"/>
              </w:rPr>
              <w:t>6.3050</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4C7BB1B2" w:rsidR="00D5474C" w:rsidRPr="00BD273E" w:rsidRDefault="00D5474C" w:rsidP="000375DD">
            <w:pPr>
              <w:jc w:val="right"/>
              <w:rPr>
                <w:rFonts w:ascii="Times" w:hAnsi="Times"/>
                <w:lang w:val="en-GB"/>
              </w:rPr>
            </w:pPr>
            <w:r w:rsidRPr="00BD273E">
              <w:rPr>
                <w:rFonts w:ascii="Times" w:hAnsi="Times"/>
                <w:lang w:val="en-GB"/>
              </w:rPr>
              <w:t>15.76</w:t>
            </w:r>
            <w:del w:id="339" w:author="Pierre Bize" w:date="2022-11-09T21:51:00Z">
              <w:r w:rsidRPr="00BD273E" w:rsidDel="00664BEF">
                <w:rPr>
                  <w:rFonts w:ascii="Times" w:hAnsi="Times"/>
                  <w:lang w:val="en-GB"/>
                </w:rPr>
                <w:delText>62</w:delText>
              </w:r>
            </w:del>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D5474C" w:rsidRPr="00BD273E" w:rsidRDefault="00D5474C">
            <w:pPr>
              <w:rPr>
                <w:rFonts w:ascii="Times" w:hAnsi="Times"/>
                <w:lang w:val="en-GB"/>
              </w:rPr>
            </w:pPr>
            <w:r w:rsidRPr="00BD273E">
              <w:rPr>
                <w:rFonts w:ascii="Times" w:hAnsi="Times"/>
                <w:lang w:val="en-GB"/>
              </w:rPr>
              <w:t>Temperature</w:t>
            </w:r>
          </w:p>
        </w:tc>
        <w:tc>
          <w:tcPr>
            <w:tcW w:w="0" w:type="auto"/>
            <w:shd w:val="clear" w:color="auto" w:fill="FFFFFF"/>
            <w:tcMar>
              <w:top w:w="113" w:type="dxa"/>
              <w:left w:w="113" w:type="dxa"/>
              <w:bottom w:w="113" w:type="dxa"/>
              <w:right w:w="113" w:type="dxa"/>
            </w:tcMar>
            <w:hideMark/>
          </w:tcPr>
          <w:p w14:paraId="4E7733E2" w14:textId="77777777" w:rsidR="00D5474C" w:rsidRPr="00BD273E" w:rsidRDefault="00D5474C" w:rsidP="000375DD">
            <w:pPr>
              <w:jc w:val="right"/>
              <w:rPr>
                <w:rFonts w:ascii="Times" w:hAnsi="Times"/>
                <w:lang w:val="en-GB"/>
              </w:rPr>
            </w:pPr>
            <w:r w:rsidRPr="00BD273E">
              <w:rPr>
                <w:rFonts w:ascii="Times" w:hAnsi="Times"/>
                <w:lang w:val="en-GB"/>
              </w:rPr>
              <w:t>-8.5261</w:t>
            </w:r>
          </w:p>
        </w:tc>
        <w:tc>
          <w:tcPr>
            <w:tcW w:w="0" w:type="auto"/>
            <w:shd w:val="clear" w:color="auto" w:fill="FFFFFF"/>
            <w:tcMar>
              <w:top w:w="113" w:type="dxa"/>
              <w:left w:w="113" w:type="dxa"/>
              <w:bottom w:w="113" w:type="dxa"/>
              <w:right w:w="113" w:type="dxa"/>
            </w:tcMar>
            <w:hideMark/>
          </w:tcPr>
          <w:p w14:paraId="4E0E31AE" w14:textId="77777777" w:rsidR="00D5474C" w:rsidRPr="00BD273E" w:rsidRDefault="00D5474C" w:rsidP="000375DD">
            <w:pPr>
              <w:jc w:val="right"/>
              <w:rPr>
                <w:rFonts w:ascii="Times" w:hAnsi="Times"/>
                <w:lang w:val="en-GB"/>
              </w:rPr>
            </w:pPr>
            <w:r w:rsidRPr="00BD273E">
              <w:rPr>
                <w:rFonts w:ascii="Times" w:hAnsi="Times"/>
                <w:lang w:val="en-GB"/>
              </w:rPr>
              <w:t>0.6389</w:t>
            </w:r>
          </w:p>
        </w:tc>
        <w:tc>
          <w:tcPr>
            <w:tcW w:w="0" w:type="auto"/>
            <w:shd w:val="clear" w:color="auto" w:fill="FFFFFF"/>
            <w:tcMar>
              <w:top w:w="113" w:type="dxa"/>
              <w:left w:w="113" w:type="dxa"/>
              <w:bottom w:w="113" w:type="dxa"/>
              <w:right w:w="113" w:type="dxa"/>
            </w:tcMar>
            <w:hideMark/>
          </w:tcPr>
          <w:p w14:paraId="1194AC1E" w14:textId="3207852B" w:rsidR="00D5474C" w:rsidRPr="00BD273E" w:rsidRDefault="00D5474C" w:rsidP="000375DD">
            <w:pPr>
              <w:jc w:val="right"/>
              <w:rPr>
                <w:rFonts w:ascii="Times" w:hAnsi="Times"/>
                <w:lang w:val="en-GB"/>
              </w:rPr>
            </w:pPr>
            <w:r w:rsidRPr="00BD273E">
              <w:rPr>
                <w:rFonts w:ascii="Times" w:hAnsi="Times"/>
                <w:lang w:val="en-GB"/>
              </w:rPr>
              <w:t>-13.</w:t>
            </w:r>
            <w:del w:id="340" w:author="Pierre Bize" w:date="2022-11-09T21:51:00Z">
              <w:r w:rsidRPr="00BD273E" w:rsidDel="00664BEF">
                <w:rPr>
                  <w:rFonts w:ascii="Times" w:hAnsi="Times"/>
                  <w:lang w:val="en-GB"/>
                </w:rPr>
                <w:delText>3458</w:delText>
              </w:r>
            </w:del>
            <w:ins w:id="341" w:author="Pierre Bize" w:date="2022-11-09T21:51:00Z">
              <w:r w:rsidR="00664BEF" w:rsidRPr="00BD273E">
                <w:rPr>
                  <w:rFonts w:ascii="Times" w:hAnsi="Times"/>
                  <w:lang w:val="en-GB"/>
                </w:rPr>
                <w:t>3</w:t>
              </w:r>
              <w:r w:rsidR="00664BEF">
                <w:rPr>
                  <w:rFonts w:ascii="Times" w:hAnsi="Times"/>
                  <w:lang w:val="en-GB"/>
                </w:rPr>
                <w:t>5</w:t>
              </w:r>
            </w:ins>
          </w:p>
        </w:tc>
        <w:tc>
          <w:tcPr>
            <w:tcW w:w="0" w:type="auto"/>
            <w:shd w:val="clear" w:color="auto" w:fill="FFFFFF"/>
            <w:tcMar>
              <w:top w:w="113" w:type="dxa"/>
              <w:left w:w="113" w:type="dxa"/>
              <w:bottom w:w="113" w:type="dxa"/>
              <w:right w:w="113" w:type="dxa"/>
            </w:tcMar>
            <w:hideMark/>
          </w:tcPr>
          <w:p w14:paraId="0F9BAE74"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D5474C" w:rsidRPr="00BD273E" w:rsidRDefault="00D5474C">
            <w:pPr>
              <w:rPr>
                <w:rFonts w:ascii="Times" w:hAnsi="Times"/>
                <w:lang w:val="en-GB"/>
              </w:rPr>
            </w:pPr>
            <w:r w:rsidRPr="00BD273E">
              <w:rPr>
                <w:rFonts w:ascii="Times" w:hAnsi="Times"/>
                <w:lang w:val="en-GB"/>
              </w:rPr>
              <w:t>Temperature ^2</w:t>
            </w:r>
          </w:p>
        </w:tc>
        <w:tc>
          <w:tcPr>
            <w:tcW w:w="0" w:type="auto"/>
            <w:shd w:val="clear" w:color="auto" w:fill="FFFFFF"/>
            <w:tcMar>
              <w:top w:w="113" w:type="dxa"/>
              <w:left w:w="113" w:type="dxa"/>
              <w:bottom w:w="113" w:type="dxa"/>
              <w:right w:w="113" w:type="dxa"/>
            </w:tcMar>
            <w:hideMark/>
          </w:tcPr>
          <w:p w14:paraId="00DEF3AF" w14:textId="77777777" w:rsidR="00D5474C" w:rsidRPr="00BD273E" w:rsidRDefault="00D5474C" w:rsidP="000375DD">
            <w:pPr>
              <w:jc w:val="right"/>
              <w:rPr>
                <w:rFonts w:ascii="Times" w:hAnsi="Times"/>
                <w:lang w:val="en-GB"/>
              </w:rPr>
            </w:pPr>
            <w:r w:rsidRPr="00BD273E">
              <w:rPr>
                <w:rFonts w:ascii="Times" w:hAnsi="Times"/>
                <w:lang w:val="en-GB"/>
              </w:rPr>
              <w:t>0.2060</w:t>
            </w:r>
          </w:p>
        </w:tc>
        <w:tc>
          <w:tcPr>
            <w:tcW w:w="0" w:type="auto"/>
            <w:shd w:val="clear" w:color="auto" w:fill="FFFFFF"/>
            <w:tcMar>
              <w:top w:w="113" w:type="dxa"/>
              <w:left w:w="113" w:type="dxa"/>
              <w:bottom w:w="113" w:type="dxa"/>
              <w:right w:w="113" w:type="dxa"/>
            </w:tcMar>
            <w:hideMark/>
          </w:tcPr>
          <w:p w14:paraId="04372285" w14:textId="77777777" w:rsidR="00D5474C" w:rsidRPr="00BD273E" w:rsidRDefault="00D5474C" w:rsidP="000375DD">
            <w:pPr>
              <w:jc w:val="right"/>
              <w:rPr>
                <w:rFonts w:ascii="Times" w:hAnsi="Times"/>
                <w:lang w:val="en-GB"/>
              </w:rPr>
            </w:pPr>
            <w:r w:rsidRPr="00BD273E">
              <w:rPr>
                <w:rFonts w:ascii="Times" w:hAnsi="Times"/>
                <w:lang w:val="en-GB"/>
              </w:rPr>
              <w:t>0.0162</w:t>
            </w:r>
          </w:p>
        </w:tc>
        <w:tc>
          <w:tcPr>
            <w:tcW w:w="0" w:type="auto"/>
            <w:shd w:val="clear" w:color="auto" w:fill="FFFFFF"/>
            <w:tcMar>
              <w:top w:w="113" w:type="dxa"/>
              <w:left w:w="113" w:type="dxa"/>
              <w:bottom w:w="113" w:type="dxa"/>
              <w:right w:w="113" w:type="dxa"/>
            </w:tcMar>
            <w:hideMark/>
          </w:tcPr>
          <w:p w14:paraId="523406A8" w14:textId="7704E741" w:rsidR="00D5474C" w:rsidRPr="00BD273E" w:rsidRDefault="00D5474C" w:rsidP="000375DD">
            <w:pPr>
              <w:jc w:val="right"/>
              <w:rPr>
                <w:rFonts w:ascii="Times" w:hAnsi="Times"/>
                <w:lang w:val="en-GB"/>
              </w:rPr>
            </w:pPr>
            <w:r w:rsidRPr="00BD273E">
              <w:rPr>
                <w:rFonts w:ascii="Times" w:hAnsi="Times"/>
                <w:lang w:val="en-GB"/>
              </w:rPr>
              <w:t>12.75</w:t>
            </w:r>
            <w:del w:id="342" w:author="Pierre Bize" w:date="2022-11-09T21:51:00Z">
              <w:r w:rsidRPr="00BD273E" w:rsidDel="00664BEF">
                <w:rPr>
                  <w:rFonts w:ascii="Times" w:hAnsi="Times"/>
                  <w:lang w:val="en-GB"/>
                </w:rPr>
                <w:delText>02</w:delText>
              </w:r>
            </w:del>
          </w:p>
        </w:tc>
        <w:tc>
          <w:tcPr>
            <w:tcW w:w="0" w:type="auto"/>
            <w:shd w:val="clear" w:color="auto" w:fill="FFFFFF"/>
            <w:tcMar>
              <w:top w:w="113" w:type="dxa"/>
              <w:left w:w="113" w:type="dxa"/>
              <w:bottom w:w="113" w:type="dxa"/>
              <w:right w:w="113" w:type="dxa"/>
            </w:tcMar>
            <w:hideMark/>
          </w:tcPr>
          <w:p w14:paraId="30F0452A"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8C3915" w:rsidRPr="00BD273E" w14:paraId="3B62FB2C" w14:textId="77777777" w:rsidTr="008C3915">
        <w:tc>
          <w:tcPr>
            <w:tcW w:w="0" w:type="auto"/>
            <w:shd w:val="clear" w:color="auto" w:fill="FFFFFF"/>
            <w:tcMar>
              <w:top w:w="113" w:type="dxa"/>
              <w:left w:w="113" w:type="dxa"/>
              <w:bottom w:w="113" w:type="dxa"/>
              <w:right w:w="113" w:type="dxa"/>
            </w:tcMar>
          </w:tcPr>
          <w:p w14:paraId="13DD2592" w14:textId="3BC66A97" w:rsidR="008C3915" w:rsidRPr="00BD273E" w:rsidRDefault="00943CAE" w:rsidP="008C3915">
            <w:pPr>
              <w:rPr>
                <w:rFonts w:ascii="Times" w:hAnsi="Times"/>
                <w:lang w:val="en-GB"/>
              </w:rPr>
            </w:pPr>
            <w:ins w:id="343" w:author="Pierre Bize" w:date="2022-11-09T21:47:00Z">
              <w:r>
                <w:rPr>
                  <w:rFonts w:ascii="Times" w:hAnsi="Times"/>
                  <w:lang w:val="en-GB"/>
                </w:rPr>
                <w:t>Harvest elevation</w:t>
              </w:r>
            </w:ins>
            <w:del w:id="344" w:author="Pierre Bize" w:date="2022-11-09T21:47:00Z">
              <w:r w:rsidR="008C3915" w:rsidRPr="00BD273E" w:rsidDel="00943CAE">
                <w:rPr>
                  <w:rFonts w:ascii="Times" w:hAnsi="Times"/>
                  <w:lang w:val="en-GB"/>
                </w:rPr>
                <w:delText>Altitude</w:delText>
              </w:r>
            </w:del>
          </w:p>
        </w:tc>
        <w:tc>
          <w:tcPr>
            <w:tcW w:w="0" w:type="auto"/>
            <w:shd w:val="clear" w:color="auto" w:fill="FFFFFF"/>
            <w:tcMar>
              <w:top w:w="113" w:type="dxa"/>
              <w:left w:w="113" w:type="dxa"/>
              <w:bottom w:w="113" w:type="dxa"/>
              <w:right w:w="113" w:type="dxa"/>
            </w:tcMar>
          </w:tcPr>
          <w:p w14:paraId="25F6FB1A" w14:textId="3591CC68" w:rsidR="008C3915" w:rsidRPr="00BD273E" w:rsidRDefault="008C3915" w:rsidP="008C3915">
            <w:pPr>
              <w:jc w:val="right"/>
              <w:rPr>
                <w:rFonts w:ascii="Times" w:hAnsi="Times"/>
                <w:lang w:val="en-GB"/>
              </w:rPr>
            </w:pPr>
            <w:r w:rsidRPr="00BD273E">
              <w:rPr>
                <w:rFonts w:ascii="Times" w:hAnsi="Times"/>
                <w:lang w:val="en-GB"/>
              </w:rPr>
              <w:t>0.0013</w:t>
            </w:r>
          </w:p>
        </w:tc>
        <w:tc>
          <w:tcPr>
            <w:tcW w:w="0" w:type="auto"/>
            <w:shd w:val="clear" w:color="auto" w:fill="FFFFFF"/>
            <w:tcMar>
              <w:top w:w="113" w:type="dxa"/>
              <w:left w:w="113" w:type="dxa"/>
              <w:bottom w:w="113" w:type="dxa"/>
              <w:right w:w="113" w:type="dxa"/>
            </w:tcMar>
          </w:tcPr>
          <w:p w14:paraId="0F0BDC9B" w14:textId="355B809B" w:rsidR="008C3915" w:rsidRPr="00BD273E" w:rsidRDefault="008C3915" w:rsidP="008C3915">
            <w:pPr>
              <w:jc w:val="right"/>
              <w:rPr>
                <w:rFonts w:ascii="Times" w:hAnsi="Times"/>
                <w:lang w:val="en-GB"/>
              </w:rPr>
            </w:pPr>
            <w:r w:rsidRPr="00BD273E">
              <w:rPr>
                <w:rFonts w:ascii="Times" w:hAnsi="Times"/>
                <w:lang w:val="en-GB"/>
              </w:rPr>
              <w:t>0.0001</w:t>
            </w:r>
          </w:p>
        </w:tc>
        <w:tc>
          <w:tcPr>
            <w:tcW w:w="0" w:type="auto"/>
            <w:shd w:val="clear" w:color="auto" w:fill="FFFFFF"/>
            <w:tcMar>
              <w:top w:w="113" w:type="dxa"/>
              <w:left w:w="113" w:type="dxa"/>
              <w:bottom w:w="113" w:type="dxa"/>
              <w:right w:w="113" w:type="dxa"/>
            </w:tcMar>
          </w:tcPr>
          <w:p w14:paraId="551AD6B6" w14:textId="13E3D54D" w:rsidR="008C3915" w:rsidRPr="00BD273E" w:rsidRDefault="008C3915" w:rsidP="008C3915">
            <w:pPr>
              <w:jc w:val="right"/>
              <w:rPr>
                <w:rFonts w:ascii="Times" w:hAnsi="Times"/>
                <w:lang w:val="en-GB"/>
              </w:rPr>
            </w:pPr>
            <w:r w:rsidRPr="00BD273E">
              <w:rPr>
                <w:rFonts w:ascii="Times" w:hAnsi="Times"/>
                <w:lang w:val="en-GB"/>
              </w:rPr>
              <w:t>14.19</w:t>
            </w:r>
            <w:del w:id="345" w:author="Pierre Bize" w:date="2022-11-09T21:51:00Z">
              <w:r w:rsidRPr="00BD273E" w:rsidDel="00664BEF">
                <w:rPr>
                  <w:rFonts w:ascii="Times" w:hAnsi="Times"/>
                  <w:lang w:val="en-GB"/>
                </w:rPr>
                <w:delText>34</w:delText>
              </w:r>
            </w:del>
          </w:p>
        </w:tc>
        <w:tc>
          <w:tcPr>
            <w:tcW w:w="0" w:type="auto"/>
            <w:shd w:val="clear" w:color="auto" w:fill="FFFFFF"/>
            <w:tcMar>
              <w:top w:w="113" w:type="dxa"/>
              <w:left w:w="113" w:type="dxa"/>
              <w:bottom w:w="113" w:type="dxa"/>
              <w:right w:w="113" w:type="dxa"/>
            </w:tcMar>
          </w:tcPr>
          <w:p w14:paraId="01ABEAFF" w14:textId="44FBC1C9" w:rsidR="008C3915" w:rsidRPr="00BD273E" w:rsidRDefault="008C3915" w:rsidP="008C3915">
            <w:pPr>
              <w:jc w:val="right"/>
              <w:rPr>
                <w:rStyle w:val="Strong"/>
                <w:rFonts w:ascii="Times" w:hAnsi="Times"/>
                <w:lang w:val="en-GB"/>
              </w:rPr>
            </w:pPr>
            <w:r w:rsidRPr="00BD273E">
              <w:rPr>
                <w:rStyle w:val="Strong"/>
                <w:rFonts w:ascii="Times" w:hAnsi="Times"/>
                <w:lang w:val="en-GB"/>
              </w:rPr>
              <w:t>&lt;0.001</w:t>
            </w:r>
          </w:p>
        </w:tc>
      </w:tr>
      <w:tr w:rsidR="008C3915" w:rsidRPr="00BD273E" w14:paraId="7ABBCD74" w14:textId="77777777" w:rsidTr="008C3915">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8C3915" w:rsidRPr="00BD273E" w:rsidRDefault="008C3915" w:rsidP="0022003D">
            <w:pPr>
              <w:rPr>
                <w:rFonts w:ascii="Times" w:hAnsi="Times"/>
                <w:lang w:val="en-GB"/>
              </w:rPr>
            </w:pPr>
            <w:r w:rsidRPr="00BD273E">
              <w:rPr>
                <w:rFonts w:ascii="Times" w:hAnsi="Times"/>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77777777" w:rsidR="008C3915" w:rsidRPr="00BD273E" w:rsidRDefault="008C3915" w:rsidP="0022003D">
            <w:pPr>
              <w:jc w:val="right"/>
              <w:rPr>
                <w:rFonts w:ascii="Times" w:hAnsi="Times"/>
                <w:lang w:val="en-GB"/>
              </w:rPr>
            </w:pPr>
            <w:r w:rsidRPr="00BD273E">
              <w:rPr>
                <w:rFonts w:ascii="Times" w:hAnsi="Times"/>
                <w:lang w:val="en-GB"/>
              </w:rPr>
              <w:t>0.5212</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77777777" w:rsidR="008C3915" w:rsidRPr="00BD273E" w:rsidRDefault="008C3915" w:rsidP="0022003D">
            <w:pPr>
              <w:jc w:val="right"/>
              <w:rPr>
                <w:rFonts w:ascii="Times" w:hAnsi="Times"/>
                <w:lang w:val="en-GB"/>
              </w:rPr>
            </w:pPr>
            <w:r w:rsidRPr="00BD273E">
              <w:rPr>
                <w:rFonts w:ascii="Times" w:hAnsi="Times"/>
                <w:lang w:val="en-GB"/>
              </w:rPr>
              <w:t>0.0695</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7DE467A3" w:rsidR="008C3915" w:rsidRPr="00BD273E" w:rsidRDefault="008C3915" w:rsidP="0022003D">
            <w:pPr>
              <w:jc w:val="right"/>
              <w:rPr>
                <w:rFonts w:ascii="Times" w:hAnsi="Times"/>
                <w:lang w:val="en-GB"/>
              </w:rPr>
            </w:pPr>
            <w:r w:rsidRPr="00BD273E">
              <w:rPr>
                <w:rFonts w:ascii="Times" w:hAnsi="Times"/>
                <w:lang w:val="en-GB"/>
              </w:rPr>
              <w:t>7.50</w:t>
            </w:r>
            <w:del w:id="346" w:author="Pierre Bize" w:date="2022-11-09T21:52:00Z">
              <w:r w:rsidRPr="00BD273E" w:rsidDel="00664BEF">
                <w:rPr>
                  <w:rFonts w:ascii="Times" w:hAnsi="Times"/>
                  <w:lang w:val="en-GB"/>
                </w:rPr>
                <w:delText>45</w:delText>
              </w:r>
            </w:del>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7777777" w:rsidR="008C3915" w:rsidRPr="00BD273E" w:rsidRDefault="008C3915" w:rsidP="0022003D">
            <w:pPr>
              <w:jc w:val="right"/>
              <w:rPr>
                <w:rFonts w:ascii="Times" w:hAnsi="Times"/>
                <w:lang w:val="en-GB"/>
              </w:rPr>
            </w:pPr>
            <w:r w:rsidRPr="00BD273E">
              <w:rPr>
                <w:rStyle w:val="Strong"/>
                <w:rFonts w:ascii="Times" w:hAnsi="Times"/>
                <w:lang w:val="en-GB"/>
              </w:rPr>
              <w:t>&lt;0.001</w:t>
            </w:r>
          </w:p>
        </w:tc>
      </w:tr>
    </w:tbl>
    <w:p w14:paraId="23DAA3BB"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376141AB" w14:textId="6ED2B0EF" w:rsidR="00D5474C" w:rsidRPr="00942763" w:rsidRDefault="000375DD" w:rsidP="00D5474C">
      <w:pPr>
        <w:pStyle w:val="Default"/>
        <w:spacing w:before="120" w:after="120" w:line="360" w:lineRule="auto"/>
        <w:rPr>
          <w:b/>
          <w:bCs/>
        </w:rPr>
      </w:pPr>
      <w:commentRangeStart w:id="347"/>
      <w:r w:rsidRPr="00942763">
        <w:rPr>
          <w:b/>
          <w:bCs/>
        </w:rPr>
        <w:lastRenderedPageBreak/>
        <w:t xml:space="preserve">Figure </w:t>
      </w:r>
      <w:commentRangeEnd w:id="347"/>
      <w:r w:rsidR="00601B1D">
        <w:rPr>
          <w:rStyle w:val="CommentReference"/>
          <w:color w:val="auto"/>
          <w:lang w:val="en-US" w:eastAsia="en-US"/>
        </w:rPr>
        <w:commentReference w:id="347"/>
      </w:r>
      <w:r w:rsidRPr="00942763">
        <w:rPr>
          <w:b/>
          <w:bCs/>
        </w:rPr>
        <w:t>1</w:t>
      </w:r>
    </w:p>
    <w:p w14:paraId="524A2A65" w14:textId="7D5617B8" w:rsidR="008C3915" w:rsidRDefault="008C3915" w:rsidP="00D5474C">
      <w:pPr>
        <w:pStyle w:val="Default"/>
        <w:spacing w:before="120" w:after="120" w:line="360" w:lineRule="auto"/>
      </w:pPr>
      <w:r>
        <w:t>Relationship between body mass (kg) of harvested 1.5-year-old Alpine chamois and (a) the average temperature (° C) between May 9</w:t>
      </w:r>
      <w:r w:rsidRPr="00D5474C">
        <w:rPr>
          <w:vertAlign w:val="superscript"/>
        </w:rPr>
        <w:t>th</w:t>
      </w:r>
      <w:r>
        <w:t xml:space="preserve"> and July 2</w:t>
      </w:r>
      <w:r w:rsidRPr="00D5474C">
        <w:rPr>
          <w:vertAlign w:val="superscript"/>
        </w:rPr>
        <w:t>n</w:t>
      </w:r>
      <w:r>
        <w:rPr>
          <w:vertAlign w:val="superscript"/>
        </w:rPr>
        <w:t>d</w:t>
      </w:r>
      <w:r>
        <w:t xml:space="preserve">, (b) altitude (m a.s.l.) and (c) sex (M = males, F = females). </w:t>
      </w:r>
      <w:r w:rsidRPr="008C3915">
        <w:t>Each dot is one observation</w:t>
      </w:r>
      <w:r>
        <w:t xml:space="preserve"> (darker dots </w:t>
      </w:r>
      <w:r w:rsidR="007C1E2B">
        <w:t>represent</w:t>
      </w:r>
      <w:r>
        <w:t xml:space="preserve"> a higher number of observations)</w:t>
      </w:r>
      <w:r w:rsidRPr="008C3915">
        <w:t xml:space="preserve">, and fitted lines </w:t>
      </w:r>
      <w:ins w:id="348" w:author="Pierre Bize" w:date="2022-11-09T21:57:00Z">
        <w:r w:rsidR="00CE708A">
          <w:t xml:space="preserve">in (a) and (b) </w:t>
        </w:r>
      </w:ins>
      <w:r w:rsidRPr="008C3915">
        <w:t>are shown with 95 % confidence intervals (</w:t>
      </w:r>
      <w:r>
        <w:t xml:space="preserve">shaded </w:t>
      </w:r>
      <w:commentRangeStart w:id="349"/>
      <w:r>
        <w:t>areas</w:t>
      </w:r>
      <w:commentRangeEnd w:id="349"/>
      <w:r w:rsidR="00CE708A">
        <w:rPr>
          <w:rStyle w:val="CommentReference"/>
          <w:color w:val="auto"/>
          <w:lang w:val="en-US" w:eastAsia="en-US"/>
        </w:rPr>
        <w:commentReference w:id="349"/>
      </w:r>
      <w:r w:rsidRPr="008C3915">
        <w:t>)</w:t>
      </w:r>
      <w:r w:rsidR="007C1E2B">
        <w:t>.</w:t>
      </w:r>
    </w:p>
    <w:p w14:paraId="35A1596D" w14:textId="37B9AD2C" w:rsidR="000375DD" w:rsidRDefault="00AE1008" w:rsidP="00D5474C">
      <w:pPr>
        <w:pStyle w:val="Default"/>
        <w:spacing w:before="120" w:after="120" w:line="360" w:lineRule="auto"/>
      </w:pPr>
      <w:r>
        <w:rPr>
          <w:noProof/>
        </w:rPr>
        <w:drawing>
          <wp:inline distT="0" distB="0" distL="0" distR="0" wp14:anchorId="5C0C2CCF" wp14:editId="693538EA">
            <wp:extent cx="2438400" cy="6096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0"/>
                    </a:xfrm>
                    <a:prstGeom prst="rect">
                      <a:avLst/>
                    </a:prstGeom>
                  </pic:spPr>
                </pic:pic>
              </a:graphicData>
            </a:graphic>
          </wp:inline>
        </w:drawing>
      </w:r>
    </w:p>
    <w:p w14:paraId="36C58B1F"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697A80DA" w14:textId="15C80DC9" w:rsidR="000375DD" w:rsidRPr="00942763" w:rsidRDefault="000375DD" w:rsidP="00D5474C">
      <w:pPr>
        <w:pStyle w:val="Default"/>
        <w:spacing w:before="120" w:after="120" w:line="360" w:lineRule="auto"/>
        <w:rPr>
          <w:b/>
          <w:bCs/>
        </w:rPr>
      </w:pPr>
      <w:r w:rsidRPr="00942763">
        <w:rPr>
          <w:b/>
          <w:bCs/>
        </w:rPr>
        <w:lastRenderedPageBreak/>
        <w:t>Figure 2</w:t>
      </w:r>
    </w:p>
    <w:p w14:paraId="6DDC4281" w14:textId="77D9B182" w:rsidR="007C1E2B" w:rsidRDefault="007C1E2B" w:rsidP="007C1E2B">
      <w:pPr>
        <w:pStyle w:val="Default"/>
        <w:spacing w:before="120" w:after="120" w:line="360" w:lineRule="auto"/>
      </w:pPr>
      <w:r>
        <w:t>Yearly trend of (a) the average temperature (° C) between May 9</w:t>
      </w:r>
      <w:r w:rsidRPr="00D5474C">
        <w:rPr>
          <w:vertAlign w:val="superscript"/>
        </w:rPr>
        <w:t>th</w:t>
      </w:r>
      <w:r>
        <w:t xml:space="preserve"> and July 2</w:t>
      </w:r>
      <w:r w:rsidRPr="00D5474C">
        <w:rPr>
          <w:vertAlign w:val="superscript"/>
        </w:rPr>
        <w:t>n</w:t>
      </w:r>
      <w:r>
        <w:rPr>
          <w:vertAlign w:val="superscript"/>
        </w:rPr>
        <w:t>d</w:t>
      </w:r>
      <w:r>
        <w:t xml:space="preserve"> </w:t>
      </w:r>
      <w:r w:rsidR="00260BD9">
        <w:t>from 1991 and 2017</w:t>
      </w:r>
      <w:r>
        <w:t xml:space="preserve"> and (b) body mass (kg) of harvested 1.5-year-old Alpine chamois</w:t>
      </w:r>
      <w:r w:rsidR="00260BD9">
        <w:t xml:space="preserve"> between 1992 and 2018</w:t>
      </w:r>
      <w:r>
        <w:t xml:space="preserve">. </w:t>
      </w:r>
      <w:r w:rsidRPr="008C3915">
        <w:t>Each dot is one observation</w:t>
      </w:r>
      <w:r>
        <w:t xml:space="preserve"> (with darker dots </w:t>
      </w:r>
      <w:r w:rsidR="007E4233">
        <w:t>representing</w:t>
      </w:r>
      <w:r>
        <w:t xml:space="preserve"> a higher number of observations</w:t>
      </w:r>
      <w:r w:rsidR="007E4233" w:rsidRPr="007E4233">
        <w:t xml:space="preserve"> </w:t>
      </w:r>
      <w:r w:rsidR="007E4233">
        <w:t>in (b)</w:t>
      </w:r>
      <w:r>
        <w:t>)</w:t>
      </w:r>
      <w:r w:rsidRPr="008C3915">
        <w:t xml:space="preserve">, and </w:t>
      </w:r>
      <w:r w:rsidR="007E4233">
        <w:t>f</w:t>
      </w:r>
      <w:r w:rsidRPr="008C3915">
        <w:t>itted lines are shown with 95 % confidence intervals (</w:t>
      </w:r>
      <w:r>
        <w:t>shaded areas</w:t>
      </w:r>
      <w:r w:rsidRPr="008C3915">
        <w:t>)</w:t>
      </w:r>
      <w:r>
        <w:t>.</w:t>
      </w:r>
    </w:p>
    <w:p w14:paraId="1FADE94F" w14:textId="4B8F673C" w:rsidR="007C1E2B" w:rsidRDefault="00260BD9" w:rsidP="00D5474C">
      <w:pPr>
        <w:pStyle w:val="Default"/>
        <w:spacing w:before="120" w:after="120" w:line="360" w:lineRule="auto"/>
      </w:pPr>
      <w:r>
        <w:rPr>
          <w:noProof/>
        </w:rPr>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25E4E3CB" w14:textId="17377566" w:rsidR="000375DD" w:rsidRDefault="000375DD" w:rsidP="00D5474C">
      <w:pPr>
        <w:pStyle w:val="Default"/>
        <w:spacing w:before="120" w:after="120" w:line="360" w:lineRule="auto"/>
      </w:pPr>
    </w:p>
    <w:p w14:paraId="7B86E4C7" w14:textId="77777777" w:rsidR="000375DD" w:rsidRDefault="000375DD" w:rsidP="00D5474C">
      <w:pPr>
        <w:pStyle w:val="Default"/>
        <w:spacing w:before="120" w:after="120" w:line="360" w:lineRule="auto"/>
      </w:pPr>
    </w:p>
    <w:p w14:paraId="32D3E2AC" w14:textId="77777777" w:rsidR="00D5474C" w:rsidRPr="00C41A0C" w:rsidRDefault="00D5474C" w:rsidP="00D5474C">
      <w:pPr>
        <w:pStyle w:val="Default"/>
        <w:spacing w:before="120" w:after="120" w:line="360" w:lineRule="auto"/>
      </w:pPr>
    </w:p>
    <w:p w14:paraId="12E8B47E" w14:textId="77777777" w:rsidR="00F12D76" w:rsidRPr="00C41A0C" w:rsidRDefault="00F12D76" w:rsidP="00BD5F31">
      <w:pPr>
        <w:pStyle w:val="Default"/>
        <w:spacing w:before="120" w:after="120" w:line="360" w:lineRule="auto"/>
        <w:ind w:firstLine="426"/>
      </w:pPr>
      <w:r w:rsidRPr="00C41A0C">
        <w:rPr>
          <w:b/>
          <w:bCs/>
        </w:rPr>
        <w:t xml:space="preserve">Discussion </w:t>
      </w:r>
    </w:p>
    <w:p w14:paraId="7D0D43BA" w14:textId="662DD60F" w:rsidR="00213D7D" w:rsidRPr="00C41A0C" w:rsidRDefault="008818E0" w:rsidP="00213D7D">
      <w:pPr>
        <w:pStyle w:val="Default"/>
        <w:spacing w:before="120" w:after="120" w:line="360" w:lineRule="auto"/>
      </w:pPr>
      <w:r w:rsidRPr="00C41A0C">
        <w:t>Here we aimed at investi</w:t>
      </w:r>
      <w:r w:rsidR="009B7190" w:rsidRPr="00C41A0C">
        <w:t xml:space="preserve">gating the change in body weight of juvenile Alpine chamois in relation to warming temperatures. Our analyses identified </w:t>
      </w:r>
      <w:r w:rsidR="00360FCD">
        <w:t xml:space="preserve">a 2-month </w:t>
      </w:r>
      <w:r w:rsidR="009B7190" w:rsidRPr="00C41A0C">
        <w:t>window</w:t>
      </w:r>
      <w:r w:rsidR="00360FCD">
        <w:t xml:space="preserve"> during May and June of the preceding year</w:t>
      </w:r>
      <w:r w:rsidR="009B7190" w:rsidRPr="00C41A0C">
        <w:t xml:space="preserve"> as the most important period determining the body weight at 1.5 years of age.</w:t>
      </w:r>
      <w:r w:rsidR="00360FCD">
        <w:t xml:space="preserve"> This coincides with </w:t>
      </w:r>
      <w:r w:rsidR="00213061">
        <w:t xml:space="preserve">the </w:t>
      </w:r>
      <w:r w:rsidR="00360FCD">
        <w:t xml:space="preserve">last few weeks </w:t>
      </w:r>
      <w:r w:rsidR="00213061">
        <w:t>before the birth</w:t>
      </w:r>
      <w:r w:rsidR="00360FCD">
        <w:t xml:space="preserve"> </w:t>
      </w:r>
      <w:r w:rsidR="00FD6342">
        <w:t>of a chamois</w:t>
      </w:r>
      <w:r w:rsidR="00A404C4">
        <w:t xml:space="preserve"> kid</w:t>
      </w:r>
      <w:r w:rsidR="00FD6342">
        <w:t xml:space="preserve"> </w:t>
      </w:r>
      <w:r w:rsidR="00360FCD">
        <w:t xml:space="preserve">and </w:t>
      </w:r>
      <w:r w:rsidR="00FD6342">
        <w:t xml:space="preserve">its </w:t>
      </w:r>
      <w:r w:rsidR="00213061">
        <w:lastRenderedPageBreak/>
        <w:t>first weeks of life.</w:t>
      </w:r>
      <w:r w:rsidR="009B7190" w:rsidRPr="00C41A0C">
        <w:t xml:space="preserve"> </w:t>
      </w:r>
      <w:r w:rsidR="001A49AF" w:rsidRPr="00C41A0C">
        <w:t xml:space="preserve">We found that chamois </w:t>
      </w:r>
      <w:r w:rsidR="00CD4E89">
        <w:t>harvested</w:t>
      </w:r>
      <w:r w:rsidR="001A49AF" w:rsidRPr="00C41A0C">
        <w:t xml:space="preserve"> at higher elevations were larger than the ones at lower elevations</w:t>
      </w:r>
      <w:r w:rsidR="009B7190" w:rsidRPr="00C41A0C">
        <w:t>.</w:t>
      </w:r>
      <w:r w:rsidR="00213061">
        <w:t xml:space="preserve"> </w:t>
      </w:r>
      <w:r w:rsidR="00213061" w:rsidRPr="00C41A0C">
        <w:t xml:space="preserve">In addition, the species showed sexual dimorphism in weight that is already apparent in juveniles. </w:t>
      </w:r>
      <w:r w:rsidR="001A49AF" w:rsidRPr="00C41A0C">
        <w:t xml:space="preserve">Lastly, our results also indicated a decrease in body mass and an increase in the mean ambient temperature </w:t>
      </w:r>
      <w:r w:rsidR="00C32075">
        <w:t>during</w:t>
      </w:r>
      <w:r w:rsidR="001A49AF" w:rsidRPr="00C41A0C">
        <w:t xml:space="preserve"> the identified window during the </w:t>
      </w:r>
      <w:r w:rsidR="00C32075">
        <w:t xml:space="preserve">27 </w:t>
      </w:r>
      <w:r w:rsidR="001A49AF" w:rsidRPr="00C41A0C">
        <w:t>years of th</w:t>
      </w:r>
      <w:r w:rsidR="00C32075">
        <w:t>is</w:t>
      </w:r>
      <w:r w:rsidR="001A49AF" w:rsidRPr="00C41A0C">
        <w:t xml:space="preserve"> study (1992-2018).</w:t>
      </w:r>
    </w:p>
    <w:p w14:paraId="319C911F" w14:textId="067BB811" w:rsidR="00A404C4" w:rsidRDefault="00213D7D" w:rsidP="00AF3556">
      <w:pPr>
        <w:pStyle w:val="Default"/>
        <w:spacing w:before="120" w:after="120" w:line="360" w:lineRule="auto"/>
        <w:ind w:firstLine="426"/>
      </w:pPr>
      <w:r w:rsidRPr="00C41A0C">
        <w:t xml:space="preserve">Chamois </w:t>
      </w:r>
      <w:r w:rsidRPr="00FD6342">
        <w:t xml:space="preserve">kids are usually born </w:t>
      </w:r>
      <w:r w:rsidR="00213061" w:rsidRPr="00FD6342">
        <w:t>towards the</w:t>
      </w:r>
      <w:r w:rsidRPr="00FD6342">
        <w:t xml:space="preserve"> end of May, and the results from this study showed that the temperatures </w:t>
      </w:r>
      <w:r w:rsidR="00213061" w:rsidRPr="00FD6342">
        <w:t xml:space="preserve">around their </w:t>
      </w:r>
      <w:r w:rsidRPr="00FD6342">
        <w:t xml:space="preserve">birth (from </w:t>
      </w:r>
      <w:r w:rsidR="00213061" w:rsidRPr="00FD6342">
        <w:t>9</w:t>
      </w:r>
      <w:r w:rsidR="00213061" w:rsidRPr="00FD6342">
        <w:rPr>
          <w:vertAlign w:val="superscript"/>
        </w:rPr>
        <w:t>th</w:t>
      </w:r>
      <w:r w:rsidR="00213061" w:rsidRPr="00FD6342">
        <w:t xml:space="preserve"> </w:t>
      </w:r>
      <w:r w:rsidRPr="00FD6342">
        <w:t xml:space="preserve">of </w:t>
      </w:r>
      <w:r w:rsidR="00213061" w:rsidRPr="00FD6342">
        <w:t xml:space="preserve">May </w:t>
      </w:r>
      <w:r w:rsidRPr="00FD6342">
        <w:t xml:space="preserve">until </w:t>
      </w:r>
      <w:r w:rsidR="00213061" w:rsidRPr="00FD6342">
        <w:t>2</w:t>
      </w:r>
      <w:r w:rsidR="00213061" w:rsidRPr="00FD6342">
        <w:rPr>
          <w:vertAlign w:val="superscript"/>
        </w:rPr>
        <w:t>nd</w:t>
      </w:r>
      <w:r w:rsidR="00213061" w:rsidRPr="00FD6342">
        <w:t xml:space="preserve"> of July</w:t>
      </w:r>
      <w:r w:rsidRPr="00FD6342">
        <w:t>) are crucial for the development of individuals.</w:t>
      </w:r>
      <w:r w:rsidR="00AD70A0" w:rsidRPr="00FD6342">
        <w:t xml:space="preserve"> </w:t>
      </w:r>
      <w:r w:rsidR="00AD70A0" w:rsidRPr="00FD6342">
        <w:rPr>
          <w:color w:val="auto"/>
        </w:rPr>
        <w:t>As chamois are capital breeders, climat</w:t>
      </w:r>
      <w:r w:rsidR="00A404C4">
        <w:rPr>
          <w:color w:val="auto"/>
        </w:rPr>
        <w:t xml:space="preserve">ic conditions </w:t>
      </w:r>
      <w:r w:rsidR="00AD70A0" w:rsidRPr="00FD6342">
        <w:rPr>
          <w:color w:val="auto"/>
        </w:rPr>
        <w:t xml:space="preserve">may affect the body reserves of mothers, which in turn can affect the growth of the offspring during gestation </w:t>
      </w:r>
      <w:r w:rsidR="00AD70A0" w:rsidRPr="00FD6342">
        <w:rPr>
          <w:color w:val="auto"/>
        </w:rPr>
        <w:fldChar w:fldCharType="begin"/>
      </w:r>
      <w:r w:rsidR="00052439">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FD6342">
        <w:rPr>
          <w:color w:val="auto"/>
        </w:rPr>
        <w:fldChar w:fldCharType="separate"/>
      </w:r>
      <w:r w:rsidR="00052439">
        <w:rPr>
          <w:color w:val="auto"/>
        </w:rPr>
        <w:t>(Hansen 2009)</w:t>
      </w:r>
      <w:r w:rsidR="00AD70A0" w:rsidRPr="00FD6342">
        <w:rPr>
          <w:color w:val="auto"/>
        </w:rPr>
        <w:fldChar w:fldCharType="end"/>
      </w:r>
      <w:r w:rsidR="00FD6342" w:rsidRPr="00FD6342">
        <w:rPr>
          <w:color w:val="auto"/>
        </w:rPr>
        <w:t xml:space="preserve"> and lactation</w:t>
      </w:r>
      <w:r w:rsidR="00AD70A0" w:rsidRPr="00FD6342">
        <w:rPr>
          <w:color w:val="auto"/>
        </w:rPr>
        <w:t xml:space="preserve">. </w:t>
      </w:r>
      <w:r w:rsidR="009A3E5E" w:rsidRPr="00FD6342">
        <w:rPr>
          <w:color w:val="auto"/>
        </w:rPr>
        <w:t xml:space="preserve">After </w:t>
      </w:r>
      <w:r w:rsidR="009A3E5E" w:rsidRPr="00FF1B73">
        <w:rPr>
          <w:color w:val="auto"/>
        </w:rPr>
        <w:t>birth, kids are taken</w:t>
      </w:r>
      <w:r w:rsidR="009A3E5E" w:rsidRPr="00FD6342">
        <w:rPr>
          <w:color w:val="auto"/>
        </w:rPr>
        <w:t xml:space="preserve"> care of by their mothers until weaning which happens from three to six months after the kids are born </w:t>
      </w:r>
      <w:r w:rsidR="009A3E5E" w:rsidRPr="00FD6342">
        <w:rPr>
          <w:color w:val="auto"/>
        </w:rPr>
        <w:fldChar w:fldCharType="begin"/>
      </w:r>
      <w:r w:rsidR="00052439">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FD6342">
        <w:rPr>
          <w:color w:val="auto"/>
        </w:rPr>
        <w:fldChar w:fldCharType="separate"/>
      </w:r>
      <w:r w:rsidR="00052439">
        <w:rPr>
          <w:color w:val="auto"/>
        </w:rPr>
        <w:t>(Gaillard et al. 2000)</w:t>
      </w:r>
      <w:r w:rsidR="009A3E5E" w:rsidRPr="00FD6342">
        <w:rPr>
          <w:color w:val="auto"/>
        </w:rPr>
        <w:fldChar w:fldCharType="end"/>
      </w:r>
      <w:r w:rsidR="009A3E5E" w:rsidRPr="00FD6342">
        <w:rPr>
          <w:color w:val="auto"/>
        </w:rPr>
        <w:t xml:space="preserve">. </w:t>
      </w:r>
      <w:r w:rsidR="00213061" w:rsidRPr="00FD6342">
        <w:t>M</w:t>
      </w:r>
      <w:r w:rsidRPr="00FD6342">
        <w:t xml:space="preserve">others are lactating </w:t>
      </w:r>
      <w:r w:rsidR="00213061" w:rsidRPr="00FD6342">
        <w:t xml:space="preserve">during the first few weeks of kids’ growth, </w:t>
      </w:r>
      <w:r w:rsidRPr="00FD6342">
        <w:t>which is</w:t>
      </w:r>
      <w:r w:rsidR="00213061" w:rsidRPr="00FD6342">
        <w:t xml:space="preserve"> also</w:t>
      </w:r>
      <w:r w:rsidRPr="00FD6342">
        <w:t xml:space="preserve"> largely associated with peak</w:t>
      </w:r>
      <w:r w:rsidRPr="00C41A0C">
        <w:t xml:space="preserve"> vegetative abundance </w:t>
      </w:r>
      <w:r w:rsidRPr="00C41A0C">
        <w:fldChar w:fldCharType="begin"/>
      </w:r>
      <w:r w:rsidR="00052439">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C41A0C">
        <w:fldChar w:fldCharType="separate"/>
      </w:r>
      <w:r w:rsidR="00052439">
        <w:t>(Robbins and Robbins 1979)</w:t>
      </w:r>
      <w:r w:rsidRPr="00C41A0C">
        <w:fldChar w:fldCharType="end"/>
      </w:r>
      <w:r w:rsidRPr="00C41A0C">
        <w:t>.</w:t>
      </w:r>
    </w:p>
    <w:p w14:paraId="436BD12D" w14:textId="362E85F4" w:rsidR="00A404C4" w:rsidRDefault="00F4048D" w:rsidP="00F4048D">
      <w:pPr>
        <w:pStyle w:val="Default"/>
        <w:spacing w:before="120" w:after="120" w:line="360" w:lineRule="auto"/>
        <w:ind w:firstLine="426"/>
      </w:pPr>
      <w:r>
        <w:t>Here we showed a marked increase in temperature (1.6°C in 27 years) during a critical time period for young chamois growth and it can be seen that t</w:t>
      </w:r>
      <w:r w:rsidRPr="00C41A0C">
        <w:t>here is a clear relationship between the shrinking size of alpine chamois and the increasing ambient temperatures in the Alps.</w:t>
      </w:r>
      <w:r>
        <w:t xml:space="preserve"> Previous studies have already reported a negative temporal trend in body weight of alpine chamois in relation to the rising temperatures both in adults and juveniles </w:t>
      </w:r>
      <w:r>
        <w:fldChar w:fldCharType="begin"/>
      </w:r>
      <w:r w:rsidR="00052439">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(Rughetti and Festa-Bianchet 2012; Mason et al. 2014; Reiner et al. 2021)</w:t>
      </w:r>
      <w:r>
        <w:fldChar w:fldCharType="end"/>
      </w:r>
      <w:r>
        <w:t xml:space="preserve">, suggesting decreasing in foraging conditions as the main factor. Plants are expected to be strongly affected by rising temperatures, particularly at high elevations, and plant primary productivity is lower in springs and summers with unusually high temperatures and water limitation </w:t>
      </w:r>
      <w:r>
        <w:fldChar w:fldCharType="begin"/>
      </w:r>
      <w:r w:rsidR="00052439">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fldChar w:fldCharType="separate"/>
      </w:r>
      <w:r w:rsidR="00052439">
        <w:rPr>
          <w:noProof/>
        </w:rPr>
        <w:t>(Ciais et al. 2005; Reichstein et al. 2007)</w:t>
      </w:r>
      <w:r>
        <w:fldChar w:fldCharType="end"/>
      </w:r>
      <w:r>
        <w:t>. With this study, we support previous findings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C2609C5" w:rsidR="00213D7D" w:rsidRDefault="00213061" w:rsidP="00AF3556">
      <w:pPr>
        <w:pStyle w:val="Default"/>
        <w:spacing w:before="120" w:after="120" w:line="360" w:lineRule="auto"/>
        <w:ind w:firstLine="426"/>
      </w:pPr>
      <w:r>
        <w:t xml:space="preserve"> </w:t>
      </w:r>
      <w:r w:rsidR="00A404C4">
        <w:t>Climate change can affect chamois growth</w:t>
      </w:r>
      <w:r w:rsidR="00F4048D">
        <w:t xml:space="preserve"> in several ways, and firstly</w:t>
      </w:r>
      <w:r w:rsidR="00A404C4">
        <w:t xml:space="preserve"> by influencing the phenology of the plants they feed upon. Indeed</w:t>
      </w:r>
      <w:r>
        <w:t>, it was recently found that</w:t>
      </w:r>
      <w:r w:rsidR="009A3E5E" w:rsidRPr="00C41A0C">
        <w:t xml:space="preserve">, </w:t>
      </w:r>
      <w:r>
        <w:t>as a result of the rising temperatures,</w:t>
      </w:r>
      <w:r w:rsidR="009A3E5E" w:rsidRPr="00C41A0C">
        <w:t xml:space="preserve"> births of chamois no longer coincide with the highest peak of vegetation growth</w:t>
      </w:r>
      <w:r>
        <w:t xml:space="preserve"> </w:t>
      </w:r>
      <w:r>
        <w:fldChar w:fldCharType="begin"/>
      </w:r>
      <w:r w:rsidR="00052439">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fldChar w:fldCharType="separate"/>
      </w:r>
      <w:r w:rsidR="00052439">
        <w:rPr>
          <w:noProof/>
        </w:rPr>
        <w:t>(Chirichella et al. 2021)</w:t>
      </w:r>
      <w:r>
        <w:fldChar w:fldCharType="end"/>
      </w:r>
      <w:r w:rsidR="009A3E5E" w:rsidRPr="00C41A0C">
        <w:t xml:space="preserve">. The lack of resources for the mother during </w:t>
      </w:r>
      <w:r w:rsidR="00AD70A0">
        <w:t xml:space="preserve">the </w:t>
      </w:r>
      <w:r w:rsidR="009A3E5E" w:rsidRPr="00C41A0C">
        <w:t xml:space="preserve">lactation period might influence the energy she invests into nursing which may affect kid’s growth. </w:t>
      </w:r>
      <w:r w:rsidR="00213D7D" w:rsidRPr="00C41A0C">
        <w:t xml:space="preserve">Furthermore, it has been suggested that fast </w:t>
      </w:r>
      <w:r w:rsidR="00AD70A0">
        <w:t xml:space="preserve">phenological </w:t>
      </w:r>
      <w:r w:rsidR="00213D7D" w:rsidRPr="00C41A0C">
        <w:t xml:space="preserve">adaptation to this change is </w:t>
      </w:r>
      <w:r w:rsidR="00213D7D" w:rsidRPr="00C41A0C">
        <w:lastRenderedPageBreak/>
        <w:t>unlikely, as annual birth peaks of herbivores are mainly influenced by the length of days, not by the availability of resources</w:t>
      </w:r>
      <w:r w:rsidR="00AF3556" w:rsidRPr="00C41A0C">
        <w:t xml:space="preserve"> </w:t>
      </w:r>
      <w:r w:rsidR="00AF3556" w:rsidRPr="00C41A0C">
        <w:fldChar w:fldCharType="begin"/>
      </w:r>
      <w:r w:rsidR="00052439">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C41A0C">
        <w:fldChar w:fldCharType="separate"/>
      </w:r>
      <w:r w:rsidR="00052439">
        <w:t>(Post and Forchhammer 2008)</w:t>
      </w:r>
      <w:r w:rsidR="00AF3556" w:rsidRPr="00C41A0C">
        <w:fldChar w:fldCharType="end"/>
      </w:r>
      <w:r w:rsidR="008F548A" w:rsidRPr="00C41A0C">
        <w:t>.</w:t>
      </w:r>
      <w:r w:rsidR="00213D7D" w:rsidRPr="00C41A0C">
        <w:t xml:space="preserve"> </w:t>
      </w:r>
    </w:p>
    <w:p w14:paraId="3379B132" w14:textId="5B9D880D" w:rsidR="00FF1B73" w:rsidRPr="00827142" w:rsidRDefault="00F4048D" w:rsidP="00827142">
      <w:pPr>
        <w:pStyle w:val="Default"/>
        <w:spacing w:before="120" w:after="120" w:line="360" w:lineRule="auto"/>
        <w:ind w:firstLine="426"/>
      </w:pPr>
      <w:r>
        <w:t>Secondly, o</w:t>
      </w:r>
      <w:r w:rsidR="009159D4" w:rsidRPr="00C41A0C">
        <w:t xml:space="preserve">n top of the phenological mismatch, </w:t>
      </w:r>
      <w:r w:rsidR="009159D4" w:rsidRPr="00C41A0C">
        <w:rPr>
          <w:color w:val="auto"/>
        </w:rPr>
        <w:t xml:space="preserve">ambient temperature </w:t>
      </w:r>
      <w:r w:rsidR="008F1196">
        <w:rPr>
          <w:color w:val="auto"/>
        </w:rPr>
        <w:t>can</w:t>
      </w:r>
      <w:r w:rsidR="009159D4" w:rsidRPr="00C41A0C">
        <w:rPr>
          <w:color w:val="auto"/>
        </w:rPr>
        <w:t xml:space="preserve"> strongly influence</w:t>
      </w:r>
      <w:r w:rsidR="008F1196">
        <w:rPr>
          <w:color w:val="auto"/>
        </w:rPr>
        <w:t xml:space="preserve"> the nutrient intake of juvenile chamois during growth</w:t>
      </w:r>
      <w:r w:rsidR="00033236">
        <w:rPr>
          <w:color w:val="auto"/>
        </w:rPr>
        <w:t xml:space="preserve"> both </w:t>
      </w:r>
      <w:r w:rsidR="008F1196">
        <w:rPr>
          <w:color w:val="auto"/>
        </w:rPr>
        <w:t xml:space="preserve">by altering the </w:t>
      </w:r>
      <w:r w:rsidR="00AE3E0C">
        <w:rPr>
          <w:color w:val="auto"/>
        </w:rPr>
        <w:t>feeding</w:t>
      </w:r>
      <w:r w:rsidR="00033236">
        <w:rPr>
          <w:color w:val="auto"/>
        </w:rPr>
        <w:t xml:space="preserve"> activity</w:t>
      </w:r>
      <w:r w:rsidR="00AE3E0C">
        <w:rPr>
          <w:color w:val="auto"/>
        </w:rPr>
        <w:t xml:space="preserve"> </w:t>
      </w:r>
      <w:r w:rsidR="00AE3E0C">
        <w:rPr>
          <w:color w:val="auto"/>
        </w:rPr>
        <w:fldChar w:fldCharType="begin"/>
      </w:r>
      <w:r w:rsidR="00052439">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Pr>
          <w:color w:val="auto"/>
        </w:rPr>
        <w:fldChar w:fldCharType="separate"/>
      </w:r>
      <w:r w:rsidR="00052439">
        <w:rPr>
          <w:noProof/>
          <w:color w:val="auto"/>
        </w:rPr>
        <w:t>(Mason et al. 2014)</w:t>
      </w:r>
      <w:r w:rsidR="00AE3E0C">
        <w:rPr>
          <w:color w:val="auto"/>
        </w:rPr>
        <w:fldChar w:fldCharType="end"/>
      </w:r>
      <w:r w:rsidR="008F1196">
        <w:rPr>
          <w:color w:val="auto"/>
        </w:rPr>
        <w:t xml:space="preserve"> of </w:t>
      </w:r>
      <w:proofErr w:type="spellStart"/>
      <w:r w:rsidR="008F1196">
        <w:rPr>
          <w:color w:val="auto"/>
        </w:rPr>
        <w:t>youngs</w:t>
      </w:r>
      <w:proofErr w:type="spellEnd"/>
      <w:r w:rsidR="008F1196">
        <w:rPr>
          <w:color w:val="auto"/>
        </w:rPr>
        <w:t xml:space="preserve"> and adults,</w:t>
      </w:r>
      <w:r w:rsidR="00033236">
        <w:rPr>
          <w:color w:val="auto"/>
        </w:rPr>
        <w:t xml:space="preserve"> and </w:t>
      </w:r>
      <w:r w:rsidR="008F1196">
        <w:rPr>
          <w:color w:val="auto"/>
        </w:rPr>
        <w:t xml:space="preserve">by affecting </w:t>
      </w:r>
      <w:r w:rsidR="00DA30E5">
        <w:rPr>
          <w:color w:val="auto"/>
        </w:rPr>
        <w:t xml:space="preserve">the </w:t>
      </w:r>
      <w:r w:rsidR="009159D4" w:rsidRPr="00C41A0C">
        <w:rPr>
          <w:color w:val="auto"/>
        </w:rPr>
        <w:t xml:space="preserve">quantity and quality of milk production </w:t>
      </w:r>
      <w:r w:rsidR="009159D4" w:rsidRPr="00C41A0C">
        <w:rPr>
          <w:color w:val="auto"/>
        </w:rPr>
        <w:fldChar w:fldCharType="begin"/>
      </w:r>
      <w:r w:rsidR="00052439">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C41A0C">
        <w:rPr>
          <w:color w:val="auto"/>
        </w:rPr>
        <w:fldChar w:fldCharType="separate"/>
      </w:r>
      <w:r w:rsidR="00052439">
        <w:rPr>
          <w:color w:val="auto"/>
        </w:rPr>
        <w:t>(Liu et al. 2019)</w:t>
      </w:r>
      <w:r w:rsidR="009159D4" w:rsidRPr="00C41A0C">
        <w:rPr>
          <w:color w:val="auto"/>
        </w:rPr>
        <w:fldChar w:fldCharType="end"/>
      </w:r>
      <w:r w:rsidR="009159D4" w:rsidRPr="00C41A0C">
        <w:rPr>
          <w:color w:val="auto"/>
        </w:rPr>
        <w:t>.</w:t>
      </w:r>
      <w:r w:rsidR="00033236">
        <w:rPr>
          <w:color w:val="auto"/>
        </w:rPr>
        <w:t xml:space="preserve"> </w:t>
      </w:r>
      <w:r w:rsidR="00AE3E0C">
        <w:rPr>
          <w:color w:val="auto"/>
        </w:rPr>
        <w:t xml:space="preserve">During heat days, chamois have been shown to reduce heat-generating activities (including foraging), likely in an attempt to avoid thermal overload </w:t>
      </w:r>
      <w:r w:rsidR="00AE3E0C">
        <w:rPr>
          <w:color w:val="auto"/>
        </w:rPr>
        <w:fldChar w:fldCharType="begin"/>
      </w:r>
      <w:r w:rsidR="00052439">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Pr>
          <w:color w:val="auto"/>
        </w:rPr>
        <w:fldChar w:fldCharType="separate"/>
      </w:r>
      <w:r w:rsidR="00052439">
        <w:rPr>
          <w:noProof/>
          <w:color w:val="auto"/>
        </w:rPr>
        <w:t>(Brivio et al. 2016)</w:t>
      </w:r>
      <w:r w:rsidR="00AE3E0C">
        <w:rPr>
          <w:color w:val="auto"/>
        </w:rPr>
        <w:fldChar w:fldCharType="end"/>
      </w:r>
      <w:r w:rsidR="00AE3E0C">
        <w:rPr>
          <w:color w:val="auto"/>
        </w:rPr>
        <w:t xml:space="preserve">. </w:t>
      </w:r>
      <w:r w:rsidR="009159D4" w:rsidRPr="00C41A0C">
        <w:t xml:space="preserve">Previous studies on domesticated ungulate species have found that an increase in temperature and humidity has a negative effect on milk yield </w:t>
      </w:r>
      <w:r w:rsidR="009159D4">
        <w:fldChar w:fldCharType="begin"/>
      </w:r>
      <w:r w:rsidR="00052439">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fldChar w:fldCharType="separate"/>
      </w:r>
      <w:r w:rsidR="00052439">
        <w:rPr>
          <w:noProof/>
        </w:rPr>
        <w:t>(Upadhyay et al. 2007; Gorniak et al. 2014)</w:t>
      </w:r>
      <w:r w:rsidR="009159D4">
        <w:fldChar w:fldCharType="end"/>
      </w:r>
      <w:r w:rsidR="009159D4" w:rsidRPr="00C41A0C">
        <w:t xml:space="preserve">. </w:t>
      </w:r>
      <w:r w:rsidR="009159D4">
        <w:t xml:space="preserve">Furthermore, climate change can also affect milk composition, with a significant decline in milk protein and fat content </w:t>
      </w:r>
      <w:r w:rsidR="009159D4">
        <w:fldChar w:fldCharType="begin"/>
      </w:r>
      <w:r w:rsidR="00052439">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w:instrText>
      </w:r>
      <w:r w:rsidR="00052439">
        <w:rPr>
          <w:rFonts w:hint="eastAsia"/>
        </w:rPr>
        <w:instrText>t of THI on daily production\n of dairy cows fixed-effect model that took into account the effects of lactation stage, breed, calving\n season, measuring season, and THI group (T1 - THI</w:instrText>
      </w:r>
      <w:r w:rsidR="00052439">
        <w:rPr>
          <w:rFonts w:hint="eastAsia"/>
        </w:rPr>
        <w:instrText>≤</w:instrText>
      </w:r>
      <w:r w:rsidR="00052439">
        <w:rPr>
          <w:rFonts w:hint="eastAsia"/>
        </w:rPr>
        <w:instrText>72; T2 - THI&gt;72) was used. Model was applied\n to each class of parit</w:instrText>
      </w:r>
      <w:r w:rsidR="00052439">
        <w:instrText xml:space="preserve">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fldChar w:fldCharType="separate"/>
      </w:r>
      <w:r w:rsidR="00052439">
        <w:rPr>
          <w:noProof/>
        </w:rPr>
        <w:t>(Knapp and Grummer 1991; Gantner et al. 2011)</w:t>
      </w:r>
      <w:r w:rsidR="009159D4">
        <w:fldChar w:fldCharType="end"/>
      </w:r>
      <w:r w:rsidR="009159D4">
        <w:t>.</w:t>
      </w:r>
      <w:r w:rsidR="008F1196">
        <w:t xml:space="preserve"> </w:t>
      </w:r>
      <w:r w:rsidR="00827142">
        <w:t>It is therefore likely</w:t>
      </w:r>
      <w:r w:rsidR="008F1196">
        <w:t xml:space="preserve"> that climate change </w:t>
      </w:r>
      <w:r w:rsidR="00827142">
        <w:t>has</w:t>
      </w:r>
      <w:r w:rsidR="008F1196">
        <w:t xml:space="preserve"> a strong impact on the growth chamois kids by affecting the foraging activity of lactating </w:t>
      </w:r>
      <w:r w:rsidR="00827142">
        <w:t>mothers</w:t>
      </w:r>
      <w:r w:rsidR="008F1196">
        <w:t xml:space="preserve"> and their milk production.</w:t>
      </w:r>
    </w:p>
    <w:p w14:paraId="072567BA" w14:textId="49D476AF" w:rsidR="00EB6C89" w:rsidRDefault="00586033" w:rsidP="00F4048D">
      <w:pPr>
        <w:pStyle w:val="Default"/>
        <w:spacing w:before="120" w:after="120" w:line="360" w:lineRule="auto"/>
        <w:ind w:firstLine="426"/>
      </w:pPr>
      <w:r w:rsidRPr="00C41A0C">
        <w:rPr>
          <w:color w:val="auto"/>
        </w:rPr>
        <w:t xml:space="preserve">It has been suggested </w:t>
      </w:r>
      <w:r w:rsidR="00F4048D">
        <w:rPr>
          <w:color w:val="auto"/>
        </w:rPr>
        <w:t xml:space="preserve">before </w:t>
      </w:r>
      <w:r w:rsidRPr="00C41A0C">
        <w:rPr>
          <w:color w:val="auto"/>
        </w:rPr>
        <w:t>tha</w:t>
      </w:r>
      <w:r w:rsidR="006B146C">
        <w:rPr>
          <w:color w:val="auto"/>
        </w:rPr>
        <w:t>t</w:t>
      </w:r>
      <w:r w:rsidRPr="00C41A0C">
        <w:rPr>
          <w:color w:val="auto"/>
        </w:rPr>
        <w:t xml:space="preserve"> spring-summer temperatures are more important </w:t>
      </w:r>
      <w:r w:rsidR="006B146C">
        <w:rPr>
          <w:color w:val="auto"/>
        </w:rPr>
        <w:t xml:space="preserve">than winter temperatures in regard to </w:t>
      </w:r>
      <w:r w:rsidRPr="00C41A0C">
        <w:rPr>
          <w:color w:val="auto"/>
        </w:rPr>
        <w:t>phenotypic change</w:t>
      </w:r>
      <w:r w:rsidR="006B146C">
        <w:rPr>
          <w:color w:val="auto"/>
        </w:rPr>
        <w:t>s</w:t>
      </w:r>
      <w:r w:rsidR="006B146C" w:rsidRPr="006B146C">
        <w:rPr>
          <w:color w:val="auto"/>
        </w:rPr>
        <w:t xml:space="preserve"> </w:t>
      </w:r>
      <w:r w:rsidR="006B146C" w:rsidRPr="00C41A0C">
        <w:rPr>
          <w:color w:val="auto"/>
        </w:rPr>
        <w:t>in seasonal environments</w:t>
      </w:r>
      <w:r w:rsidR="006B146C">
        <w:rPr>
          <w:color w:val="auto"/>
        </w:rPr>
        <w:t xml:space="preserve"> </w:t>
      </w:r>
      <w:r w:rsidRPr="00C41A0C">
        <w:rPr>
          <w:color w:val="auto"/>
        </w:rPr>
        <w:fldChar w:fldCharType="begin"/>
      </w:r>
      <w:r w:rsidR="00052439">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C41A0C">
        <w:rPr>
          <w:color w:val="auto"/>
        </w:rPr>
        <w:fldChar w:fldCharType="separate"/>
      </w:r>
      <w:r w:rsidR="00052439">
        <w:rPr>
          <w:color w:val="auto"/>
        </w:rPr>
        <w:t>(Klein 1965; Garel et al. 2011)</w:t>
      </w:r>
      <w:r w:rsidRPr="00C41A0C">
        <w:rPr>
          <w:color w:val="auto"/>
        </w:rPr>
        <w:fldChar w:fldCharType="end"/>
      </w:r>
      <w:r>
        <w:rPr>
          <w:color w:val="auto"/>
        </w:rPr>
        <w:t xml:space="preserve"> and our study supports this hypothesis</w:t>
      </w:r>
      <w:r w:rsidRPr="00C41A0C">
        <w:rPr>
          <w:color w:val="auto"/>
        </w:rPr>
        <w:t xml:space="preserve">. </w:t>
      </w:r>
      <w:r>
        <w:rPr>
          <w:color w:val="auto"/>
        </w:rPr>
        <w:t xml:space="preserve">On the other hand, </w:t>
      </w:r>
      <w:r>
        <w:t>the survival</w:t>
      </w:r>
      <w:r w:rsidR="00F4048D">
        <w:t xml:space="preserve"> chances</w:t>
      </w:r>
      <w:r>
        <w:t xml:space="preserve"> of large individuals</w:t>
      </w:r>
      <w:r w:rsidR="006B146C">
        <w:t xml:space="preserve"> </w:t>
      </w:r>
      <w:r w:rsidR="00F4048D">
        <w:t>are better</w:t>
      </w:r>
      <w:r w:rsidR="006B146C">
        <w:t xml:space="preserve"> </w:t>
      </w:r>
      <w:r w:rsidR="00C548E4">
        <w:t>than that of smaller ones in harsh wintering conditions such as those found at high latitudes and elevations</w:t>
      </w:r>
      <w:r>
        <w:t xml:space="preserve"> when food is scarce or unavailable </w:t>
      </w:r>
      <w:r>
        <w:fldChar w:fldCharType="begin"/>
      </w:r>
      <w:r w:rsidR="00052439">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fldChar w:fldCharType="separate"/>
      </w:r>
      <w:r w:rsidR="00052439">
        <w:rPr>
          <w:noProof/>
        </w:rPr>
        <w:t>(Loison et al. 1999; Herfindal et al. 2006)</w:t>
      </w:r>
      <w:r>
        <w:fldChar w:fldCharType="end"/>
      </w:r>
      <w:r w:rsidR="00C548E4">
        <w:t>, and a large body mass is</w:t>
      </w:r>
      <w:r w:rsidR="00F4048D">
        <w:t xml:space="preserve"> in fact</w:t>
      </w:r>
      <w:r w:rsidR="00C548E4">
        <w:t xml:space="preserve"> positively correlated with snow depth </w:t>
      </w:r>
      <w:r w:rsidR="00C548E4">
        <w:fldChar w:fldCharType="begin"/>
      </w:r>
      <w:r w:rsidR="00052439">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fldChar w:fldCharType="separate"/>
      </w:r>
      <w:r w:rsidR="00052439">
        <w:rPr>
          <w:noProof/>
        </w:rPr>
        <w:t>(Reiner et al. 2021)</w:t>
      </w:r>
      <w:r w:rsidR="00C548E4">
        <w:fldChar w:fldCharType="end"/>
      </w:r>
      <w:r w:rsidR="00C548E4">
        <w:t xml:space="preserve">. </w:t>
      </w:r>
      <w:r w:rsidR="00F4048D">
        <w:t>While</w:t>
      </w:r>
      <w:r>
        <w:t xml:space="preserve"> we </w:t>
      </w:r>
      <w:r w:rsidR="00F4048D">
        <w:t xml:space="preserve">here </w:t>
      </w:r>
      <w:r>
        <w:t>show that late spring temperatures are changing</w:t>
      </w:r>
      <w:r w:rsidR="00F4048D">
        <w:t xml:space="preserve"> in our study</w:t>
      </w:r>
      <w:r>
        <w:t xml:space="preserve">, previous studies have shown that there has not yet been a decrease in average snow depth in the Alps </w:t>
      </w:r>
      <w:r>
        <w:fldChar w:fldCharType="begin"/>
      </w:r>
      <w:r w:rsidR="00052439">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(Reiner et al. 2021)</w:t>
      </w:r>
      <w:r>
        <w:fldChar w:fldCharType="end"/>
      </w:r>
      <w:r>
        <w:t xml:space="preserve">. </w:t>
      </w:r>
      <w:r w:rsidRPr="00C41A0C">
        <w:t>Th</w:t>
      </w:r>
      <w:r w:rsidR="00F4048D">
        <w:t>e</w:t>
      </w:r>
      <w:r w:rsidRPr="00C41A0C">
        <w:t xml:space="preserve">se findings, combined with our results, suggest that ungulates are expressing such change in </w:t>
      </w:r>
      <w:r w:rsidR="00F4048D">
        <w:t>phenotype</w:t>
      </w:r>
      <w:r w:rsidRPr="00C41A0C">
        <w:t xml:space="preserve"> as an attempt to cope with </w:t>
      </w:r>
      <w:r w:rsidR="00F4048D">
        <w:t>warming spring and summer temperatures</w:t>
      </w:r>
      <w:r>
        <w:t xml:space="preserve">, but it remains to be understood if this body size change will be revealed as detrimental </w:t>
      </w:r>
      <w:r w:rsidR="001C1A0B">
        <w:t>to</w:t>
      </w:r>
      <w:r>
        <w:t xml:space="preserve"> surviving the harsh wintering conditions found at high elevations</w:t>
      </w:r>
      <w:r w:rsidRPr="00C41A0C">
        <w:t xml:space="preserve">. </w:t>
      </w:r>
    </w:p>
    <w:p w14:paraId="2A50DFA9" w14:textId="6458776D" w:rsidR="00FF283F" w:rsidRDefault="00EB6C89" w:rsidP="00827142">
      <w:pPr>
        <w:pStyle w:val="Default"/>
        <w:spacing w:before="120" w:after="120" w:line="360" w:lineRule="auto"/>
        <w:ind w:firstLine="426"/>
      </w:pPr>
      <w:r w:rsidRPr="006F5978">
        <w:t xml:space="preserve">Overall our results </w:t>
      </w:r>
      <w:r w:rsidR="00070A34">
        <w:t xml:space="preserve">support previous studies stating </w:t>
      </w:r>
      <w:r w:rsidRPr="006F5978">
        <w:t xml:space="preserve">the importance of climatic conditions for </w:t>
      </w:r>
      <w:commentRangeStart w:id="350"/>
      <w:r w:rsidRPr="006F5978">
        <w:t xml:space="preserve">growing </w:t>
      </w:r>
      <w:r>
        <w:t xml:space="preserve">ungulates </w:t>
      </w:r>
      <w:commentRangeEnd w:id="350"/>
      <w:r w:rsidR="00C86838">
        <w:rPr>
          <w:rStyle w:val="CommentReference"/>
          <w:color w:val="auto"/>
          <w:lang w:val="en-US" w:eastAsia="en-US"/>
        </w:rPr>
        <w:commentReference w:id="350"/>
      </w:r>
      <w:r>
        <w:t xml:space="preserve">at high </w:t>
      </w:r>
      <w:r w:rsidR="00F4048D">
        <w:t xml:space="preserve">elevations and </w:t>
      </w:r>
      <w:r>
        <w:t xml:space="preserve">latitudes </w:t>
      </w:r>
      <w:r>
        <w:fldChar w:fldCharType="begin"/>
      </w:r>
      <w:r w:rsidR="00052439">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(Forchhammer et al. 2001; Rughetti and Festa-Bianchet 2012; Reiner et al. 2021)</w:t>
      </w:r>
      <w:r>
        <w:fldChar w:fldCharType="end"/>
      </w:r>
      <w:r>
        <w:t xml:space="preserve">. </w:t>
      </w:r>
      <w:r w:rsidRPr="00C41A0C">
        <w:t>A</w:t>
      </w:r>
      <w:r>
        <w:t>t high altitudes, in particular, a</w:t>
      </w:r>
      <w:r w:rsidRPr="00C41A0C">
        <w:t>nimals can try to avoid heat stress by shifting their range to higher elevations</w:t>
      </w:r>
      <w:r>
        <w:t xml:space="preserve"> </w:t>
      </w:r>
      <w:r>
        <w:fldChar w:fldCharType="begin"/>
      </w:r>
      <w:r w:rsidR="00052439">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fldChar w:fldCharType="separate"/>
      </w:r>
      <w:r w:rsidR="00052439">
        <w:rPr>
          <w:noProof/>
        </w:rPr>
        <w:t>(Brivio et al. 2016)</w:t>
      </w:r>
      <w:r>
        <w:fldChar w:fldCharType="end"/>
      </w:r>
      <w:r w:rsidRPr="00C41A0C">
        <w:t xml:space="preserve"> and several large ungulate species (</w:t>
      </w:r>
      <w:r w:rsidR="00070A34">
        <w:t xml:space="preserve">e.g. Alpine </w:t>
      </w:r>
      <w:r w:rsidRPr="00C41A0C">
        <w:t>chamois, ibex</w:t>
      </w:r>
      <w:r w:rsidR="00070A34">
        <w:t xml:space="preserve"> </w:t>
      </w:r>
      <w:r w:rsidR="00070A34">
        <w:rPr>
          <w:i/>
          <w:iCs/>
        </w:rPr>
        <w:t>Capra ibex</w:t>
      </w:r>
      <w:r w:rsidRPr="00C41A0C">
        <w:t>, red deer</w:t>
      </w:r>
      <w:r w:rsidR="00070A34">
        <w:t xml:space="preserve"> </w:t>
      </w:r>
      <w:r w:rsidR="00070A34" w:rsidRPr="00070A34">
        <w:rPr>
          <w:i/>
          <w:iCs/>
        </w:rPr>
        <w:t>Cervus elaphus</w:t>
      </w:r>
      <w:r w:rsidRPr="00C41A0C">
        <w:t>, and roe deer</w:t>
      </w:r>
      <w:r w:rsidR="00070A34" w:rsidRPr="00070A34">
        <w:rPr>
          <w:i/>
          <w:iCs/>
        </w:rPr>
        <w:t xml:space="preserve"> Capreolus capreolus</w:t>
      </w:r>
      <w:r w:rsidRPr="00C41A0C">
        <w:t>) have</w:t>
      </w:r>
      <w:r>
        <w:t xml:space="preserve"> already</w:t>
      </w:r>
      <w:r w:rsidRPr="00C41A0C">
        <w:t xml:space="preserve"> been gradually becoming more abundant in </w:t>
      </w:r>
      <w:r w:rsidRPr="00C41A0C">
        <w:lastRenderedPageBreak/>
        <w:t>higher elevations in the past 30 years</w:t>
      </w:r>
      <w:r>
        <w:t xml:space="preserve"> </w:t>
      </w:r>
      <w:r>
        <w:fldChar w:fldCharType="begin"/>
      </w:r>
      <w:r w:rsidR="00052439">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fldChar w:fldCharType="separate"/>
      </w:r>
      <w:r w:rsidR="00052439" w:rsidRPr="00052439">
        <w:t>(Büntgen et al. 2017)</w:t>
      </w:r>
      <w:r>
        <w:fldChar w:fldCharType="end"/>
      </w:r>
      <w:r w:rsidRPr="00C41A0C">
        <w:t xml:space="preserve">. Indeed, our results are consistent with </w:t>
      </w:r>
      <w:r>
        <w:t>previous results, as</w:t>
      </w:r>
      <w:r w:rsidRPr="00C41A0C">
        <w:t xml:space="preserve"> </w:t>
      </w:r>
      <w:r>
        <w:t xml:space="preserve">they </w:t>
      </w:r>
      <w:r w:rsidRPr="00C41A0C">
        <w:t xml:space="preserve">show that juvenile chamois who </w:t>
      </w:r>
      <w:r>
        <w:t>were harvested</w:t>
      </w:r>
      <w:r w:rsidRPr="00C41A0C">
        <w:t xml:space="preserve"> in higher elevations, and thus, colder environments, have higher body mass than the ones living in lower elevations</w:t>
      </w:r>
      <w:r>
        <w:t xml:space="preserve">. </w:t>
      </w:r>
    </w:p>
    <w:p w14:paraId="7BA12F42" w14:textId="3F10D6BF" w:rsidR="00FF283F" w:rsidRDefault="00FF283F" w:rsidP="00FF283F">
      <w:pPr>
        <w:pStyle w:val="Default"/>
        <w:spacing w:before="120" w:after="120" w:line="360" w:lineRule="auto"/>
        <w:ind w:firstLine="426"/>
      </w:pPr>
      <w:r>
        <w:t xml:space="preserve">Our results show a phenotypic change in a wild ungulate population that could lead to changes in life history traits with major consequences for the population </w:t>
      </w:r>
      <w:commentRangeStart w:id="351"/>
      <w:r>
        <w:t xml:space="preserve">dynamics </w:t>
      </w:r>
      <w:commentRangeEnd w:id="351"/>
      <w:r w:rsidR="00C86838">
        <w:rPr>
          <w:rStyle w:val="CommentReference"/>
          <w:color w:val="auto"/>
          <w:lang w:val="en-US" w:eastAsia="en-US"/>
        </w:rPr>
        <w:commentReference w:id="351"/>
      </w:r>
      <w:r>
        <w:t>of the species. Body size is a fundamental determinant of individual survival and reproduction</w:t>
      </w:r>
      <w:r w:rsidR="00F7208C">
        <w:t xml:space="preserve"> (e.g.) </w:t>
      </w:r>
      <w:r w:rsidR="00F7208C">
        <w:fldChar w:fldCharType="begin"/>
      </w:r>
      <w:r w:rsidR="00052439">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w:instrText>
      </w:r>
      <w:r w:rsidR="00052439">
        <w:rPr>
          <w:rFonts w:hint="eastAsia"/>
        </w:rPr>
        <w:instrText>ssociated with annual male breeding success. The effects of annual antler size were sensitive to changes in mean male age of the herd, with antler size having the greatest effect on male reproductive success under older male age structures. Young (</w:instrText>
      </w:r>
      <w:r w:rsidR="00052439">
        <w:rPr>
          <w:rFonts w:hint="eastAsia"/>
        </w:rPr>
        <w:instrText>≤</w:instrText>
      </w:r>
      <w:r w:rsidR="00052439">
        <w:rPr>
          <w:rFonts w:hint="eastAsia"/>
        </w:rPr>
        <w:instrText>1.5 yr</w:instrText>
      </w:r>
      <w:r w:rsidR="00052439">
        <w:instrText xml:space="preserve">)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fldChar w:fldCharType="separate"/>
      </w:r>
      <w:r w:rsidR="00052439">
        <w:t>(McElligott et al. 2001; Coltman et al. 2002; Kruuk et al. 2002; Newbolt et al. 2017)</w:t>
      </w:r>
      <w:r w:rsidR="00F7208C">
        <w:fldChar w:fldCharType="end"/>
      </w:r>
      <w:r>
        <w:t xml:space="preserve"> and the warming climate could therefore act as a selective pressure with long-term effects </w:t>
      </w:r>
      <w:r>
        <w:fldChar w:fldCharType="begin"/>
      </w:r>
      <w:r w:rsidR="00052439">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fldChar w:fldCharType="separate"/>
      </w:r>
      <w:r w:rsidR="00052439">
        <w:rPr>
          <w:noProof/>
        </w:rPr>
        <w:t>(Ozgul et al. 2009)</w:t>
      </w:r>
      <w:r>
        <w:fldChar w:fldCharType="end"/>
      </w:r>
      <w:r>
        <w:t xml:space="preserve">. Further studies should monitor populations using long-term projects with mark individuals </w:t>
      </w:r>
      <w:r>
        <w:fldChar w:fldCharType="begin"/>
      </w:r>
      <w:r w:rsidR="00052439">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fldChar w:fldCharType="separate"/>
      </w:r>
      <w:r w:rsidR="00052439">
        <w:rPr>
          <w:noProof/>
        </w:rPr>
        <w:t>(Clutton-Brock and Sheldon 2010)</w:t>
      </w:r>
      <w:r>
        <w:fldChar w:fldCharType="end"/>
      </w:r>
      <w:r>
        <w:t xml:space="preserve"> to better investigate the ecological and </w:t>
      </w:r>
      <w:commentRangeStart w:id="352"/>
      <w:r>
        <w:t xml:space="preserve">evolutionary </w:t>
      </w:r>
      <w:commentRangeEnd w:id="352"/>
      <w:r w:rsidR="00C86838">
        <w:rPr>
          <w:rStyle w:val="CommentReference"/>
          <w:color w:val="auto"/>
          <w:lang w:val="en-US" w:eastAsia="en-US"/>
        </w:rPr>
        <w:commentReference w:id="352"/>
      </w:r>
      <w:r>
        <w:t>consequences of body size change in ungulates.</w:t>
      </w:r>
    </w:p>
    <w:p w14:paraId="4F85BCA4" w14:textId="77777777" w:rsidR="00EB6C89" w:rsidRDefault="00EB6C89" w:rsidP="00EB6C89">
      <w:pPr>
        <w:pStyle w:val="Default"/>
        <w:spacing w:before="120" w:after="120" w:line="360" w:lineRule="auto"/>
      </w:pPr>
    </w:p>
    <w:p w14:paraId="098A92F3" w14:textId="77777777" w:rsidR="00C41A0C" w:rsidRPr="00C41A0C" w:rsidRDefault="00C41A0C" w:rsidP="00C41A0C">
      <w:pPr>
        <w:pStyle w:val="Default"/>
        <w:spacing w:before="120" w:after="120" w:line="360" w:lineRule="auto"/>
      </w:pPr>
    </w:p>
    <w:p w14:paraId="185B261B" w14:textId="77777777" w:rsidR="009360B9" w:rsidRPr="00C41A0C" w:rsidRDefault="009360B9" w:rsidP="009360B9">
      <w:pPr>
        <w:shd w:val="clear" w:color="auto" w:fill="FFFFFF"/>
        <w:spacing w:after="100" w:afterAutospacing="1" w:line="360" w:lineRule="auto"/>
        <w:outlineLvl w:val="1"/>
        <w:rPr>
          <w:b/>
          <w:bCs/>
          <w:color w:val="333132"/>
          <w:lang w:val="en-GB"/>
        </w:rPr>
      </w:pPr>
      <w:r w:rsidRPr="00C41A0C">
        <w:rPr>
          <w:b/>
          <w:bCs/>
          <w:color w:val="333132"/>
          <w:lang w:val="en-GB"/>
        </w:rPr>
        <w:t>Acknowledgements</w:t>
      </w:r>
    </w:p>
    <w:p w14:paraId="215B8055" w14:textId="0244FDE9" w:rsidR="00915D34" w:rsidRDefault="009360B9" w:rsidP="00915D34">
      <w:pPr>
        <w:pStyle w:val="Default"/>
        <w:spacing w:before="120" w:after="120" w:line="360" w:lineRule="auto"/>
      </w:pPr>
      <w:commentRangeStart w:id="353"/>
      <w:r w:rsidRPr="00C41A0C">
        <w:t>We thank the managers of the hunting and fishing federal office of Ticino, Switzerland, and the Swiss federal office of meteorology and climatology (</w:t>
      </w:r>
      <w:proofErr w:type="spellStart"/>
      <w:r w:rsidRPr="00C41A0C">
        <w:t>MeteoSchweiz</w:t>
      </w:r>
      <w:proofErr w:type="spellEnd"/>
      <w:r w:rsidRPr="00C41A0C">
        <w:t>) for collecting the data and making them available to us</w:t>
      </w:r>
      <w:commentRangeEnd w:id="353"/>
      <w:r w:rsidRPr="00C41A0C">
        <w:rPr>
          <w:rStyle w:val="CommentReference"/>
          <w:color w:val="auto"/>
          <w:lang w:eastAsia="en-US"/>
        </w:rPr>
        <w:commentReference w:id="353"/>
      </w:r>
      <w:r w:rsidRPr="00C41A0C">
        <w:t xml:space="preserve">. </w:t>
      </w:r>
    </w:p>
    <w:p w14:paraId="060CA586" w14:textId="77777777" w:rsidR="009360B9" w:rsidRPr="00C41A0C" w:rsidRDefault="009360B9" w:rsidP="00915D34">
      <w:pPr>
        <w:pStyle w:val="Default"/>
        <w:spacing w:before="120" w:after="120" w:line="360" w:lineRule="auto"/>
      </w:pPr>
    </w:p>
    <w:p w14:paraId="13EC0E51" w14:textId="61F517E5" w:rsidR="00915D34" w:rsidRDefault="00915D34" w:rsidP="00915D34">
      <w:pPr>
        <w:shd w:val="clear" w:color="auto" w:fill="FFFFFF"/>
        <w:spacing w:after="100" w:afterAutospacing="1" w:line="360" w:lineRule="auto"/>
        <w:outlineLvl w:val="2"/>
        <w:rPr>
          <w:b/>
          <w:bCs/>
          <w:color w:val="333132"/>
          <w:lang w:val="en-GB"/>
        </w:rPr>
      </w:pPr>
      <w:r w:rsidRPr="00C41A0C">
        <w:rPr>
          <w:b/>
          <w:bCs/>
          <w:color w:val="333132"/>
          <w:lang w:val="en-GB"/>
        </w:rPr>
        <w:t>Funding</w:t>
      </w:r>
    </w:p>
    <w:p w14:paraId="12A296BE" w14:textId="03EE42A9" w:rsidR="009360B9" w:rsidRDefault="009360B9" w:rsidP="00915D34">
      <w:pPr>
        <w:shd w:val="clear" w:color="auto" w:fill="FFFFFF"/>
        <w:spacing w:after="100" w:afterAutospacing="1" w:line="360" w:lineRule="auto"/>
        <w:outlineLvl w:val="2"/>
        <w:rPr>
          <w:lang w:val="en-GB"/>
        </w:rPr>
      </w:pPr>
      <w:r w:rsidRPr="00C41A0C">
        <w:rPr>
          <w:lang w:val="en-GB"/>
        </w:rPr>
        <w:t>GM is supported by a Marie Skłodowska-Curie postdoctoral fellowship from the European Union’s Horizon 2020 research and innovation programme.</w:t>
      </w:r>
    </w:p>
    <w:p w14:paraId="667FF7E0" w14:textId="77777777" w:rsidR="009360B9" w:rsidRPr="00C41A0C"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Data accessibility</w:t>
      </w:r>
    </w:p>
    <w:p w14:paraId="541BD15B" w14:textId="027DB5BE" w:rsidR="00915D34" w:rsidRDefault="00915D34" w:rsidP="00915D34">
      <w:pPr>
        <w:shd w:val="clear" w:color="auto" w:fill="FFFFFF"/>
        <w:spacing w:before="100" w:beforeAutospacing="1" w:after="100" w:afterAutospacing="1"/>
        <w:rPr>
          <w:color w:val="333132"/>
          <w:lang w:val="en-GB"/>
        </w:rPr>
      </w:pPr>
      <w:r w:rsidRPr="00C41A0C">
        <w:rPr>
          <w:color w:val="333132"/>
          <w:lang w:val="en-GB"/>
        </w:rPr>
        <w:t>Data and code used for these analyses are available on XXX: </w:t>
      </w:r>
    </w:p>
    <w:p w14:paraId="2BB1EEC6" w14:textId="77777777" w:rsidR="009360B9" w:rsidRPr="00C41A0C" w:rsidRDefault="009360B9" w:rsidP="00915D34">
      <w:pPr>
        <w:shd w:val="clear" w:color="auto" w:fill="FFFFFF"/>
        <w:spacing w:before="100" w:beforeAutospacing="1" w:after="100" w:afterAutospacing="1"/>
        <w:rPr>
          <w:color w:val="333132"/>
          <w:lang w:val="en-GB"/>
        </w:rPr>
      </w:pPr>
    </w:p>
    <w:p w14:paraId="03D601C0" w14:textId="2BC70AC0" w:rsidR="00915D34" w:rsidRPr="00C41A0C" w:rsidRDefault="00915D34" w:rsidP="00915D34">
      <w:pPr>
        <w:shd w:val="clear" w:color="auto" w:fill="FFFFFF"/>
        <w:spacing w:after="100" w:afterAutospacing="1"/>
        <w:outlineLvl w:val="2"/>
        <w:rPr>
          <w:color w:val="333132"/>
          <w:lang w:val="en-GB"/>
        </w:rPr>
      </w:pPr>
      <w:commentRangeStart w:id="354"/>
      <w:r w:rsidRPr="00C41A0C">
        <w:rPr>
          <w:b/>
          <w:bCs/>
          <w:color w:val="333132"/>
          <w:lang w:val="en-GB"/>
        </w:rPr>
        <w:t>Authors' contributions</w:t>
      </w:r>
      <w:commentRangeEnd w:id="354"/>
      <w:r w:rsidR="007327B7" w:rsidRPr="00C41A0C">
        <w:rPr>
          <w:rStyle w:val="CommentReference"/>
          <w:rFonts w:eastAsia="Arial Unicode MS"/>
          <w:bdr w:val="nil"/>
          <w:lang w:val="en-GB" w:eastAsia="en-US"/>
        </w:rPr>
        <w:commentReference w:id="354"/>
      </w:r>
    </w:p>
    <w:p w14:paraId="683181FF" w14:textId="4706B00B" w:rsidR="00915D34" w:rsidRPr="00C41A0C" w:rsidRDefault="008818E0" w:rsidP="00915D34">
      <w:pPr>
        <w:shd w:val="clear" w:color="auto" w:fill="FFFFFF"/>
        <w:spacing w:before="100" w:beforeAutospacing="1" w:after="100" w:afterAutospacing="1"/>
        <w:rPr>
          <w:color w:val="333132"/>
          <w:lang w:val="en-GB"/>
        </w:rPr>
      </w:pPr>
      <w:r w:rsidRPr="00C41A0C">
        <w:rPr>
          <w:color w:val="333132"/>
          <w:lang w:val="en-GB"/>
        </w:rPr>
        <w:lastRenderedPageBreak/>
        <w:t>G</w:t>
      </w:r>
      <w:r w:rsidR="00915D34" w:rsidRPr="00C41A0C">
        <w:rPr>
          <w:color w:val="333132"/>
          <w:lang w:val="en-GB"/>
        </w:rPr>
        <w:t>.</w:t>
      </w:r>
      <w:r w:rsidRPr="00C41A0C">
        <w:rPr>
          <w:color w:val="333132"/>
          <w:lang w:val="en-GB"/>
        </w:rPr>
        <w:t>M</w:t>
      </w:r>
      <w:r w:rsidR="00915D34" w:rsidRPr="00C41A0C">
        <w:rPr>
          <w:color w:val="333132"/>
          <w:lang w:val="en-GB"/>
        </w:rPr>
        <w:t>.</w:t>
      </w:r>
      <w:r w:rsidRPr="00C41A0C">
        <w:rPr>
          <w:color w:val="333132"/>
          <w:lang w:val="en-GB"/>
        </w:rPr>
        <w:t>, K.G.G</w:t>
      </w:r>
      <w:r w:rsidR="00915D34" w:rsidRPr="00C41A0C">
        <w:rPr>
          <w:color w:val="333132"/>
          <w:lang w:val="en-GB"/>
        </w:rPr>
        <w:t xml:space="preserve"> and </w:t>
      </w:r>
      <w:r w:rsidRPr="00C41A0C">
        <w:rPr>
          <w:color w:val="333132"/>
          <w:lang w:val="en-GB"/>
        </w:rPr>
        <w:t>P.B</w:t>
      </w:r>
      <w:r w:rsidR="00915D34" w:rsidRPr="00C41A0C">
        <w:rPr>
          <w:color w:val="333132"/>
          <w:lang w:val="en-GB"/>
        </w:rPr>
        <w:t xml:space="preserve">. conceived the study. </w:t>
      </w:r>
      <w:r w:rsidRPr="00C41A0C">
        <w:rPr>
          <w:color w:val="333132"/>
          <w:lang w:val="en-GB"/>
        </w:rPr>
        <w:t>P.B</w:t>
      </w:r>
      <w:r w:rsidR="00915D34" w:rsidRPr="00C41A0C">
        <w:rPr>
          <w:color w:val="333132"/>
          <w:lang w:val="en-GB"/>
        </w:rPr>
        <w:t>.</w:t>
      </w:r>
      <w:r w:rsidRPr="00C41A0C">
        <w:rPr>
          <w:color w:val="333132"/>
          <w:lang w:val="en-GB"/>
        </w:rPr>
        <w:t xml:space="preserve"> collected the data.</w:t>
      </w:r>
      <w:r w:rsidR="00915D34" w:rsidRPr="00C41A0C">
        <w:rPr>
          <w:color w:val="333132"/>
          <w:lang w:val="en-GB"/>
        </w:rPr>
        <w:t xml:space="preserve"> G.M. and </w:t>
      </w:r>
      <w:r w:rsidRPr="00C41A0C">
        <w:rPr>
          <w:color w:val="333132"/>
          <w:lang w:val="en-GB"/>
        </w:rPr>
        <w:t>K.G.G</w:t>
      </w:r>
      <w:r w:rsidR="00915D34" w:rsidRPr="00C41A0C">
        <w:rPr>
          <w:color w:val="333132"/>
          <w:lang w:val="en-GB"/>
        </w:rPr>
        <w:t xml:space="preserve"> performed the statistical analyses. </w:t>
      </w:r>
      <w:r w:rsidR="00444CF6" w:rsidRPr="00C41A0C">
        <w:rPr>
          <w:color w:val="333132"/>
          <w:lang w:val="en-GB"/>
        </w:rPr>
        <w:t>G.M. and K.G.G</w:t>
      </w:r>
      <w:r w:rsidR="00915D34" w:rsidRPr="00C41A0C">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Competing interests</w:t>
      </w:r>
    </w:p>
    <w:p w14:paraId="6AFE0ECD" w14:textId="56554C34" w:rsidR="00915D34" w:rsidRPr="009360B9" w:rsidRDefault="00915D34" w:rsidP="009360B9">
      <w:pPr>
        <w:shd w:val="clear" w:color="auto" w:fill="FFFFFF"/>
        <w:spacing w:before="100" w:beforeAutospacing="1" w:after="100" w:afterAutospacing="1"/>
        <w:rPr>
          <w:color w:val="333132"/>
          <w:lang w:val="en-GB"/>
        </w:rPr>
      </w:pPr>
      <w:r w:rsidRPr="00C41A0C">
        <w:rPr>
          <w:color w:val="333132"/>
          <w:lang w:val="en-GB"/>
        </w:rPr>
        <w:t>We declare we have no competing interests.</w:t>
      </w:r>
    </w:p>
    <w:p w14:paraId="12670755" w14:textId="1590FBE2" w:rsidR="00915D34" w:rsidRPr="00C41A0C" w:rsidRDefault="00915D34" w:rsidP="00BD5F31">
      <w:pPr>
        <w:pStyle w:val="Default"/>
        <w:spacing w:before="120" w:after="120" w:line="360" w:lineRule="auto"/>
        <w:ind w:firstLine="426"/>
      </w:pPr>
    </w:p>
    <w:p w14:paraId="761BC2D2" w14:textId="77777777" w:rsidR="00915D34" w:rsidRPr="00C41A0C" w:rsidRDefault="00915D34" w:rsidP="00BD5F31">
      <w:pPr>
        <w:pStyle w:val="Default"/>
        <w:spacing w:before="120" w:after="120" w:line="360" w:lineRule="auto"/>
        <w:ind w:firstLine="426"/>
      </w:pPr>
    </w:p>
    <w:p w14:paraId="60E43C07" w14:textId="221CA6DA" w:rsidR="009860FD" w:rsidRPr="00C41A0C" w:rsidRDefault="009860FD" w:rsidP="009360B9">
      <w:pPr>
        <w:pStyle w:val="Default"/>
        <w:spacing w:before="120" w:after="120" w:line="360" w:lineRule="auto"/>
        <w:rPr>
          <w:b/>
          <w:bCs/>
        </w:rPr>
      </w:pPr>
      <w:r w:rsidRPr="00C41A0C">
        <w:rPr>
          <w:b/>
          <w:bCs/>
        </w:rPr>
        <w:t>References</w:t>
      </w:r>
    </w:p>
    <w:p w14:paraId="55C90135" w14:textId="77777777" w:rsidR="00052439" w:rsidRPr="00052439" w:rsidRDefault="009860FD" w:rsidP="00052439">
      <w:pPr>
        <w:pStyle w:val="Bibliography"/>
      </w:pPr>
      <w:r w:rsidRPr="00C41A0C">
        <w:fldChar w:fldCharType="begin"/>
      </w:r>
      <w:r w:rsidR="00052439">
        <w:instrText xml:space="preserve"> ADDIN ZOTERO_BIBL {"uncited":[],"omitted":[],"custom":[]} CSL_BIBLIOGRAPHY </w:instrText>
      </w:r>
      <w:r w:rsidRPr="00C41A0C">
        <w:fldChar w:fldCharType="separate"/>
      </w:r>
      <w:r w:rsidR="00052439" w:rsidRPr="00052439">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1B40332F" w14:textId="77777777" w:rsidR="00052439" w:rsidRPr="00052439" w:rsidRDefault="00052439" w:rsidP="00052439">
      <w:pPr>
        <w:pStyle w:val="Bibliography"/>
      </w:pPr>
      <w:r w:rsidRPr="00052439">
        <w:t>Bailey LD, van de Pol M. 2016. climwin: An R Toolbox for Climate Window Analysis. PLOS ONE. 11(12):e0167980. doi:10.1371/journal.pone.0167980.</w:t>
      </w:r>
    </w:p>
    <w:p w14:paraId="08F85F41" w14:textId="77777777" w:rsidR="00052439" w:rsidRPr="00052439" w:rsidRDefault="00052439" w:rsidP="00052439">
      <w:pPr>
        <w:pStyle w:val="Bibliography"/>
      </w:pPr>
      <w:r w:rsidRPr="00052439">
        <w:t>Bassano B, Perrone A, Hardenberg AV. 2003. Body weight and horn development im Alpine chamois, Rupicapra rupicapra (Bovidae, Caprinae). 67(1):65–74. doi:10.1515/mamm.2003.67.1.65.</w:t>
      </w:r>
    </w:p>
    <w:p w14:paraId="3B6AF789" w14:textId="77777777" w:rsidR="00052439" w:rsidRPr="00052439" w:rsidRDefault="00052439" w:rsidP="00052439">
      <w:pPr>
        <w:pStyle w:val="Bibliography"/>
      </w:pPr>
      <w:r w:rsidRPr="00052439">
        <w:t>Beauplet G, Guinet C. 2007. Phenotypic determinants of individual fitness in female fur seals: larger is better. Proceedings of the Royal Society B: Biological Sciences. 274(1620):1877–1883. doi:10.1098/rspb.2007.0454.</w:t>
      </w:r>
    </w:p>
    <w:p w14:paraId="11A72215" w14:textId="77777777" w:rsidR="00052439" w:rsidRPr="0098258D" w:rsidRDefault="00052439" w:rsidP="00052439">
      <w:pPr>
        <w:pStyle w:val="Bibliography"/>
        <w:rPr>
          <w:lang w:val="de-CH"/>
        </w:rPr>
      </w:pPr>
      <w:r w:rsidRPr="0098258D">
        <w:rPr>
          <w:lang w:val="de-CH"/>
        </w:rPr>
        <w:t>Bergmann C. 1847. Über die Verhältnisse der Wärmeökonomie der Thiere zu ihrer Grösse. Abgedruckt aus den Göttinger Studien. 3:595–708.</w:t>
      </w:r>
    </w:p>
    <w:p w14:paraId="53D334E7" w14:textId="77777777" w:rsidR="00052439" w:rsidRPr="00052439" w:rsidRDefault="00052439" w:rsidP="00052439">
      <w:pPr>
        <w:pStyle w:val="Bibliography"/>
      </w:pPr>
      <w:r w:rsidRPr="0098258D">
        <w:rPr>
          <w:lang w:val="de-CH"/>
        </w:rPr>
        <w:t xml:space="preserve">Brivio F, Bertolucci C, Tettamanti F, Filli F, Apollonio M, Grignolio S. 2016. </w:t>
      </w:r>
      <w:r w:rsidRPr="00052439">
        <w:t>The weather dictates the rhythms: Alpine chamois activity is well adapted to ecological conditions. Behav Ecol Sociobiol. 70(8):1291–1304. doi:10.1007/s00265-016-2137-8.</w:t>
      </w:r>
    </w:p>
    <w:p w14:paraId="68A16160" w14:textId="77777777" w:rsidR="00052439" w:rsidRPr="00052439" w:rsidRDefault="00052439" w:rsidP="00052439">
      <w:pPr>
        <w:pStyle w:val="Bibliography"/>
      </w:pPr>
      <w:r w:rsidRPr="00052439">
        <w:t>Büntgen U, Greuter L, Bollmann K, Jenny H, Liebhold A, Galván JD, Stenseth NC, Andrew C, Mysterud A. 2017. Elevational range shifts in four mountain ungulate species from the Swiss Alps. Ecosphere. 8(4):e01761. doi:10.1002/ecs2.1761.</w:t>
      </w:r>
    </w:p>
    <w:p w14:paraId="12218974" w14:textId="77777777" w:rsidR="00052439" w:rsidRPr="00052439" w:rsidRDefault="00052439" w:rsidP="00052439">
      <w:pPr>
        <w:pStyle w:val="Bibliography"/>
      </w:pPr>
      <w:r w:rsidRPr="00052439">
        <w:t>Chirichella R, Stephens PA, Mason THE, Apollonio M. 2021. Contrasting Effects of Climate Change on Alpine Chamois. The Journal of Wildlife Management. 85(1):109–120. doi:10.1002/jwmg.21962.</w:t>
      </w:r>
    </w:p>
    <w:p w14:paraId="2BA2D7FF" w14:textId="77777777" w:rsidR="00052439" w:rsidRPr="00052439" w:rsidRDefault="00052439" w:rsidP="00052439">
      <w:pPr>
        <w:pStyle w:val="Bibliography"/>
      </w:pPr>
      <w:r w:rsidRPr="00052439">
        <w:t>Ciais P, Reichstein M, Viovy N, Granier A, Ogée J, Allard V, Aubinet M, Buchmann N, Bernhofer C, Carrara A, et al. 2005. Europe-wide reduction in primary productivity caused by the heat and drought in 2003. Nature. 437(7058):529–533. doi:10.1038/nature03972.</w:t>
      </w:r>
    </w:p>
    <w:p w14:paraId="21451599" w14:textId="77777777" w:rsidR="00052439" w:rsidRPr="00052439" w:rsidRDefault="00052439" w:rsidP="00052439">
      <w:pPr>
        <w:pStyle w:val="Bibliography"/>
      </w:pPr>
      <w:r w:rsidRPr="00052439">
        <w:lastRenderedPageBreak/>
        <w:t>Clutton-Brock T, Sheldon BC. 2010. Individuals and populations: the role of long-term, individual-based studies of animals in ecology and evolutionary biology. Trends in Ecology &amp; Evolution. 25(10):562–573. doi:10.1016/j.tree.2010.08.002.</w:t>
      </w:r>
    </w:p>
    <w:p w14:paraId="725A5EC1" w14:textId="77777777" w:rsidR="00052439" w:rsidRPr="00052439" w:rsidRDefault="00052439" w:rsidP="00052439">
      <w:pPr>
        <w:pStyle w:val="Bibliography"/>
      </w:pPr>
      <w:r w:rsidRPr="00052439">
        <w:t>Coltman DW, Festa-Bianchet M, Jorgenson JT, Strobeck C. 2002. Age-dependent sexual selection in bighorn rams. Proceedings of the Royal Society of London Series B: Biological Sciences. 269(1487):165–172. doi:10.1098/rspb.2001.1851.</w:t>
      </w:r>
    </w:p>
    <w:p w14:paraId="0FF1F998" w14:textId="77777777" w:rsidR="00052439" w:rsidRPr="00052439" w:rsidRDefault="00052439" w:rsidP="00052439">
      <w:pPr>
        <w:pStyle w:val="Bibliography"/>
      </w:pPr>
      <w:r w:rsidRPr="00052439">
        <w:t>Corlatti L, Lorenzini R, Lovari S. 2011. The conservation of the chamois Rupicapra spp. Mammal Review. 41(2):163–174. doi:10.1111/j.1365-2907.2011.00187.x.</w:t>
      </w:r>
    </w:p>
    <w:p w14:paraId="5100E9D9" w14:textId="77777777" w:rsidR="00052439" w:rsidRPr="00052439" w:rsidRDefault="00052439" w:rsidP="00052439">
      <w:pPr>
        <w:pStyle w:val="Bibliography"/>
      </w:pPr>
      <w:r w:rsidRPr="00052439">
        <w:t>Daufresne M, Lengfellner K, Sommer U. 2009. Global warming benefits the small in aquatic ecosystems. Proceedings of the National Academy of Sciences. 106(31):12788–12793. doi:10.1073/pnas.0902080106.</w:t>
      </w:r>
    </w:p>
    <w:p w14:paraId="2B181B6D" w14:textId="77777777" w:rsidR="00052439" w:rsidRPr="00052439" w:rsidRDefault="00052439" w:rsidP="00052439">
      <w:pPr>
        <w:pStyle w:val="Bibliography"/>
      </w:pPr>
      <w:r w:rsidRPr="00052439">
        <w:t>Ernakovich JG, Hopping KA, Berdanier AB, Simpson RT, Kachergis EJ, Steltzer H, Wallenstein MD. 2014. Predicted responses of arctic and alpine ecosystems to altered seasonality under climate change. Global Change Biology. 20(10):3256–3269. doi:10.1111/gcb.12568.</w:t>
      </w:r>
    </w:p>
    <w:p w14:paraId="56E0E629" w14:textId="77777777" w:rsidR="00052439" w:rsidRPr="00052439" w:rsidRDefault="00052439" w:rsidP="00052439">
      <w:pPr>
        <w:pStyle w:val="Bibliography"/>
      </w:pPr>
      <w:r w:rsidRPr="00052439">
        <w:t>Festa-Bianchet M, Jorgenson JT, Réale D. 2000. Early development, adult mass, and reproductive success in bighorn sheep. Behavioral Ecology. 11(6):633–639. doi:10.1093/beheco/11.6.633.</w:t>
      </w:r>
    </w:p>
    <w:p w14:paraId="0CEA8A44" w14:textId="77777777" w:rsidR="00052439" w:rsidRPr="00052439" w:rsidRDefault="00052439" w:rsidP="00052439">
      <w:pPr>
        <w:pStyle w:val="Bibliography"/>
      </w:pPr>
      <w:r w:rsidRPr="00052439">
        <w:t>Forchhammer MC, Clutton-Brock TH, Lindström J, Albon SD. 2001. Climate and population density induce long-term cohort variation in a northern ungulate. Journal of Animal Ecology. 70(5):721–729. doi:10.1046/j.0021-8790.2001.00532.x.</w:t>
      </w:r>
    </w:p>
    <w:p w14:paraId="1CC6FE3D" w14:textId="77777777" w:rsidR="00052439" w:rsidRPr="00052439" w:rsidRDefault="00052439" w:rsidP="00052439">
      <w:pPr>
        <w:pStyle w:val="Bibliography"/>
      </w:pPr>
      <w:r w:rsidRPr="00052439">
        <w:t>Gaillard J-M, Festa-Bianchet M, Yoccoz NG, Loison A, Toigo C. 2000. Temporal Variation in Fitness Components and Population Dynamics of Large Herbivores. Annual Review of Ecology and Systematics. 31:367–393.</w:t>
      </w:r>
    </w:p>
    <w:p w14:paraId="19143218" w14:textId="77777777" w:rsidR="00052439" w:rsidRPr="00052439" w:rsidRDefault="00052439" w:rsidP="00052439">
      <w:pPr>
        <w:pStyle w:val="Bibliography"/>
      </w:pPr>
      <w:r w:rsidRPr="00052439">
        <w:t>Gantner V, Mijić P, Kuterovac K, Solić D, Gantner R. 2011. Temperature-humidity index values and their significance on the daily production of dairy cattle. Mljekarstvo : časopis za unaprjeđenje proizvodnje i prerade mlijeka. 61(1):56–63.</w:t>
      </w:r>
    </w:p>
    <w:p w14:paraId="36D28495" w14:textId="77777777" w:rsidR="00052439" w:rsidRPr="00052439" w:rsidRDefault="00052439" w:rsidP="00052439">
      <w:pPr>
        <w:pStyle w:val="Bibliography"/>
      </w:pPr>
      <w:r w:rsidRPr="00052439">
        <w:t>Gardner JL, Peters A, Kearney MR, Joseph L, Heinsohn R. 2011. Declining body size: A third universal response to warming? Trends in Ecology and Evolution. 26(6):285–291. doi:10.1016/j.tree.2011.03.005.</w:t>
      </w:r>
    </w:p>
    <w:p w14:paraId="45351501" w14:textId="77777777" w:rsidR="00052439" w:rsidRPr="00052439" w:rsidRDefault="00052439" w:rsidP="00052439">
      <w:pPr>
        <w:pStyle w:val="Bibliography"/>
      </w:pPr>
      <w:r w:rsidRPr="00052439">
        <w:t>Garel M, Gaillard J-M, Jullien J-M, Dubray D, Maillard D, Loison A. 2011. Population abundance and early spring conditions determine variation in body mass of juvenile chamois. Journal of Mammalogy. 92(5):1112–1117. doi:10.1644/10-MAMM-A-056.1.</w:t>
      </w:r>
    </w:p>
    <w:p w14:paraId="2073AF24" w14:textId="77777777" w:rsidR="00052439" w:rsidRPr="00052439" w:rsidRDefault="00052439" w:rsidP="00052439">
      <w:pPr>
        <w:pStyle w:val="Bibliography"/>
      </w:pPr>
      <w:r w:rsidRPr="00052439">
        <w:t>Garel M, Loison A, Jullien J-M, Dubray D, Maillard D, Gaillard J-M. 2009. Sex-Specific Growth in Alpine Chamois. Journal of Mammalogy. 90(4):954–960. doi:10.1644/08-MAMM-A-287.1.</w:t>
      </w:r>
    </w:p>
    <w:p w14:paraId="1112C183" w14:textId="77777777" w:rsidR="00052439" w:rsidRPr="00052439" w:rsidRDefault="00052439" w:rsidP="00052439">
      <w:pPr>
        <w:pStyle w:val="Bibliography"/>
      </w:pPr>
      <w:r w:rsidRPr="0098258D">
        <w:rPr>
          <w:lang w:val="de-CH"/>
        </w:rPr>
        <w:t xml:space="preserve">Gorniak T, Meyer U, Südekum K-H, Dänicke S. 2014. </w:t>
      </w:r>
      <w:r w:rsidRPr="00052439">
        <w:t>Impact of mild heat stress on dry matter intake, milk yield and milk composition in mid-lactation Holstein dairy cows in a temperate climate. Archives of Animal Nutrition. 68(5):358–369. doi:10.1080/1745039X.2014.950451.</w:t>
      </w:r>
    </w:p>
    <w:p w14:paraId="1796725E" w14:textId="77777777" w:rsidR="00052439" w:rsidRPr="00052439" w:rsidRDefault="00052439" w:rsidP="00052439">
      <w:pPr>
        <w:pStyle w:val="Bibliography"/>
      </w:pPr>
      <w:r w:rsidRPr="00052439">
        <w:lastRenderedPageBreak/>
        <w:t>Hansen PJ. 2009. Effects of heat stress on mammalian reproduction. Philosophical Transactions of the Royal Society B: Biological Sciences. 364(1534):3341–3350. doi:10.1098/rstb.2009.0131.</w:t>
      </w:r>
    </w:p>
    <w:p w14:paraId="01AE4756" w14:textId="77777777" w:rsidR="00052439" w:rsidRPr="0098258D" w:rsidRDefault="00052439" w:rsidP="00052439">
      <w:pPr>
        <w:pStyle w:val="Bibliography"/>
        <w:rPr>
          <w:lang w:val="de-CH"/>
        </w:rPr>
      </w:pPr>
      <w:r w:rsidRPr="00052439">
        <w:t xml:space="preserve">von Hardenberg A, Bassano B, Peracino A, Lovari S. 2000. Male Alpine Chamois Occupy Territories at Hotspots Before the Mating Season. </w:t>
      </w:r>
      <w:r w:rsidRPr="0098258D">
        <w:rPr>
          <w:lang w:val="de-CH"/>
        </w:rPr>
        <w:t>Ethology. 106(7):617–630. doi:10.1046/j.1439-0310.2000.00579.x.</w:t>
      </w:r>
    </w:p>
    <w:p w14:paraId="15F350C9" w14:textId="77777777" w:rsidR="00052439" w:rsidRPr="00052439" w:rsidRDefault="00052439" w:rsidP="00052439">
      <w:pPr>
        <w:pStyle w:val="Bibliography"/>
      </w:pPr>
      <w:r w:rsidRPr="0098258D">
        <w:rPr>
          <w:lang w:val="de-CH"/>
        </w:rPr>
        <w:t xml:space="preserve">Herfindal I, Solberg EJ, Sæther B-E, Høgda KA, Andersen R. 2006. </w:t>
      </w:r>
      <w:r w:rsidRPr="00052439">
        <w:t>Environmental phenology and geographical gradients in moose body mass. Oecologia. 150(2):213–224. doi:10.1007/s00442-006-0519-8.</w:t>
      </w:r>
    </w:p>
    <w:p w14:paraId="326EFEBF" w14:textId="77777777" w:rsidR="00052439" w:rsidRPr="00052439" w:rsidRDefault="00052439" w:rsidP="00052439">
      <w:pPr>
        <w:pStyle w:val="Bibliography"/>
      </w:pPr>
      <w:r w:rsidRPr="00052439">
        <w:t>Herfindal I, Tveraa T, Stien A, Solberg EJ, Grøtan V. 2020. When does weather synchronize life-history traits? Spatiotemporal patterns in juvenile body mass of two ungulates. Journal of Animal Ecology. 89(6):1419–1432. doi:10.1111/1365-2656.13192.</w:t>
      </w:r>
    </w:p>
    <w:p w14:paraId="672FBA0E" w14:textId="77777777" w:rsidR="00052439" w:rsidRPr="00052439" w:rsidRDefault="00052439" w:rsidP="00052439">
      <w:pPr>
        <w:pStyle w:val="Bibliography"/>
      </w:pPr>
      <w:r w:rsidRPr="00052439">
        <w:t>Hetem RS, Fuller A, Maloney SK, Mitchell D. 2014. Responses of large mammals to climate change. Temperature. 1(2):115–127. doi:10.4161/temp.29651.</w:t>
      </w:r>
    </w:p>
    <w:p w14:paraId="2D018EAB" w14:textId="77777777" w:rsidR="00052439" w:rsidRPr="00052439" w:rsidRDefault="00052439" w:rsidP="00052439">
      <w:pPr>
        <w:pStyle w:val="Bibliography"/>
      </w:pPr>
      <w:r w:rsidRPr="00052439">
        <w:t>Hudson RJ, White RG, editors. 1985. Bioenergetics of wild herbivores. Boca Raton, Fla: CRC Press.</w:t>
      </w:r>
    </w:p>
    <w:p w14:paraId="2FCAF8F5" w14:textId="77777777" w:rsidR="00052439" w:rsidRPr="0098258D" w:rsidRDefault="00052439" w:rsidP="00052439">
      <w:pPr>
        <w:pStyle w:val="Bibliography"/>
        <w:rPr>
          <w:lang w:val="de-CH"/>
        </w:rPr>
      </w:pPr>
      <w:r w:rsidRPr="00052439">
        <w:t xml:space="preserve">Klein DR. 1965. Ecology of Deer Range in Alaska. </w:t>
      </w:r>
      <w:r w:rsidRPr="0098258D">
        <w:rPr>
          <w:lang w:val="de-CH"/>
        </w:rPr>
        <w:t>Ecological Monographs. 35(3):259–284. doi:10.2307/1942139.</w:t>
      </w:r>
    </w:p>
    <w:p w14:paraId="18BDA9BF" w14:textId="77777777" w:rsidR="00052439" w:rsidRPr="00052439" w:rsidRDefault="00052439" w:rsidP="00052439">
      <w:pPr>
        <w:pStyle w:val="Bibliography"/>
      </w:pPr>
      <w:r w:rsidRPr="0098258D">
        <w:rPr>
          <w:lang w:val="de-CH"/>
        </w:rPr>
        <w:t xml:space="preserve">Knapp DM, Grummer RR. 1991. </w:t>
      </w:r>
      <w:r w:rsidRPr="00052439">
        <w:t>Response of Lactating Dairy Cows to Fat Supplementation During Heat Stress. Journal of Dairy Science. 74(8):2573–2579. doi:10.3168/jds.S0022-0302(91)78435-X.</w:t>
      </w:r>
    </w:p>
    <w:p w14:paraId="3F25B697" w14:textId="77777777" w:rsidR="00052439" w:rsidRPr="0098258D" w:rsidRDefault="00052439" w:rsidP="00052439">
      <w:pPr>
        <w:pStyle w:val="Bibliography"/>
        <w:rPr>
          <w:lang w:val="fr-CH"/>
        </w:rPr>
      </w:pPr>
      <w:r w:rsidRPr="00052439">
        <w:t xml:space="preserve">Kruuk LEB, Slate J, Pemberton JM, Brotherstone S, Guinness F, Clutton-Brock T. 2002. Antler Size in Red Deer: Heritability and Selection but No Evolution. </w:t>
      </w:r>
      <w:r w:rsidRPr="0098258D">
        <w:rPr>
          <w:lang w:val="fr-CH"/>
        </w:rPr>
        <w:t>Evolution. 56(8):1683–1695. doi:10.1111/j.0014-3820.2002.tb01480.x.</w:t>
      </w:r>
    </w:p>
    <w:p w14:paraId="24DA8D28" w14:textId="77777777" w:rsidR="00052439" w:rsidRPr="0098258D" w:rsidRDefault="00052439" w:rsidP="00052439">
      <w:pPr>
        <w:pStyle w:val="Bibliography"/>
        <w:rPr>
          <w:lang w:val="fr-CH"/>
        </w:rPr>
      </w:pPr>
      <w:r w:rsidRPr="0098258D">
        <w:rPr>
          <w:lang w:val="fr-CH"/>
        </w:rPr>
        <w:t xml:space="preserve">Liu J, Li L, Chen X, Lu Y, Wang D. 2019. </w:t>
      </w:r>
      <w:r w:rsidRPr="00052439">
        <w:t xml:space="preserve">Effects of heat stress on body temperature, milk production, and reproduction in dairy cows: a novel idea for monitoring and evaluation of heat stress — A review. </w:t>
      </w:r>
      <w:r w:rsidRPr="0098258D">
        <w:rPr>
          <w:lang w:val="fr-CH"/>
        </w:rPr>
        <w:t>Asian-Australas J Anim Sci. 32(9):1332–1339. doi:10.5713/ajas.18.0743.</w:t>
      </w:r>
    </w:p>
    <w:p w14:paraId="6F660A40" w14:textId="77777777" w:rsidR="00052439" w:rsidRPr="00052439" w:rsidRDefault="00052439" w:rsidP="00052439">
      <w:pPr>
        <w:pStyle w:val="Bibliography"/>
      </w:pPr>
      <w:r w:rsidRPr="0098258D">
        <w:rPr>
          <w:lang w:val="fr-CH"/>
        </w:rPr>
        <w:t xml:space="preserve">Loison A, Langvatn R, Solberg EJ. 1999. </w:t>
      </w:r>
      <w:r w:rsidRPr="00052439">
        <w:t>Body mass and winter mortality in red deer calves: disentangling sex and climate effects. Ecography. 22(1):20–30. doi:10.1111/j.1600-0587.1999.tb00451.x.</w:t>
      </w:r>
    </w:p>
    <w:p w14:paraId="38A42778" w14:textId="77777777" w:rsidR="00052439" w:rsidRPr="00052439" w:rsidRDefault="00052439" w:rsidP="00052439">
      <w:pPr>
        <w:pStyle w:val="Bibliography"/>
      </w:pPr>
      <w:r w:rsidRPr="00052439">
        <w:t>Mason TH, Apollonio M, Chirichella R, Willis SG, Stephens PA. 2014. Environmental change and long-term body mass declines in an alpine mammal. Frontiers in Zoology. 11(1):69. doi:10.1186/s12983-014-0069-6.</w:t>
      </w:r>
    </w:p>
    <w:p w14:paraId="0C8B07EE" w14:textId="77777777" w:rsidR="00052439" w:rsidRPr="00052439" w:rsidRDefault="00052439" w:rsidP="00052439">
      <w:pPr>
        <w:pStyle w:val="Bibliography"/>
      </w:pPr>
      <w:r w:rsidRPr="00052439">
        <w:t>McElligott AG, Gammell MP, Harty HC, Paini DR, Murphy DT, Walsh JT, Hayden TJ. 2001. Sexual size dimorphism in fallow deer (Dama dama): do larger, heavier males gain greater mating success? Behav Ecol Sociobiol. 49(4):266–272. doi:10.1007/s002650000293.</w:t>
      </w:r>
    </w:p>
    <w:p w14:paraId="4CBBE710" w14:textId="77777777" w:rsidR="00052439" w:rsidRPr="00052439" w:rsidRDefault="00052439" w:rsidP="00052439">
      <w:pPr>
        <w:pStyle w:val="Bibliography"/>
      </w:pPr>
      <w:r w:rsidRPr="00052439">
        <w:lastRenderedPageBreak/>
        <w:t>Nesti I, Posillico M, Lovari S. 2010. Ranging behaviour and habitat selection of Alpine chamois. Ethology Ecology &amp; Evolution. 22(3):215–231. doi:10.1080/03949370.2010.502316.</w:t>
      </w:r>
    </w:p>
    <w:p w14:paraId="5F9C3417" w14:textId="77777777" w:rsidR="00052439" w:rsidRPr="00052439" w:rsidRDefault="00052439" w:rsidP="00052439">
      <w:pPr>
        <w:pStyle w:val="Bibliography"/>
      </w:pPr>
      <w:r w:rsidRPr="00052439">
        <w:t>Newbolt CH, Acker PK, Neuman TJ, Hoffman SI, Ditchkoff SS, Steury TD. 2017. Factors influencing reproductive success in male white-tailed deer. The Journal of Wildlife Management. 81(2):206–217. doi:10.1002/jwmg.21191.</w:t>
      </w:r>
    </w:p>
    <w:p w14:paraId="06874A0C" w14:textId="77777777" w:rsidR="00052439" w:rsidRPr="0098258D" w:rsidRDefault="00052439" w:rsidP="00052439">
      <w:pPr>
        <w:pStyle w:val="Bibliography"/>
        <w:rPr>
          <w:lang w:val="fr-CH"/>
        </w:rPr>
      </w:pPr>
      <w:r w:rsidRPr="00052439">
        <w:t xml:space="preserve">Ozgul A, Tuljapurkar S, Benton TG, Pemberton JM, Clutton-Brock TH, Coulson T. 2009. The Dynamics of Phenotypic Change and the Shrinking Sheep of St. Kilda. </w:t>
      </w:r>
      <w:r w:rsidRPr="0098258D">
        <w:rPr>
          <w:lang w:val="fr-CH"/>
        </w:rPr>
        <w:t>Science. 325(5939):464–467. doi:10.1126/science.1173668.</w:t>
      </w:r>
    </w:p>
    <w:p w14:paraId="0F307339" w14:textId="77777777" w:rsidR="00052439" w:rsidRPr="00052439" w:rsidRDefault="00052439" w:rsidP="00052439">
      <w:pPr>
        <w:pStyle w:val="Bibliography"/>
      </w:pPr>
      <w:r w:rsidRPr="0098258D">
        <w:rPr>
          <w:lang w:val="fr-CH"/>
        </w:rPr>
        <w:t xml:space="preserve">Pettorelli N, Pelletier F, Hardenberg A von, Festa-Bianchet M, Côté SD. 2007. </w:t>
      </w:r>
      <w:r w:rsidRPr="00052439">
        <w:t>Early Onset of Vegetation Growth Vs. Rapid Green-up: Impacts on Juvenile Mountain Ungulates. Ecology. 88(2):381–390. doi:10.1890/06-0875.</w:t>
      </w:r>
    </w:p>
    <w:p w14:paraId="50C10269" w14:textId="77777777" w:rsidR="00052439" w:rsidRPr="00052439" w:rsidRDefault="00052439" w:rsidP="00052439">
      <w:pPr>
        <w:pStyle w:val="Bibliography"/>
      </w:pPr>
      <w:r w:rsidRPr="00052439">
        <w:t>van de Pol M, Bailey LD, McLean N, Rijsdijk L, Lawson CR, Brouwer L. 2016. Identifying the best climatic predictors in ecology and evolution. Methods in Ecology and Evolution. 7(10):1246–1257. doi:10.1111/2041-210X.12590.</w:t>
      </w:r>
    </w:p>
    <w:p w14:paraId="17865289" w14:textId="77777777" w:rsidR="00052439" w:rsidRPr="00052439" w:rsidRDefault="00052439" w:rsidP="00052439">
      <w:pPr>
        <w:pStyle w:val="Bibliography"/>
      </w:pPr>
      <w:r w:rsidRPr="00052439">
        <w:t>Post E, Forchhammer MC. 2008. Climate change reduces reproductive success of an Arctic herbivore through trophic mismatch. Philosophical Transactions of the Royal Society B: Biological Sciences. 363(1501):2369–2375. doi:10.1098/rstb.2007.2207.</w:t>
      </w:r>
    </w:p>
    <w:p w14:paraId="171903D3" w14:textId="77777777" w:rsidR="00052439" w:rsidRPr="00052439" w:rsidRDefault="00052439" w:rsidP="00052439">
      <w:pPr>
        <w:pStyle w:val="Bibliography"/>
      </w:pPr>
      <w:r w:rsidRPr="00052439">
        <w:t>R Core Team. 2022. R: A language and environment for statistical computing. R Foundation for Statistical Computing. https://www.R-project.org/.</w:t>
      </w:r>
    </w:p>
    <w:p w14:paraId="35B47604" w14:textId="77777777" w:rsidR="00052439" w:rsidRPr="0098258D" w:rsidRDefault="00052439" w:rsidP="00052439">
      <w:pPr>
        <w:pStyle w:val="Bibliography"/>
        <w:rPr>
          <w:lang w:val="de-CH"/>
        </w:rPr>
      </w:pPr>
      <w:r w:rsidRPr="00052439">
        <w:t xml:space="preserve">Reichstein M, Ciais P, Papale D, Valentini R, Running S, Viovy N, Cramer W, Granier A, Ogée J, Allard V, et al. 2007. Reduction of ecosystem productivity and respiration during the European summer 2003 climate anomaly: a joint flux tower, remote sensing and modelling analysis. </w:t>
      </w:r>
      <w:r w:rsidRPr="0098258D">
        <w:rPr>
          <w:lang w:val="de-CH"/>
        </w:rPr>
        <w:t>Global Change Biology. 13(3):634–651. doi:10.1111/j.1365-2486.2006.01224.x.</w:t>
      </w:r>
    </w:p>
    <w:p w14:paraId="6720526A" w14:textId="77777777" w:rsidR="00052439" w:rsidRPr="00052439" w:rsidRDefault="00052439" w:rsidP="00052439">
      <w:pPr>
        <w:pStyle w:val="Bibliography"/>
      </w:pPr>
      <w:r w:rsidRPr="0098258D">
        <w:rPr>
          <w:lang w:val="de-CH"/>
        </w:rPr>
        <w:t xml:space="preserve">Reiner R, Zedrosser A, Zeiler H, Hackländer K, Corlatti L. 2021. </w:t>
      </w:r>
      <w:r w:rsidRPr="00052439">
        <w:t>Forests buffer the climate-induced decline of body mass in a mountain herbivore. Global Change Biology. 27(16):3741–3752. doi:10.1111/gcb.15711.</w:t>
      </w:r>
    </w:p>
    <w:p w14:paraId="5E0699FA" w14:textId="77777777" w:rsidR="00052439" w:rsidRPr="00052439" w:rsidRDefault="00052439" w:rsidP="00052439">
      <w:pPr>
        <w:pStyle w:val="Bibliography"/>
      </w:pPr>
      <w:r w:rsidRPr="00052439">
        <w:t>Robbins CT, Robbins BL. 1979. Fetal and Neonatal Growth Patterns and Maternal Reproductive Effort in Ungulates and Subungulates. The American Naturalist. 114(1):101–116. doi:10.1086/283456.</w:t>
      </w:r>
    </w:p>
    <w:p w14:paraId="3E4DF41F" w14:textId="77777777" w:rsidR="00052439" w:rsidRPr="00052439" w:rsidRDefault="00052439" w:rsidP="00052439">
      <w:pPr>
        <w:pStyle w:val="Bibliography"/>
      </w:pPr>
      <w:r w:rsidRPr="00052439">
        <w:t>Rughetti M, Festa-Bianchet M. 2011. Effects of early horn growth on reproduction and hunting mortality in female chamois. Journal of Animal Ecology. 80(2):438–447. doi:10.1111/j.1365-2656.2010.01773.x.</w:t>
      </w:r>
    </w:p>
    <w:p w14:paraId="4F9B1D1B" w14:textId="77777777" w:rsidR="00052439" w:rsidRPr="00052439" w:rsidRDefault="00052439" w:rsidP="00052439">
      <w:pPr>
        <w:pStyle w:val="Bibliography"/>
      </w:pPr>
      <w:r w:rsidRPr="00052439">
        <w:t>Rughetti M, Festa-Bianchet M. 2012. Effects of spring-summer temperature on body mass of chamois. Journal of Mammalogy. 93(5):1301–1307. doi:10.1644/11-MAMM-A-402.1.</w:t>
      </w:r>
    </w:p>
    <w:p w14:paraId="0CB87877" w14:textId="77777777" w:rsidR="00052439" w:rsidRPr="00052439" w:rsidRDefault="00052439" w:rsidP="00052439">
      <w:pPr>
        <w:pStyle w:val="Bibliography"/>
      </w:pPr>
      <w:r w:rsidRPr="00052439">
        <w:t>Salewski V, Hochachka WM, Fiedler W. 2010. Global warming and Bergmann’s rule: do central European passerines adjust their body size to rising temperatures? Oecologia. 162(1):247–260. doi:10.1007/s00442-009-1446-2.</w:t>
      </w:r>
    </w:p>
    <w:p w14:paraId="1BF2370A" w14:textId="77777777" w:rsidR="00052439" w:rsidRPr="00052439" w:rsidRDefault="00052439" w:rsidP="00052439">
      <w:pPr>
        <w:pStyle w:val="Bibliography"/>
      </w:pPr>
      <w:r w:rsidRPr="00052439">
        <w:lastRenderedPageBreak/>
        <w:t>Schroder W, Elsner-Schack IV. 1985. Correct age determination in chamois. In: The biology and management of mountain ungulates. (Lovari S., ed.). London, United Kingdom: Croom Helm. p. 65–70.</w:t>
      </w:r>
    </w:p>
    <w:p w14:paraId="36362AE3" w14:textId="77777777" w:rsidR="00052439" w:rsidRPr="00052439" w:rsidRDefault="00052439" w:rsidP="00052439">
      <w:pPr>
        <w:pStyle w:val="Bibliography"/>
      </w:pPr>
      <w:r w:rsidRPr="00052439">
        <w:t>Scornavacca D, Cotza A, Lovari S, Ferretti F. 2018. Suckling behaviour and allonursing in the Apennine chamois. Ethology Ecology &amp; Evolution. 30(5):385–398. doi:10.1080/03949370.2017.1423115.</w:t>
      </w:r>
    </w:p>
    <w:p w14:paraId="57181F67" w14:textId="77777777" w:rsidR="00052439" w:rsidRPr="00052439" w:rsidRDefault="00052439" w:rsidP="00052439">
      <w:pPr>
        <w:pStyle w:val="Bibliography"/>
      </w:pPr>
      <w:r w:rsidRPr="00052439">
        <w:t>Shackleton DM. 1997. Wild sheep and goats and their relatives : status survey and conservation action plan for Caprinae. [accessed 2022 Jul 2]. https://policycommons.net/artifacts/1373021/wild-sheep-and-goats-and-their-relatives/1987236/.</w:t>
      </w:r>
    </w:p>
    <w:p w14:paraId="5379A38F" w14:textId="77777777" w:rsidR="00052439" w:rsidRPr="0098258D" w:rsidRDefault="00052439" w:rsidP="00052439">
      <w:pPr>
        <w:pStyle w:val="Bibliography"/>
        <w:rPr>
          <w:lang w:val="de-CH"/>
        </w:rPr>
      </w:pPr>
      <w:r w:rsidRPr="00052439">
        <w:t xml:space="preserve">Sheridan JA, Bickford D. 2011. Shrinking body size as an ecological response to climate change. </w:t>
      </w:r>
      <w:r w:rsidRPr="0098258D">
        <w:rPr>
          <w:lang w:val="de-CH"/>
        </w:rPr>
        <w:t>Nature Climate Change. 1(8):401–406. doi:10.1038/nclimate1259.</w:t>
      </w:r>
    </w:p>
    <w:p w14:paraId="7C84896D" w14:textId="77777777" w:rsidR="00052439" w:rsidRPr="00052439" w:rsidRDefault="00052439" w:rsidP="00052439">
      <w:pPr>
        <w:pStyle w:val="Bibliography"/>
      </w:pPr>
      <w:r w:rsidRPr="0098258D">
        <w:rPr>
          <w:lang w:val="de-CH"/>
        </w:rPr>
        <w:t xml:space="preserve">Spitzenberger F, Bauer K. 2001. Die Säugetierfauna Österreichs. Bundesministerium für Land-und Forstwirtschaft, Umwelt und Wasserwirtschaft. </w:t>
      </w:r>
      <w:r w:rsidRPr="00052439">
        <w:t>[accessed 2022 Jul 2]. 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w:t>
      </w:r>
    </w:p>
    <w:p w14:paraId="03990AB2" w14:textId="77777777" w:rsidR="00052439" w:rsidRPr="00052439" w:rsidRDefault="00052439" w:rsidP="00052439">
      <w:pPr>
        <w:pStyle w:val="Bibliography"/>
      </w:pPr>
      <w:r w:rsidRPr="00052439">
        <w:t>Toïgo C, Gaillard J-M, Van Laere G, Hewison M, Morellet N. 2006. How does environmental variation influence body mass, body size, and body condition? Roe deer as a case study. Ecography. 29(3):301–308. doi:10.1111/j.2006.0906-7590.04394.x.</w:t>
      </w:r>
    </w:p>
    <w:p w14:paraId="213BF7F4" w14:textId="77777777" w:rsidR="00052439" w:rsidRPr="0098258D" w:rsidRDefault="00052439" w:rsidP="00052439">
      <w:pPr>
        <w:pStyle w:val="Bibliography"/>
        <w:rPr>
          <w:lang w:val="de-CH"/>
        </w:rPr>
      </w:pPr>
      <w:r w:rsidRPr="0098258D">
        <w:rPr>
          <w:lang w:val="de-CH"/>
        </w:rPr>
        <w:t xml:space="preserve">Turco M, Palazzi E, von Hardenberg J, Provenzale A. 2015. </w:t>
      </w:r>
      <w:r w:rsidRPr="00052439">
        <w:t xml:space="preserve">Observed climate change hotspots. Geophysical Research Letters. </w:t>
      </w:r>
      <w:r w:rsidRPr="0098258D">
        <w:rPr>
          <w:lang w:val="de-CH"/>
        </w:rPr>
        <w:t>42(9):3521–3528. doi:10.1002/2015GL063891.</w:t>
      </w:r>
    </w:p>
    <w:p w14:paraId="14A40257" w14:textId="77777777" w:rsidR="00052439" w:rsidRPr="00052439" w:rsidRDefault="00052439" w:rsidP="00052439">
      <w:pPr>
        <w:pStyle w:val="Bibliography"/>
      </w:pPr>
      <w:r w:rsidRPr="0098258D">
        <w:rPr>
          <w:lang w:val="de-CH"/>
        </w:rPr>
        <w:t xml:space="preserve">Tveraa T, Stien A, Bårdsen B-J, Fauchald P. 2013. </w:t>
      </w:r>
      <w:r w:rsidRPr="00052439">
        <w:t>Population Densities, Vegetation Green-Up, and Plant Productivity: Impacts on Reproductive Success and Juvenile Body Mass in Reindeer. PLOS ONE. 8(2):e56450. doi:10.1371/journal.pone.0056450.</w:t>
      </w:r>
    </w:p>
    <w:p w14:paraId="72FA8E02" w14:textId="77777777" w:rsidR="00052439" w:rsidRPr="00052439" w:rsidRDefault="00052439" w:rsidP="00052439">
      <w:pPr>
        <w:pStyle w:val="Bibliography"/>
      </w:pPr>
      <w:r w:rsidRPr="00052439">
        <w:t>Upadhyay RC, Singh SV, Kumar A, Gupta SK, Ashutosh. 2007. Impact of Climate change on Milk production of Murrah buffaloes. Italian Journal of Animal Science. 6(sup2):1329–1332. doi:10.4081/ijas.2007.s2.1329.</w:t>
      </w:r>
    </w:p>
    <w:p w14:paraId="1126CABB" w14:textId="77777777" w:rsidR="00052439" w:rsidRPr="00052439" w:rsidRDefault="00052439" w:rsidP="00052439">
      <w:pPr>
        <w:pStyle w:val="Bibliography"/>
      </w:pPr>
      <w:r w:rsidRPr="00052439">
        <w:t>Weeks BC, Willard DE, Zimova M, Ellis AA, Witynski ML, Hennen M, Winger BM. 2020. Shared morphological consequences of global warming in North American migratory birds. Norris R, editor. Ecol Lett. 23(2):316–325. doi:10.1111/ele.13434.</w:t>
      </w:r>
    </w:p>
    <w:p w14:paraId="183C1FE8" w14:textId="77777777" w:rsidR="00052439" w:rsidRPr="00052439" w:rsidRDefault="00052439" w:rsidP="00052439">
      <w:pPr>
        <w:pStyle w:val="Bibliography"/>
      </w:pPr>
      <w:r w:rsidRPr="00052439">
        <w:t>Yom-Tov Y. 2001. Global warming and body mass decline in Israeli passerine birds. Proceedings of the Royal Society B: Biological Sciences. 268(1470):947–952. doi:10.1098/rspb.2001.1592.</w:t>
      </w:r>
    </w:p>
    <w:p w14:paraId="1D318EF7" w14:textId="22610EC5" w:rsidR="007C55FB" w:rsidRPr="00C41A0C" w:rsidRDefault="009860FD" w:rsidP="00523B06">
      <w:pPr>
        <w:pStyle w:val="Default"/>
        <w:spacing w:before="120" w:after="120" w:line="360" w:lineRule="auto"/>
        <w:ind w:firstLine="426"/>
      </w:pPr>
      <w:r w:rsidRPr="00C41A0C">
        <w:rPr>
          <w:color w:val="auto"/>
        </w:rPr>
        <w:fldChar w:fldCharType="end"/>
      </w:r>
    </w:p>
    <w:sectPr w:rsidR="007C55FB" w:rsidRPr="00C41A0C">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4"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4" w:author="Pierre Bize" w:date="2022-11-09T09:49:00Z" w:initials="PB">
    <w:p w14:paraId="735A780E" w14:textId="07304FF7"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37" w:author="Pierre Bize" w:date="2022-11-09T10:50:00Z" w:initials="PB">
    <w:p w14:paraId="037F9891" w14:textId="77777777" w:rsidR="0092170A" w:rsidRDefault="0092170A" w:rsidP="002F6BDE">
      <w:pPr>
        <w:pStyle w:val="CommentText"/>
      </w:pPr>
      <w:r>
        <w:rPr>
          <w:rStyle w:val="CommentReference"/>
        </w:rPr>
        <w:annotationRef/>
      </w:r>
      <w:r>
        <w:rPr>
          <w:lang w:val="fr-CH"/>
        </w:rPr>
        <w:t>This is still happening</w:t>
      </w:r>
    </w:p>
  </w:comment>
  <w:comment w:id="62" w:author="Pierre Bize" w:date="2022-11-09T11:02:00Z" w:initials="PB">
    <w:p w14:paraId="749831E2" w14:textId="77777777" w:rsidR="002837BC" w:rsidRDefault="002837BC" w:rsidP="00005F3F">
      <w:pPr>
        <w:pStyle w:val="CommentText"/>
      </w:pPr>
      <w:r>
        <w:rPr>
          <w:rStyle w:val="CommentReference"/>
        </w:rPr>
        <w:annotationRef/>
      </w:r>
      <w:r>
        <w:rPr>
          <w:lang w:val="fr-CH"/>
        </w:rPr>
        <w:t>If you have a sentence like this one, we then expect to hear about the 1st and 2nd most common response… Hence, to keep it brief, I have reformulate above your sentence.</w:t>
      </w:r>
    </w:p>
  </w:comment>
  <w:comment w:id="64" w:author="Pierre Bize" w:date="2022-11-09T11:03:00Z" w:initials="PB">
    <w:p w14:paraId="0A198F08" w14:textId="77777777" w:rsidR="002B282A" w:rsidRDefault="002B282A" w:rsidP="00B13710">
      <w:pPr>
        <w:pStyle w:val="CommentText"/>
      </w:pPr>
      <w:r>
        <w:rPr>
          <w:rStyle w:val="CommentReference"/>
        </w:rPr>
        <w:annotationRef/>
      </w:r>
      <w:r>
        <w:rPr>
          <w:lang w:val="fr-CH"/>
        </w:rPr>
        <w:t>I would add 1 or 2 additional recent papers, maybe review on this topic. No need to have as many papers as what you have above. One way to reduce the word counts is also to cite less papers… Bio Let is a short format, and no one expect to have an exhaustive list of references... I would always stick to a few, essential, references.</w:t>
      </w:r>
    </w:p>
  </w:comment>
  <w:comment w:id="83" w:author="Pierre Bize" w:date="2022-11-09T14:53:00Z" w:initials="PB">
    <w:p w14:paraId="490ACBDE" w14:textId="77777777" w:rsidR="003042CB" w:rsidRDefault="003042CB">
      <w:pPr>
        <w:pStyle w:val="CommentText"/>
      </w:pPr>
      <w:r>
        <w:rPr>
          <w:rStyle w:val="CommentReference"/>
        </w:rPr>
        <w:annotationRef/>
      </w:r>
      <w:r>
        <w:rPr>
          <w:lang w:val="fr-CH"/>
        </w:rPr>
        <w:t>Maybe cite this paper here:</w:t>
      </w:r>
    </w:p>
    <w:p w14:paraId="38D4A8EA" w14:textId="77777777" w:rsidR="003042CB" w:rsidRDefault="003042CB" w:rsidP="00D15D43">
      <w:pPr>
        <w:pStyle w:val="CommentText"/>
      </w:pPr>
      <w:r>
        <w:t xml:space="preserve">Speakman, J.R., and Król, E. (2010). Maximal heat dissipation capacity and hyperthermia risk: neglected key factors in the ecology of endotherms. </w:t>
      </w:r>
      <w:r>
        <w:rPr>
          <w:i/>
          <w:iCs/>
        </w:rPr>
        <w:t>Journal Of Animal Ecology</w:t>
      </w:r>
      <w:r>
        <w:t xml:space="preserve"> 79</w:t>
      </w:r>
      <w:r>
        <w:rPr>
          <w:b/>
          <w:bCs/>
        </w:rPr>
        <w:t>,</w:t>
      </w:r>
      <w:r>
        <w:t xml:space="preserve"> 726-746.</w:t>
      </w:r>
    </w:p>
  </w:comment>
  <w:comment w:id="70" w:author="Pierre Bize" w:date="2022-11-09T11:08:00Z" w:initials="PB">
    <w:p w14:paraId="1199DAE8" w14:textId="1BA0FF95" w:rsidR="001B51D1" w:rsidRDefault="009F46A2">
      <w:pPr>
        <w:pStyle w:val="CommentText"/>
      </w:pPr>
      <w:r>
        <w:rPr>
          <w:rStyle w:val="CommentReference"/>
        </w:rPr>
        <w:annotationRef/>
      </w:r>
      <w:r w:rsidR="001B51D1">
        <w:rPr>
          <w:lang w:val="fr-CH"/>
        </w:rPr>
        <w:t>Be careful to use a "direct" approach in your description of the mechanisms so that it is easier to follow your rationale:</w:t>
      </w:r>
    </w:p>
    <w:p w14:paraId="566FA257" w14:textId="77777777" w:rsidR="001B51D1" w:rsidRDefault="001B51D1">
      <w:pPr>
        <w:pStyle w:val="CommentText"/>
      </w:pPr>
    </w:p>
    <w:p w14:paraId="13B3B5F4" w14:textId="77777777" w:rsidR="001B51D1" w:rsidRDefault="001B51D1">
      <w:pPr>
        <w:pStyle w:val="CommentText"/>
      </w:pPr>
      <w:r>
        <w:rPr>
          <w:lang w:val="fr-CH"/>
        </w:rPr>
        <w:t>Size influences thermoregulation</w:t>
      </w:r>
    </w:p>
    <w:p w14:paraId="70581D04" w14:textId="77777777" w:rsidR="001B51D1" w:rsidRDefault="001B51D1">
      <w:pPr>
        <w:pStyle w:val="CommentText"/>
      </w:pPr>
      <w:r>
        <w:rPr>
          <w:lang w:val="fr-CH"/>
        </w:rPr>
        <w:t xml:space="preserve">Vs </w:t>
      </w:r>
    </w:p>
    <w:p w14:paraId="08C55197" w14:textId="77777777" w:rsidR="001B51D1" w:rsidRDefault="001B51D1" w:rsidP="00344B60">
      <w:pPr>
        <w:pStyle w:val="CommentText"/>
      </w:pPr>
      <w:r>
        <w:rPr>
          <w:lang w:val="fr-CH"/>
        </w:rPr>
        <w:t>Thermoregulation has direct effect on size</w:t>
      </w:r>
    </w:p>
  </w:comment>
  <w:comment w:id="122" w:author="Pierre Bize" w:date="2022-11-09T14:51:00Z" w:initials="PB">
    <w:p w14:paraId="37798A5A" w14:textId="77777777" w:rsidR="002940EB" w:rsidRDefault="002940EB" w:rsidP="00BF4A10">
      <w:pPr>
        <w:pStyle w:val="CommentText"/>
      </w:pPr>
      <w:r>
        <w:rPr>
          <w:rStyle w:val="CommentReference"/>
        </w:rPr>
        <w:annotationRef/>
      </w:r>
      <w:r>
        <w:rPr>
          <w:lang w:val="fr-CH"/>
        </w:rPr>
        <w:t>Gardner et al. 2011</w:t>
      </w:r>
    </w:p>
  </w:comment>
  <w:comment w:id="129" w:author="Pierre Bize" w:date="2022-11-09T20:55:00Z" w:initials="PB">
    <w:p w14:paraId="0EA64E50" w14:textId="77777777" w:rsidR="003B30B0" w:rsidRDefault="003B30B0" w:rsidP="00FF2314">
      <w:pPr>
        <w:pStyle w:val="CommentText"/>
      </w:pPr>
      <w:r>
        <w:rPr>
          <w:rStyle w:val="CommentReference"/>
        </w:rPr>
        <w:annotationRef/>
      </w:r>
      <w:r>
        <w:rPr>
          <w:lang w:val="fr-CH"/>
        </w:rPr>
        <w:t>Here is an alternative for the first paragraph.</w:t>
      </w:r>
    </w:p>
  </w:comment>
  <w:comment w:id="146" w:author="Pierre Bize" w:date="2022-11-09T20:56:00Z" w:initials="PB">
    <w:p w14:paraId="5582CE9D" w14:textId="77777777" w:rsidR="001A5BD9" w:rsidRDefault="001A5BD9">
      <w:pPr>
        <w:pStyle w:val="CommentText"/>
      </w:pPr>
      <w:r>
        <w:rPr>
          <w:rStyle w:val="CommentReference"/>
        </w:rPr>
        <w:annotationRef/>
      </w:r>
      <w:r>
        <w:rPr>
          <w:b/>
          <w:bCs/>
        </w:rPr>
        <w:t>Maximal heat dissipation capacity and hyperthermia risk: neglected key factors in the ecology of endotherms</w:t>
      </w:r>
    </w:p>
    <w:p w14:paraId="163D52C0" w14:textId="77777777" w:rsidR="001A5BD9" w:rsidRDefault="001A5BD9">
      <w:pPr>
        <w:pStyle w:val="CommentText"/>
      </w:pPr>
      <w:r>
        <w:t>J. R. Speakman and E. Król</w:t>
      </w:r>
    </w:p>
    <w:p w14:paraId="499C50F0" w14:textId="77777777" w:rsidR="001A5BD9" w:rsidRDefault="001A5BD9">
      <w:pPr>
        <w:pStyle w:val="CommentText"/>
      </w:pPr>
      <w:r>
        <w:t>Journal Of Animal Ecology 2010 Vol. 79 Issue 4 Pages 726-746</w:t>
      </w:r>
    </w:p>
    <w:p w14:paraId="0CD9E214" w14:textId="77777777" w:rsidR="001A5BD9" w:rsidRDefault="001A5BD9">
      <w:pPr>
        <w:pStyle w:val="CommentText"/>
      </w:pPr>
      <w:r>
        <w:t>DOI: 10.1111/j.1365-2656.2010.01689</w:t>
      </w:r>
    </w:p>
    <w:p w14:paraId="1DC2D968" w14:textId="77777777" w:rsidR="001A5BD9" w:rsidRDefault="001A5BD9">
      <w:pPr>
        <w:pStyle w:val="CommentText"/>
      </w:pPr>
    </w:p>
    <w:p w14:paraId="571B30D7" w14:textId="77777777" w:rsidR="001A5BD9" w:rsidRDefault="001A5BD9">
      <w:pPr>
        <w:pStyle w:val="CommentText"/>
      </w:pPr>
      <w:r>
        <w:rPr>
          <w:b/>
          <w:bCs/>
        </w:rPr>
        <w:t>Ambient temperature shapes reproductive output during pregnancy and lactation in the common vole (Microtus arvalis): a test of the heat dissipation limit theory</w:t>
      </w:r>
    </w:p>
    <w:p w14:paraId="492D7B93" w14:textId="77777777" w:rsidR="001A5BD9" w:rsidRDefault="001A5BD9">
      <w:pPr>
        <w:pStyle w:val="CommentText"/>
      </w:pPr>
      <w:r>
        <w:t>M. J. P. Simons, I. Reimert, V. van der Vinne, C. Hambly, L. M. Vaanholt, J. R. Speakman, et al.</w:t>
      </w:r>
    </w:p>
    <w:p w14:paraId="70EA9D93" w14:textId="77777777" w:rsidR="001A5BD9" w:rsidRDefault="001A5BD9">
      <w:pPr>
        <w:pStyle w:val="CommentText"/>
      </w:pPr>
      <w:r>
        <w:t>Journal of Experimental Biology 2011 Vol. 214 Issue 1 Pages 38-49</w:t>
      </w:r>
    </w:p>
    <w:p w14:paraId="68D2C9F5" w14:textId="77777777" w:rsidR="001A5BD9" w:rsidRDefault="001A5BD9" w:rsidP="00344DC0">
      <w:pPr>
        <w:pStyle w:val="CommentText"/>
      </w:pPr>
      <w:r>
        <w:t>DOI: 10.1242/jeb.044230</w:t>
      </w:r>
    </w:p>
  </w:comment>
  <w:comment w:id="181" w:author="Pierre Bize" w:date="2022-11-09T21:52:00Z" w:initials="PB">
    <w:p w14:paraId="6E4C5568" w14:textId="77777777" w:rsidR="00493F5C" w:rsidRDefault="00493F5C" w:rsidP="00CC2FB9">
      <w:pPr>
        <w:pStyle w:val="CommentText"/>
      </w:pPr>
      <w:r>
        <w:rPr>
          <w:rStyle w:val="CommentReference"/>
        </w:rPr>
        <w:annotationRef/>
      </w:r>
      <w:r>
        <w:rPr>
          <w:lang w:val="fr-CH"/>
        </w:rPr>
        <w:t>I would reduce it to one or two references...</w:t>
      </w:r>
    </w:p>
  </w:comment>
  <w:comment w:id="213" w:author="Pierre Bize" w:date="2022-11-09T22:34:00Z" w:initials="PB">
    <w:p w14:paraId="05B1E5CA" w14:textId="77777777" w:rsidR="0030441E" w:rsidRDefault="0030441E" w:rsidP="00773075">
      <w:pPr>
        <w:pStyle w:val="CommentText"/>
      </w:pPr>
      <w:r>
        <w:rPr>
          <w:rStyle w:val="CommentReference"/>
        </w:rPr>
        <w:annotationRef/>
      </w:r>
      <w:r>
        <w:rPr>
          <w:lang w:val="fr-CH"/>
        </w:rPr>
        <w:t>It seems to me that your are repeating twice the same things in two consecutive sentences!? I have reshaped this part...</w:t>
      </w:r>
    </w:p>
  </w:comment>
  <w:comment w:id="226" w:author="Pierre Bize" w:date="2022-11-10T22:27:00Z" w:initials="PB">
    <w:p w14:paraId="68225F5A" w14:textId="77777777" w:rsidR="001D4264" w:rsidRDefault="00070747" w:rsidP="00AE4A1D">
      <w:pPr>
        <w:pStyle w:val="CommentText"/>
      </w:pPr>
      <w:r>
        <w:rPr>
          <w:rStyle w:val="CommentReference"/>
        </w:rPr>
        <w:annotationRef/>
      </w:r>
      <w:r w:rsidR="001D4264">
        <w:rPr>
          <w:lang w:val="fr-CH"/>
        </w:rPr>
        <w:t xml:space="preserve">I think at the end of this paragraph we should then briefly mention that, in mammals, the early growth is divided in 3 phases, in untero growth, lactation, and post-weaning growth. The 3 phases are however not equally sensitive to climate warming, with the in utero phase bieng the less senstive as offprsring live in constant thermal environment, and the lactation phase the most sensitive, as offspring gorwth in size is the fastest during lactation and mother milk production is constrained by ambient temperature. </w:t>
      </w:r>
    </w:p>
  </w:comment>
  <w:comment w:id="250" w:author="Pierre Bize" w:date="2022-11-10T22:42:00Z" w:initials="PB">
    <w:p w14:paraId="75A0301B" w14:textId="77777777" w:rsidR="009A1C11" w:rsidRDefault="009A1C11" w:rsidP="00C02B72">
      <w:pPr>
        <w:pStyle w:val="CommentText"/>
      </w:pPr>
      <w:r>
        <w:rPr>
          <w:rStyle w:val="CommentReference"/>
        </w:rPr>
        <w:annotationRef/>
      </w:r>
      <w:r>
        <w:rPr>
          <w:lang w:val="fr-CH"/>
        </w:rPr>
        <w:t>Not sure what you want to say here… I would remove this part and the ref!?</w:t>
      </w:r>
    </w:p>
  </w:comment>
  <w:comment w:id="270" w:author="Pierre Bize" w:date="2022-11-09T11:37:00Z" w:initials="PB">
    <w:p w14:paraId="4F895DAE" w14:textId="77777777" w:rsidR="00186C8B" w:rsidRDefault="00186C8B" w:rsidP="00186C8B">
      <w:pPr>
        <w:pStyle w:val="CommentText"/>
      </w:pPr>
      <w:r>
        <w:rPr>
          <w:rStyle w:val="CommentReference"/>
        </w:rPr>
        <w:annotationRef/>
      </w:r>
      <w:r>
        <w:rPr>
          <w:lang w:val="fr-CH"/>
        </w:rPr>
        <w:t xml:space="preserve">Here, and in the discussion, you need to say a few words about that study: </w:t>
      </w:r>
    </w:p>
    <w:p w14:paraId="63DBAE7B" w14:textId="77777777" w:rsidR="00186C8B" w:rsidRDefault="00186C8B" w:rsidP="00186C8B">
      <w:pPr>
        <w:pStyle w:val="CommentText"/>
      </w:pPr>
    </w:p>
    <w:p w14:paraId="7DC18F74" w14:textId="77777777" w:rsidR="00186C8B" w:rsidRDefault="00186C8B" w:rsidP="00186C8B">
      <w:pPr>
        <w:pStyle w:val="CommentText"/>
      </w:pPr>
      <w:r>
        <w:rPr>
          <w:b/>
          <w:bCs/>
        </w:rPr>
        <w:t>Stable body size of Alpine ungulates</w:t>
      </w:r>
    </w:p>
    <w:p w14:paraId="05A94F21" w14:textId="77777777" w:rsidR="00186C8B" w:rsidRDefault="00186C8B" w:rsidP="00186C8B">
      <w:pPr>
        <w:pStyle w:val="CommentText"/>
      </w:pPr>
    </w:p>
    <w:p w14:paraId="4B4D4D60" w14:textId="77777777" w:rsidR="00186C8B" w:rsidRDefault="00186C8B" w:rsidP="00186C8B">
      <w:pPr>
        <w:pStyle w:val="CommentText"/>
      </w:pPr>
      <w:r>
        <w:t>U. Büntgen, H. Jenny, J. D. Galván, A. Piermattei, P. J. Krusic and K. Bollmann</w:t>
      </w:r>
    </w:p>
    <w:p w14:paraId="6F9E320A" w14:textId="77777777" w:rsidR="00186C8B" w:rsidRDefault="00186C8B" w:rsidP="00186C8B">
      <w:pPr>
        <w:pStyle w:val="CommentText"/>
      </w:pPr>
    </w:p>
    <w:p w14:paraId="22F2A57E" w14:textId="77777777" w:rsidR="00186C8B" w:rsidRDefault="00186C8B" w:rsidP="00186C8B">
      <w:pPr>
        <w:pStyle w:val="CommentText"/>
      </w:pPr>
      <w:r>
        <w:t>Royal Society Open Science 2020 Vol. 7 Issue 7 Pages 200196</w:t>
      </w:r>
    </w:p>
    <w:p w14:paraId="51C38FFD" w14:textId="77777777" w:rsidR="00186C8B" w:rsidRDefault="00186C8B" w:rsidP="00186C8B">
      <w:pPr>
        <w:pStyle w:val="CommentText"/>
      </w:pPr>
    </w:p>
    <w:p w14:paraId="5677C61C" w14:textId="77777777" w:rsidR="00186C8B" w:rsidRDefault="00186C8B" w:rsidP="00186C8B">
      <w:pPr>
        <w:pStyle w:val="CommentText"/>
      </w:pPr>
      <w:r>
        <w:t>DOI: doi:10.1098/rsos.200196</w:t>
      </w:r>
    </w:p>
  </w:comment>
  <w:comment w:id="277" w:author="Pierre Bize" w:date="2022-11-10T22:57:00Z" w:initials="PB">
    <w:p w14:paraId="235F7687" w14:textId="77777777" w:rsidR="009B2727" w:rsidRDefault="009B2727" w:rsidP="00016781">
      <w:pPr>
        <w:pStyle w:val="CommentText"/>
      </w:pPr>
      <w:r>
        <w:rPr>
          <w:rStyle w:val="CommentReference"/>
        </w:rPr>
        <w:annotationRef/>
      </w:r>
      <w:r>
        <w:rPr>
          <w:lang w:val="fr-CH"/>
        </w:rPr>
        <w:t>I would end here the intro!</w:t>
      </w:r>
    </w:p>
  </w:comment>
  <w:comment w:id="289" w:author="Pierre Bize" w:date="2022-11-10T22:37:00Z" w:initials="PB">
    <w:p w14:paraId="062D5E14" w14:textId="3DF1BAD4" w:rsidR="008D3777" w:rsidRDefault="008D3777">
      <w:pPr>
        <w:pStyle w:val="CommentText"/>
      </w:pPr>
      <w:r>
        <w:rPr>
          <w:rStyle w:val="CommentReference"/>
        </w:rPr>
        <w:annotationRef/>
      </w:r>
      <w:r>
        <w:rPr>
          <w:lang w:val="fr-CH"/>
        </w:rPr>
        <w:t>Not needed to flag the use of climwin (i.e. tool), and specific details of the modelling approach. This   goes in the methods.</w:t>
      </w:r>
    </w:p>
    <w:p w14:paraId="157ECCFB" w14:textId="77777777" w:rsidR="008D3777" w:rsidRDefault="008D3777">
      <w:pPr>
        <w:pStyle w:val="CommentText"/>
      </w:pPr>
    </w:p>
    <w:p w14:paraId="7E5748F2" w14:textId="77777777" w:rsidR="008D3777" w:rsidRDefault="008D3777" w:rsidP="00380BB1">
      <w:pPr>
        <w:pStyle w:val="CommentText"/>
      </w:pPr>
      <w:r>
        <w:rPr>
          <w:lang w:val="fr-CH"/>
        </w:rPr>
        <w:t>Bio Let is a very short format and you need to be very concise and to the point in the intro.</w:t>
      </w:r>
    </w:p>
  </w:comment>
  <w:comment w:id="294" w:author="Pierre Bize" w:date="2022-11-10T22:38:00Z" w:initials="PB">
    <w:p w14:paraId="5837BBDF" w14:textId="77777777" w:rsidR="008D3777" w:rsidRDefault="008D3777" w:rsidP="008A01AA">
      <w:pPr>
        <w:pStyle w:val="CommentText"/>
      </w:pPr>
      <w:r>
        <w:rPr>
          <w:rStyle w:val="CommentReference"/>
        </w:rPr>
        <w:annotationRef/>
      </w:r>
      <w:r>
        <w:rPr>
          <w:lang w:val="fr-CH"/>
        </w:rPr>
        <w:t>Not essential in the intro. I would move this to the methods when describing the study system and species</w:t>
      </w:r>
    </w:p>
  </w:comment>
  <w:comment w:id="299" w:author="Pierre Bize" w:date="2022-11-09T11:37:00Z" w:initials="PB">
    <w:p w14:paraId="2E87D4BC" w14:textId="17CBD335" w:rsidR="00727D67" w:rsidRDefault="00727D67">
      <w:pPr>
        <w:pStyle w:val="CommentText"/>
      </w:pPr>
      <w:r>
        <w:rPr>
          <w:rStyle w:val="CommentReference"/>
        </w:rPr>
        <w:annotationRef/>
      </w:r>
      <w:r>
        <w:rPr>
          <w:lang w:val="fr-CH"/>
        </w:rPr>
        <w:t xml:space="preserve">Here, and in the discussion, you need to say a few words about that study: </w:t>
      </w:r>
    </w:p>
    <w:p w14:paraId="2BF8F874" w14:textId="77777777" w:rsidR="00727D67" w:rsidRDefault="00727D67">
      <w:pPr>
        <w:pStyle w:val="CommentText"/>
      </w:pPr>
    </w:p>
    <w:p w14:paraId="096050E9" w14:textId="77777777" w:rsidR="00727D67" w:rsidRDefault="00727D67">
      <w:pPr>
        <w:pStyle w:val="CommentText"/>
      </w:pPr>
      <w:r>
        <w:rPr>
          <w:b/>
          <w:bCs/>
        </w:rPr>
        <w:t>Stable body size of Alpine ungulates</w:t>
      </w:r>
    </w:p>
    <w:p w14:paraId="4F0CBB28" w14:textId="77777777" w:rsidR="00727D67" w:rsidRDefault="00727D67">
      <w:pPr>
        <w:pStyle w:val="CommentText"/>
      </w:pPr>
    </w:p>
    <w:p w14:paraId="3674D66F" w14:textId="77777777" w:rsidR="00727D67" w:rsidRDefault="00727D67">
      <w:pPr>
        <w:pStyle w:val="CommentText"/>
      </w:pPr>
      <w:r>
        <w:t>U. Büntgen, H. Jenny, J. D. Galván, A. Piermattei, P. J. Krusic and K. Bollmann</w:t>
      </w:r>
    </w:p>
    <w:p w14:paraId="3B531F31" w14:textId="77777777" w:rsidR="00727D67" w:rsidRDefault="00727D67">
      <w:pPr>
        <w:pStyle w:val="CommentText"/>
      </w:pPr>
    </w:p>
    <w:p w14:paraId="7EE05D7C" w14:textId="77777777" w:rsidR="00727D67" w:rsidRDefault="00727D67">
      <w:pPr>
        <w:pStyle w:val="CommentText"/>
      </w:pPr>
      <w:r>
        <w:t>Royal Society Open Science 2020 Vol. 7 Issue 7 Pages 200196</w:t>
      </w:r>
    </w:p>
    <w:p w14:paraId="006F5137" w14:textId="77777777" w:rsidR="00727D67" w:rsidRDefault="00727D67">
      <w:pPr>
        <w:pStyle w:val="CommentText"/>
      </w:pPr>
    </w:p>
    <w:p w14:paraId="2DE04CDD" w14:textId="77777777" w:rsidR="00727D67" w:rsidRDefault="00727D67" w:rsidP="009900F0">
      <w:pPr>
        <w:pStyle w:val="CommentText"/>
      </w:pPr>
      <w:r>
        <w:t>DOI: doi:10.1098/rsos.200196</w:t>
      </w:r>
    </w:p>
  </w:comment>
  <w:comment w:id="338" w:author="Pierre Bize" w:date="2022-11-09T21:56:00Z" w:initials="PB">
    <w:p w14:paraId="40652365" w14:textId="77777777" w:rsidR="00F1231B" w:rsidRDefault="005C47BD">
      <w:pPr>
        <w:pStyle w:val="CommentText"/>
      </w:pPr>
      <w:r>
        <w:rPr>
          <w:rStyle w:val="CommentReference"/>
        </w:rPr>
        <w:annotationRef/>
      </w:r>
      <w:r w:rsidR="00F1231B">
        <w:rPr>
          <w:lang w:val="fr-CH"/>
        </w:rPr>
        <w:t>No need to report more than 2 decimal values for the t-value…</w:t>
      </w:r>
    </w:p>
    <w:p w14:paraId="030BB08A" w14:textId="77777777" w:rsidR="00F1231B" w:rsidRDefault="00F1231B">
      <w:pPr>
        <w:pStyle w:val="CommentText"/>
      </w:pPr>
    </w:p>
    <w:p w14:paraId="72803F40" w14:textId="77777777" w:rsidR="00F1231B" w:rsidRDefault="00F1231B">
      <w:pPr>
        <w:pStyle w:val="CommentText"/>
      </w:pPr>
      <w:r>
        <w:rPr>
          <w:lang w:val="fr-CH"/>
        </w:rPr>
        <w:t xml:space="preserve">I am wondering if we should not report the Estimates and SE with 3 decimal values!? </w:t>
      </w:r>
    </w:p>
    <w:p w14:paraId="3D075F08" w14:textId="77777777" w:rsidR="00F1231B" w:rsidRDefault="00F1231B">
      <w:pPr>
        <w:pStyle w:val="CommentText"/>
      </w:pPr>
    </w:p>
    <w:p w14:paraId="5BC57DFF" w14:textId="77777777" w:rsidR="00F1231B" w:rsidRDefault="00F1231B" w:rsidP="001A2AF7">
      <w:pPr>
        <w:pStyle w:val="CommentText"/>
      </w:pPr>
      <w:r>
        <w:rPr>
          <w:lang w:val="fr-CH"/>
        </w:rPr>
        <w:t>It's right that we can interpret the estimates for temperature that an increase of 1C is leading to a decrease of 8.5kg in juveniles!? It doesn't seem right from the figures… Are the effects scaled!? If yes, I would say so, although I am wondering if might not be more informative to have the effects unscaled so that can provide straightforward biological interpretation of your estimates.</w:t>
      </w:r>
    </w:p>
  </w:comment>
  <w:comment w:id="347" w:author="Pierre Bize" w:date="2022-11-09T22:00:00Z" w:initials="PB">
    <w:p w14:paraId="554BBE9D" w14:textId="416E6A44" w:rsidR="00601B1D" w:rsidRDefault="00601B1D" w:rsidP="00F17293">
      <w:pPr>
        <w:pStyle w:val="CommentText"/>
      </w:pPr>
      <w:r>
        <w:rPr>
          <w:rStyle w:val="CommentReference"/>
        </w:rPr>
        <w:annotationRef/>
      </w:r>
      <w:r>
        <w:rPr>
          <w:lang w:val="fr-CH"/>
        </w:rPr>
        <w:t>Ideally, I would present the panels next to each others rather than on top of each others</w:t>
      </w:r>
    </w:p>
  </w:comment>
  <w:comment w:id="349" w:author="Pierre Bize" w:date="2022-11-09T21:58:00Z" w:initials="PB">
    <w:p w14:paraId="6CF03B13" w14:textId="4A7CA279" w:rsidR="00CE708A" w:rsidRDefault="00CE708A" w:rsidP="00D244AA">
      <w:pPr>
        <w:pStyle w:val="CommentText"/>
      </w:pPr>
      <w:r>
        <w:rPr>
          <w:rStyle w:val="CommentReference"/>
        </w:rPr>
        <w:annotationRef/>
      </w:r>
      <w:r>
        <w:rPr>
          <w:lang w:val="fr-CH"/>
        </w:rPr>
        <w:t>Explain what are the coloured areas in (c)</w:t>
      </w:r>
    </w:p>
  </w:comment>
  <w:comment w:id="350"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351"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352"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353"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354"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735A780E" w15:done="0"/>
  <w15:commentEx w15:paraId="037F9891" w15:done="0"/>
  <w15:commentEx w15:paraId="749831E2" w15:done="0"/>
  <w15:commentEx w15:paraId="0A198F08" w15:done="0"/>
  <w15:commentEx w15:paraId="38D4A8EA" w15:done="0"/>
  <w15:commentEx w15:paraId="08C55197" w15:done="0"/>
  <w15:commentEx w15:paraId="37798A5A" w15:done="0"/>
  <w15:commentEx w15:paraId="0EA64E50" w15:done="0"/>
  <w15:commentEx w15:paraId="68D2C9F5" w15:done="0"/>
  <w15:commentEx w15:paraId="6E4C5568" w15:done="0"/>
  <w15:commentEx w15:paraId="05B1E5CA" w15:done="0"/>
  <w15:commentEx w15:paraId="68225F5A" w15:done="0"/>
  <w15:commentEx w15:paraId="75A0301B" w15:done="0"/>
  <w15:commentEx w15:paraId="5677C61C" w15:done="0"/>
  <w15:commentEx w15:paraId="235F7687" w15:done="0"/>
  <w15:commentEx w15:paraId="7E5748F2" w15:done="0"/>
  <w15:commentEx w15:paraId="5837BBDF" w15:done="0"/>
  <w15:commentEx w15:paraId="2DE04CDD" w15:done="0"/>
  <w15:commentEx w15:paraId="5BC57DFF" w15:done="0"/>
  <w15:commentEx w15:paraId="554BBE9D" w15:done="0"/>
  <w15:commentEx w15:paraId="6CF03B13"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15F622" w16cex:dateUtc="2022-11-09T08:49:00Z"/>
  <w16cex:commentExtensible w16cex:durableId="27160490" w16cex:dateUtc="2022-11-09T09:50:00Z"/>
  <w16cex:commentExtensible w16cex:durableId="2716073B" w16cex:dateUtc="2022-11-09T10:02:00Z"/>
  <w16cex:commentExtensible w16cex:durableId="2716079C" w16cex:dateUtc="2022-11-09T10:03:00Z"/>
  <w16cex:commentExtensible w16cex:durableId="27163D7B" w16cex:dateUtc="2022-11-09T13:53:00Z"/>
  <w16cex:commentExtensible w16cex:durableId="27160892" w16cex:dateUtc="2022-11-09T10:08:00Z"/>
  <w16cex:commentExtensible w16cex:durableId="27163CD5" w16cex:dateUtc="2022-11-09T13:51:00Z"/>
  <w16cex:commentExtensible w16cex:durableId="27169236" w16cex:dateUtc="2022-11-09T19:55:00Z"/>
  <w16cex:commentExtensible w16cex:durableId="27169278" w16cex:dateUtc="2022-11-09T19:56:00Z"/>
  <w16cex:commentExtensible w16cex:durableId="27169FB2" w16cex:dateUtc="2022-11-09T20:52:00Z"/>
  <w16cex:commentExtensible w16cex:durableId="2716A975" w16cex:dateUtc="2022-11-09T21:34:00Z"/>
  <w16cex:commentExtensible w16cex:durableId="2717F934" w16cex:dateUtc="2022-11-10T21:27:00Z"/>
  <w16cex:commentExtensible w16cex:durableId="2717FCD3" w16cex:dateUtc="2022-11-10T21:42:00Z"/>
  <w16cex:commentExtensible w16cex:durableId="2717FEE1" w16cex:dateUtc="2022-11-09T10:37:00Z"/>
  <w16cex:commentExtensible w16cex:durableId="27180061" w16cex:dateUtc="2022-11-10T21:57:00Z"/>
  <w16cex:commentExtensible w16cex:durableId="2717FBA6" w16cex:dateUtc="2022-11-10T21:37:00Z"/>
  <w16cex:commentExtensible w16cex:durableId="2717FBCC" w16cex:dateUtc="2022-11-10T21:38:00Z"/>
  <w16cex:commentExtensible w16cex:durableId="27160F70" w16cex:dateUtc="2022-11-09T10:37:00Z"/>
  <w16cex:commentExtensible w16cex:durableId="2716A077" w16cex:dateUtc="2022-11-09T20:56:00Z"/>
  <w16cex:commentExtensible w16cex:durableId="2716A18C" w16cex:dateUtc="2022-11-09T21:00:00Z"/>
  <w16cex:commentExtensible w16cex:durableId="2716A0EF" w16cex:dateUtc="2022-11-09T20:58: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735A780E" w16cid:durableId="2715F622"/>
  <w16cid:commentId w16cid:paraId="037F9891" w16cid:durableId="27160490"/>
  <w16cid:commentId w16cid:paraId="749831E2" w16cid:durableId="2716073B"/>
  <w16cid:commentId w16cid:paraId="0A198F08" w16cid:durableId="2716079C"/>
  <w16cid:commentId w16cid:paraId="38D4A8EA" w16cid:durableId="27163D7B"/>
  <w16cid:commentId w16cid:paraId="08C55197" w16cid:durableId="27160892"/>
  <w16cid:commentId w16cid:paraId="37798A5A" w16cid:durableId="27163CD5"/>
  <w16cid:commentId w16cid:paraId="0EA64E50" w16cid:durableId="27169236"/>
  <w16cid:commentId w16cid:paraId="68D2C9F5" w16cid:durableId="27169278"/>
  <w16cid:commentId w16cid:paraId="6E4C5568" w16cid:durableId="27169FB2"/>
  <w16cid:commentId w16cid:paraId="05B1E5CA" w16cid:durableId="2716A975"/>
  <w16cid:commentId w16cid:paraId="68225F5A" w16cid:durableId="2717F934"/>
  <w16cid:commentId w16cid:paraId="75A0301B" w16cid:durableId="2717FCD3"/>
  <w16cid:commentId w16cid:paraId="5677C61C" w16cid:durableId="2717FEE1"/>
  <w16cid:commentId w16cid:paraId="235F7687" w16cid:durableId="27180061"/>
  <w16cid:commentId w16cid:paraId="7E5748F2" w16cid:durableId="2717FBA6"/>
  <w16cid:commentId w16cid:paraId="5837BBDF" w16cid:durableId="2717FBCC"/>
  <w16cid:commentId w16cid:paraId="2DE04CDD" w16cid:durableId="27160F70"/>
  <w16cid:commentId w16cid:paraId="5BC57DFF" w16cid:durableId="2716A077"/>
  <w16cid:commentId w16cid:paraId="554BBE9D" w16cid:durableId="2716A18C"/>
  <w16cid:commentId w16cid:paraId="6CF03B13" w16cid:durableId="2716A0EF"/>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53FB" w14:textId="77777777" w:rsidR="00312AD5" w:rsidRDefault="00312AD5">
      <w:r>
        <w:separator/>
      </w:r>
    </w:p>
  </w:endnote>
  <w:endnote w:type="continuationSeparator" w:id="0">
    <w:p w14:paraId="32B4BC7D" w14:textId="77777777" w:rsidR="00312AD5" w:rsidRDefault="0031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A7DE" w14:textId="77777777" w:rsidR="00312AD5" w:rsidRDefault="00312AD5">
      <w:r>
        <w:separator/>
      </w:r>
    </w:p>
  </w:footnote>
  <w:footnote w:type="continuationSeparator" w:id="0">
    <w:p w14:paraId="404DAA0C" w14:textId="77777777" w:rsidR="00312AD5" w:rsidRDefault="00312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4107"/>
    <w:rsid w:val="0009709E"/>
    <w:rsid w:val="000A7E4C"/>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D6A"/>
    <w:rsid w:val="00160822"/>
    <w:rsid w:val="00162462"/>
    <w:rsid w:val="00162F19"/>
    <w:rsid w:val="0016414D"/>
    <w:rsid w:val="0016761C"/>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37CB"/>
    <w:rsid w:val="0056704C"/>
    <w:rsid w:val="00572684"/>
    <w:rsid w:val="005741FB"/>
    <w:rsid w:val="005745F0"/>
    <w:rsid w:val="00574730"/>
    <w:rsid w:val="00581B1B"/>
    <w:rsid w:val="0058295F"/>
    <w:rsid w:val="00583398"/>
    <w:rsid w:val="00586033"/>
    <w:rsid w:val="005870A0"/>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4113F"/>
    <w:rsid w:val="00655086"/>
    <w:rsid w:val="00655562"/>
    <w:rsid w:val="0066232B"/>
    <w:rsid w:val="00662AFC"/>
    <w:rsid w:val="00664BEF"/>
    <w:rsid w:val="00666579"/>
    <w:rsid w:val="006717FC"/>
    <w:rsid w:val="00674418"/>
    <w:rsid w:val="006759C7"/>
    <w:rsid w:val="00677959"/>
    <w:rsid w:val="00684D8F"/>
    <w:rsid w:val="006864EE"/>
    <w:rsid w:val="006907EB"/>
    <w:rsid w:val="0069160C"/>
    <w:rsid w:val="0069217C"/>
    <w:rsid w:val="00693100"/>
    <w:rsid w:val="00694FE4"/>
    <w:rsid w:val="00696394"/>
    <w:rsid w:val="00696AE5"/>
    <w:rsid w:val="00696CA2"/>
    <w:rsid w:val="00697BD9"/>
    <w:rsid w:val="00697D26"/>
    <w:rsid w:val="006B0A90"/>
    <w:rsid w:val="006B146C"/>
    <w:rsid w:val="006B662F"/>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63FC"/>
    <w:rsid w:val="0077753F"/>
    <w:rsid w:val="00782419"/>
    <w:rsid w:val="00782B10"/>
    <w:rsid w:val="00784173"/>
    <w:rsid w:val="00787572"/>
    <w:rsid w:val="007A080D"/>
    <w:rsid w:val="007A10D8"/>
    <w:rsid w:val="007A1405"/>
    <w:rsid w:val="007A1793"/>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179D"/>
    <w:rsid w:val="008742AB"/>
    <w:rsid w:val="00875A92"/>
    <w:rsid w:val="00875C00"/>
    <w:rsid w:val="00876609"/>
    <w:rsid w:val="00877AAE"/>
    <w:rsid w:val="008811A8"/>
    <w:rsid w:val="008818E0"/>
    <w:rsid w:val="00882F8A"/>
    <w:rsid w:val="008873A4"/>
    <w:rsid w:val="00891BDA"/>
    <w:rsid w:val="0089589A"/>
    <w:rsid w:val="008963E1"/>
    <w:rsid w:val="008A51ED"/>
    <w:rsid w:val="008A5F94"/>
    <w:rsid w:val="008A69FF"/>
    <w:rsid w:val="008B480A"/>
    <w:rsid w:val="008C1892"/>
    <w:rsid w:val="008C3915"/>
    <w:rsid w:val="008C45E4"/>
    <w:rsid w:val="008C65BC"/>
    <w:rsid w:val="008C6E48"/>
    <w:rsid w:val="008D3777"/>
    <w:rsid w:val="008D4299"/>
    <w:rsid w:val="008D7980"/>
    <w:rsid w:val="008D7983"/>
    <w:rsid w:val="008E0486"/>
    <w:rsid w:val="008E18DE"/>
    <w:rsid w:val="008E3C76"/>
    <w:rsid w:val="008E3C98"/>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50484"/>
    <w:rsid w:val="00951375"/>
    <w:rsid w:val="00951378"/>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3382"/>
    <w:rsid w:val="009F46A2"/>
    <w:rsid w:val="009F4785"/>
    <w:rsid w:val="00A12622"/>
    <w:rsid w:val="00A12B06"/>
    <w:rsid w:val="00A23FBC"/>
    <w:rsid w:val="00A24D1F"/>
    <w:rsid w:val="00A31D7A"/>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A1C8E"/>
    <w:rsid w:val="00AA3C21"/>
    <w:rsid w:val="00AA79E9"/>
    <w:rsid w:val="00AB28C9"/>
    <w:rsid w:val="00AC0815"/>
    <w:rsid w:val="00AC170F"/>
    <w:rsid w:val="00AC42DA"/>
    <w:rsid w:val="00AC665F"/>
    <w:rsid w:val="00AD5707"/>
    <w:rsid w:val="00AD70A0"/>
    <w:rsid w:val="00AD7404"/>
    <w:rsid w:val="00AE01A1"/>
    <w:rsid w:val="00AE1008"/>
    <w:rsid w:val="00AE3E0C"/>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838"/>
    <w:rsid w:val="00C96C10"/>
    <w:rsid w:val="00CA12BF"/>
    <w:rsid w:val="00CA1562"/>
    <w:rsid w:val="00CA4836"/>
    <w:rsid w:val="00CA7136"/>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92DAD"/>
    <w:rsid w:val="00D97AB2"/>
    <w:rsid w:val="00DA0CE6"/>
    <w:rsid w:val="00DA30E5"/>
    <w:rsid w:val="00DA3FAD"/>
    <w:rsid w:val="00DA57B0"/>
    <w:rsid w:val="00DA7D31"/>
    <w:rsid w:val="00DA7FE0"/>
    <w:rsid w:val="00DB28E8"/>
    <w:rsid w:val="00DB2A46"/>
    <w:rsid w:val="00DB34B6"/>
    <w:rsid w:val="00DB4757"/>
    <w:rsid w:val="00DC065A"/>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36545</Words>
  <Characters>208308</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3</cp:revision>
  <dcterms:created xsi:type="dcterms:W3CDTF">2022-11-15T12:32:00Z</dcterms:created>
  <dcterms:modified xsi:type="dcterms:W3CDTF">2022-11-15T12:56:00Z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id="MJALms1W"/&gt;&lt;style id="http://www.zotero.org/styles/behavioral-ecology" hasBibliography="1" bibliographyStyleHasBeenSet="1"/&gt;&lt;prefs&gt;&lt;pref name="fieldType" value="Field"/&gt;&lt;/prefs&gt;&lt;/data&gt;</vt:lpwstr>
  </property>
  <property fmtid="{D5CDD505-2E9C-101B-9397-08002B2CF9AE}" pid="3" name="ZOTERO_PREF_2">
    <vt:lpwstr/>
  </property>
</Properties>
</file>